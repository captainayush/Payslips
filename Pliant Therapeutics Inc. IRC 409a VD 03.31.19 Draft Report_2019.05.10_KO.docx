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77D" w14:textId="4CB759D4" w:rsidR="0094531A" w:rsidRDefault="00905985" w:rsidP="00573796">
      <w:pPr>
        <w:pStyle w:val="CoverPage"/>
      </w:pPr>
      <w:r>
        <w:drawing>
          <wp:anchor distT="0" distB="0" distL="114300" distR="114300" simplePos="0" relativeHeight="251673600" behindDoc="1" locked="1" layoutInCell="1" allowOverlap="1" wp14:anchorId="13E53D56" wp14:editId="363BAE05">
            <wp:simplePos x="0" y="0"/>
            <wp:positionH relativeFrom="page">
              <wp:posOffset>0</wp:posOffset>
            </wp:positionH>
            <wp:positionV relativeFrom="page">
              <wp:posOffset>-247015</wp:posOffset>
            </wp:positionV>
            <wp:extent cx="7795260" cy="8362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lea13:Desktop:RNA Word Doc:art:TemplateCover.jpg"/>
                    <pic:cNvPicPr>
                      <a:picLocks noChangeAspect="1" noChangeArrowheads="1"/>
                    </pic:cNvPicPr>
                  </pic:nvPicPr>
                  <pic:blipFill>
                    <a:blip r:embed="rId8"/>
                    <a:stretch>
                      <a:fillRect/>
                    </a:stretch>
                  </pic:blipFill>
                  <pic:spPr bwMode="auto">
                    <a:xfrm>
                      <a:off x="0" y="0"/>
                      <a:ext cx="7795260" cy="836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90B4C" w14:textId="77777777" w:rsidR="0094531A" w:rsidRDefault="0094531A" w:rsidP="00573796">
      <w:pPr>
        <w:pStyle w:val="CoverPage"/>
      </w:pPr>
    </w:p>
    <w:p w14:paraId="01134A3D" w14:textId="77777777" w:rsidR="0094531A" w:rsidRDefault="0094531A" w:rsidP="00573796">
      <w:pPr>
        <w:pStyle w:val="CoverPage"/>
      </w:pPr>
    </w:p>
    <w:p w14:paraId="5C13C1A7" w14:textId="77777777" w:rsidR="0094531A" w:rsidRDefault="0094531A" w:rsidP="00573796">
      <w:pPr>
        <w:pStyle w:val="CoverPage"/>
      </w:pPr>
    </w:p>
    <w:p w14:paraId="7CF9060C" w14:textId="1D54DCF9" w:rsidR="0094531A" w:rsidRDefault="0094531A" w:rsidP="00573796">
      <w:pPr>
        <w:pStyle w:val="CoverPage"/>
      </w:pPr>
    </w:p>
    <w:p w14:paraId="7869F29E" w14:textId="77777777" w:rsidR="0094531A" w:rsidRDefault="0094531A" w:rsidP="00573796">
      <w:pPr>
        <w:pStyle w:val="CoverPage"/>
      </w:pPr>
    </w:p>
    <w:p w14:paraId="138D85C5" w14:textId="77777777" w:rsidR="0094531A" w:rsidRDefault="0094531A" w:rsidP="00573796">
      <w:pPr>
        <w:pStyle w:val="CoverPage"/>
      </w:pPr>
    </w:p>
    <w:p w14:paraId="37519F79" w14:textId="77777777" w:rsidR="0094531A" w:rsidRDefault="0094531A" w:rsidP="00573796">
      <w:pPr>
        <w:pStyle w:val="CoverPage"/>
      </w:pPr>
    </w:p>
    <w:p w14:paraId="768A3257" w14:textId="597FEC5B" w:rsidR="00573796" w:rsidRPr="0094531A" w:rsidRDefault="00632458" w:rsidP="0094531A">
      <w:pPr>
        <w:pStyle w:val="CoverPage"/>
        <w:spacing w:before="200"/>
        <w:rPr>
          <w:color w:val="DE9C2F" w:themeColor="accent4"/>
          <w:sz w:val="64"/>
          <w:szCs w:val="64"/>
        </w:rPr>
      </w:pPr>
      <w:r w:rsidRPr="003722ED">
        <w:rPr>
          <w:rFonts w:ascii="Georgia" w:hAnsi="Georgia"/>
          <w:color w:val="DE9C2F" w:themeColor="accent4"/>
          <w:sz w:val="64"/>
          <w:szCs w:val="64"/>
        </w:rPr>
        <w:t xml:space="preserve">Pliant </w:t>
      </w:r>
      <w:r w:rsidRPr="0076645E">
        <w:rPr>
          <w:rFonts w:ascii="Georgia" w:hAnsi="Georgia"/>
          <w:color w:val="DE9C2F" w:themeColor="accent4"/>
          <w:sz w:val="64"/>
          <w:szCs w:val="64"/>
        </w:rPr>
        <w:t>Therapeutics</w:t>
      </w:r>
      <w:r w:rsidR="00573796" w:rsidRPr="00A42EEC">
        <w:rPr>
          <w:rFonts w:ascii="Georgia" w:hAnsi="Georgia"/>
          <w:color w:val="DE9C2F" w:themeColor="accent4"/>
          <w:sz w:val="64"/>
          <w:szCs w:val="64"/>
        </w:rPr>
        <w:t>, Inc.</w:t>
      </w:r>
    </w:p>
    <w:p w14:paraId="2EBA2DF7" w14:textId="194F1CD5" w:rsidR="00573796" w:rsidRPr="005203C8" w:rsidRDefault="0094531A" w:rsidP="00573796">
      <w:pPr>
        <w:pStyle w:val="CoverPage"/>
      </w:pPr>
      <w:r>
        <mc:AlternateContent>
          <mc:Choice Requires="wps">
            <w:drawing>
              <wp:anchor distT="0" distB="0" distL="114300" distR="114300" simplePos="0" relativeHeight="251660800" behindDoc="0" locked="0" layoutInCell="1" allowOverlap="1" wp14:anchorId="0B11D858" wp14:editId="7051E5AD">
                <wp:simplePos x="0" y="0"/>
                <wp:positionH relativeFrom="margin">
                  <wp:align>center</wp:align>
                </wp:positionH>
                <wp:positionV relativeFrom="paragraph">
                  <wp:posOffset>181610</wp:posOffset>
                </wp:positionV>
                <wp:extent cx="1078523"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78523" cy="0"/>
                        </a:xfrm>
                        <a:prstGeom prst="line">
                          <a:avLst/>
                        </a:prstGeom>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1203372" id="Straight Connector 13" o:spid="_x0000_s1026" style="position:absolute;z-index:2516608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3pt" to="84.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" strokecolor="white [3212]" strokeweight="1pt">
                <w10:wrap anchorx="margin"/>
              </v:line>
            </w:pict>
          </mc:Fallback>
        </mc:AlternateContent>
      </w:r>
    </w:p>
    <w:p w14:paraId="37822809" w14:textId="6013A2D2" w:rsidR="00573796" w:rsidRPr="007A76DC" w:rsidRDefault="0094531A" w:rsidP="00573796">
      <w:pPr>
        <w:pStyle w:val="CoverPage"/>
        <w:rPr>
          <w:rFonts w:ascii="Georgia" w:hAnsi="Georgia"/>
          <w:caps/>
          <w:color w:val="FFFFFF" w:themeColor="background1"/>
          <w:spacing w:val="20"/>
          <w:sz w:val="40"/>
          <w:rPrChange w:id="2" w:author="Ayush Mittal" w:date="2019-05-06T17:01:00Z">
            <w:rPr>
              <w:rFonts w:ascii="Georgia" w:hAnsi="Georgia"/>
              <w:color w:val="FFFFFF" w:themeColor="background1"/>
              <w:spacing w:val="20"/>
              <w:sz w:val="40"/>
            </w:rPr>
          </w:rPrChange>
        </w:rPr>
      </w:pPr>
      <w:r w:rsidRPr="007A76DC">
        <w:rPr>
          <w:rFonts w:ascii="Georgia" w:hAnsi="Georgia"/>
          <w:caps/>
          <w:color w:val="FFFFFF" w:themeColor="background1"/>
          <w:spacing w:val="20"/>
          <w:sz w:val="40"/>
          <w:rPrChange w:id="3" w:author="Ayush Mittal" w:date="2019-05-06T17:01:00Z">
            <w:rPr>
              <w:rFonts w:ascii="Georgia" w:hAnsi="Georgia"/>
              <w:color w:val="FFFFFF" w:themeColor="background1"/>
              <w:spacing w:val="20"/>
              <w:sz w:val="40"/>
            </w:rPr>
          </w:rPrChange>
        </w:rPr>
        <w:t>COMMON STOCK VALUATION</w:t>
      </w:r>
    </w:p>
    <w:p w14:paraId="1746A9CE" w14:textId="1CAC498C" w:rsidR="00573796" w:rsidRPr="007A76DC" w:rsidRDefault="0094531A" w:rsidP="00573796">
      <w:pPr>
        <w:pStyle w:val="CoverPage"/>
        <w:rPr>
          <w:rFonts w:ascii="Georgia" w:hAnsi="Georgia"/>
          <w:caps/>
          <w:color w:val="FFFFFF" w:themeColor="background1"/>
          <w:spacing w:val="20"/>
          <w:sz w:val="40"/>
          <w:rPrChange w:id="4" w:author="Ayush Mittal" w:date="2019-05-06T17:01:00Z">
            <w:rPr>
              <w:rFonts w:ascii="Georgia" w:hAnsi="Georgia"/>
              <w:color w:val="FFFFFF" w:themeColor="background1"/>
              <w:spacing w:val="20"/>
              <w:sz w:val="40"/>
            </w:rPr>
          </w:rPrChange>
        </w:rPr>
      </w:pPr>
      <w:r w:rsidRPr="007A76DC">
        <w:rPr>
          <w:rFonts w:ascii="Georgia" w:hAnsi="Georgia"/>
          <w:caps/>
          <w:color w:val="FFFFFF" w:themeColor="background1"/>
          <w:spacing w:val="20"/>
          <w:sz w:val="40"/>
          <w:rPrChange w:id="5" w:author="Ayush Mittal" w:date="2019-05-06T17:01:00Z">
            <w:rPr>
              <w:rFonts w:ascii="Georgia" w:hAnsi="Georgia"/>
              <w:color w:val="FFFFFF" w:themeColor="background1"/>
              <w:spacing w:val="20"/>
              <w:sz w:val="40"/>
            </w:rPr>
          </w:rPrChange>
        </w:rPr>
        <w:t xml:space="preserve">AS OF </w:t>
      </w:r>
      <w:bookmarkStart w:id="6" w:name="ValDate"/>
      <w:del w:id="7" w:author="Ayush Mittal" w:date="2019-05-06T17:01:00Z">
        <w:r w:rsidR="00632458">
          <w:rPr>
            <w:rFonts w:ascii="Georgia" w:hAnsi="Georgia" w:cs="Arial"/>
            <w:color w:val="FFFFFF" w:themeColor="background1"/>
            <w:spacing w:val="20"/>
            <w:sz w:val="40"/>
            <w:szCs w:val="40"/>
          </w:rPr>
          <w:delText>JANUARY</w:delText>
        </w:r>
      </w:del>
      <w:ins w:id="8" w:author="Ayush Mittal" w:date="2019-05-06T17:01:00Z">
        <w:r w:rsidR="00E038F4">
          <w:rPr>
            <w:rFonts w:ascii="Georgia" w:hAnsi="Georgia" w:cs="Arial"/>
            <w:caps/>
            <w:color w:val="FFFFFF" w:themeColor="background1"/>
            <w:spacing w:val="20"/>
            <w:sz w:val="40"/>
            <w:szCs w:val="40"/>
          </w:rPr>
          <w:t>March</w:t>
        </w:r>
      </w:ins>
      <w:r w:rsidR="00E038F4" w:rsidRPr="007A76DC">
        <w:rPr>
          <w:rFonts w:ascii="Georgia" w:hAnsi="Georgia"/>
          <w:caps/>
          <w:color w:val="FFFFFF" w:themeColor="background1"/>
          <w:spacing w:val="20"/>
          <w:sz w:val="40"/>
          <w:rPrChange w:id="9" w:author="Ayush Mittal" w:date="2019-05-06T17:01:00Z">
            <w:rPr>
              <w:rFonts w:ascii="Georgia" w:hAnsi="Georgia"/>
              <w:color w:val="FFFFFF" w:themeColor="background1"/>
              <w:spacing w:val="20"/>
              <w:sz w:val="40"/>
            </w:rPr>
          </w:rPrChange>
        </w:rPr>
        <w:t xml:space="preserve"> </w:t>
      </w:r>
      <w:r w:rsidR="00632458" w:rsidRPr="007A76DC">
        <w:rPr>
          <w:rFonts w:ascii="Georgia" w:hAnsi="Georgia"/>
          <w:caps/>
          <w:color w:val="FFFFFF" w:themeColor="background1"/>
          <w:spacing w:val="20"/>
          <w:sz w:val="40"/>
          <w:rPrChange w:id="10" w:author="Ayush Mittal" w:date="2019-05-06T17:01:00Z">
            <w:rPr>
              <w:rFonts w:ascii="Georgia" w:hAnsi="Georgia"/>
              <w:color w:val="FFFFFF" w:themeColor="background1"/>
              <w:spacing w:val="20"/>
              <w:sz w:val="40"/>
            </w:rPr>
          </w:rPrChange>
        </w:rPr>
        <w:t>31, 2019</w:t>
      </w:r>
      <w:bookmarkEnd w:id="6"/>
    </w:p>
    <w:p w14:paraId="50043E69" w14:textId="11EAA490" w:rsidR="00573796" w:rsidRPr="0094531A" w:rsidRDefault="0094531A" w:rsidP="0094531A">
      <w:pPr>
        <w:pStyle w:val="CoverPage"/>
        <w:rPr>
          <w:rFonts w:ascii="Georgia" w:hAnsi="Georgia"/>
          <w:i/>
          <w:color w:val="FFFFFF" w:themeColor="background1"/>
          <w:sz w:val="32"/>
          <w:szCs w:val="32"/>
        </w:rPr>
      </w:pPr>
      <w:r>
        <w:br/>
      </w:r>
      <w:r w:rsidR="00573796" w:rsidRPr="0094531A">
        <w:rPr>
          <w:rFonts w:ascii="Georgia" w:hAnsi="Georgia"/>
          <w:i/>
          <w:color w:val="FFFFFF" w:themeColor="background1"/>
          <w:sz w:val="32"/>
          <w:szCs w:val="32"/>
        </w:rPr>
        <w:t xml:space="preserve">Report Date: </w:t>
      </w:r>
      <w:r w:rsidR="00573796" w:rsidRPr="0094531A">
        <w:rPr>
          <w:rFonts w:ascii="Georgia" w:hAnsi="Georgia"/>
          <w:i/>
          <w:color w:val="FFFFFF" w:themeColor="background1"/>
          <w:sz w:val="32"/>
          <w:szCs w:val="32"/>
        </w:rPr>
        <w:fldChar w:fldCharType="begin"/>
      </w:r>
      <w:r w:rsidR="00573796" w:rsidRPr="0094531A">
        <w:rPr>
          <w:rFonts w:ascii="Georgia" w:hAnsi="Georgia"/>
          <w:i/>
          <w:color w:val="FFFFFF" w:themeColor="background1"/>
          <w:sz w:val="32"/>
          <w:szCs w:val="32"/>
        </w:rPr>
        <w:instrText xml:space="preserve"> DATE \@ "MMMM d, yyyy" </w:instrText>
      </w:r>
      <w:r w:rsidR="00573796" w:rsidRPr="0094531A">
        <w:rPr>
          <w:rFonts w:ascii="Georgia" w:hAnsi="Georgia"/>
          <w:i/>
          <w:color w:val="FFFFFF" w:themeColor="background1"/>
          <w:sz w:val="32"/>
          <w:szCs w:val="32"/>
        </w:rPr>
        <w:fldChar w:fldCharType="separate"/>
      </w:r>
      <w:ins w:id="11" w:author="RNA" w:date="2019-05-10T09:49:00Z">
        <w:r w:rsidR="00077A96">
          <w:rPr>
            <w:rFonts w:ascii="Georgia" w:hAnsi="Georgia"/>
            <w:i/>
            <w:color w:val="FFFFFF" w:themeColor="background1"/>
            <w:sz w:val="32"/>
            <w:szCs w:val="32"/>
          </w:rPr>
          <w:t>May 10, 2019</w:t>
        </w:r>
      </w:ins>
      <w:ins w:id="12" w:author="Nishant Soni" w:date="2019-05-09T14:37:00Z">
        <w:del w:id="13" w:author="RNA" w:date="2019-05-10T09:49:00Z">
          <w:r w:rsidR="008402A8" w:rsidDel="00077A96">
            <w:rPr>
              <w:rFonts w:ascii="Georgia" w:hAnsi="Georgia"/>
              <w:i/>
              <w:color w:val="FFFFFF" w:themeColor="background1"/>
              <w:sz w:val="32"/>
              <w:szCs w:val="32"/>
            </w:rPr>
            <w:delText>May 9, 2019</w:delText>
          </w:r>
        </w:del>
      </w:ins>
      <w:del w:id="14" w:author="RNA" w:date="2019-05-10T09:49:00Z">
        <w:r w:rsidR="00D30116" w:rsidDel="00077A96">
          <w:rPr>
            <w:rFonts w:ascii="Georgia" w:hAnsi="Georgia"/>
            <w:i/>
            <w:color w:val="FFFFFF" w:themeColor="background1"/>
            <w:sz w:val="32"/>
            <w:szCs w:val="32"/>
          </w:rPr>
          <w:delText>May 6, 2019</w:delText>
        </w:r>
      </w:del>
      <w:r w:rsidR="00573796" w:rsidRPr="0094531A">
        <w:rPr>
          <w:rFonts w:ascii="Georgia" w:hAnsi="Georgia"/>
          <w:i/>
          <w:color w:val="FFFFFF" w:themeColor="background1"/>
          <w:sz w:val="32"/>
          <w:szCs w:val="32"/>
        </w:rPr>
        <w:fldChar w:fldCharType="end"/>
      </w:r>
    </w:p>
    <w:p w14:paraId="4DDB1431" w14:textId="77777777" w:rsidR="00573796" w:rsidRDefault="00573796" w:rsidP="00573796">
      <w:pPr>
        <w:pStyle w:val="CoverPage"/>
      </w:pPr>
    </w:p>
    <w:p w14:paraId="290606F1" w14:textId="77777777" w:rsidR="00632458" w:rsidRPr="00A42EEC" w:rsidRDefault="00632458" w:rsidP="00573796">
      <w:pPr>
        <w:pStyle w:val="CoverPage"/>
        <w:rPr>
          <w:sz w:val="40"/>
          <w:szCs w:val="40"/>
        </w:rPr>
      </w:pPr>
    </w:p>
    <w:p w14:paraId="3B739FCE" w14:textId="2DAEB80C" w:rsidR="00A67CB0" w:rsidRDefault="00A67CB0" w:rsidP="00565DEF">
      <w:pPr>
        <w:spacing w:line="240" w:lineRule="auto"/>
        <w:jc w:val="left"/>
        <w:rPr>
          <w:rFonts w:ascii="Imprint MT Shadow" w:hAnsi="Imprint MT Shadow"/>
          <w:color w:val="2F75B5"/>
        </w:rPr>
      </w:pPr>
    </w:p>
    <w:p w14:paraId="7739DEAA" w14:textId="235A5902" w:rsidR="00A67CB0" w:rsidRDefault="00632458" w:rsidP="00565DEF">
      <w:pPr>
        <w:spacing w:line="240" w:lineRule="auto"/>
        <w:jc w:val="left"/>
        <w:rPr>
          <w:rFonts w:ascii="Imprint MT Shadow" w:hAnsi="Imprint MT Shadow"/>
          <w:color w:val="2F75B5"/>
        </w:rPr>
      </w:pPr>
      <w:del w:id="15" w:author="Nishant Soni" w:date="2019-05-09T14:42:00Z">
        <w:r w:rsidDel="008402A8">
          <w:rPr>
            <w:rFonts w:ascii="Imprint MT Shadow" w:hAnsi="Imprint MT Shadow"/>
            <w:noProof/>
            <w:color w:val="2F75B5"/>
          </w:rPr>
          <w:drawing>
            <wp:inline distT="0" distB="0" distL="0" distR="0" wp14:anchorId="7CEE3489" wp14:editId="3D499155">
              <wp:extent cx="18288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iant 2.jpg"/>
                      <pic:cNvPicPr/>
                    </pic:nvPicPr>
                    <pic:blipFill>
                      <a:blip r:embed="rId9">
                        <a:clrChange>
                          <a:clrFrom>
                            <a:srgbClr val="FFFFFF"/>
                          </a:clrFrom>
                          <a:clrTo>
                            <a:srgbClr val="FFFFFF">
                              <a:alpha val="0"/>
                            </a:srgbClr>
                          </a:clrTo>
                        </a:clrChange>
                      </a:blip>
                      <a:stretch>
                        <a:fillRect/>
                      </a:stretch>
                    </pic:blipFill>
                    <pic:spPr>
                      <a:xfrm>
                        <a:off x="0" y="0"/>
                        <a:ext cx="1828800" cy="914400"/>
                      </a:xfrm>
                      <a:prstGeom prst="rect">
                        <a:avLst/>
                      </a:prstGeom>
                    </pic:spPr>
                  </pic:pic>
                </a:graphicData>
              </a:graphic>
            </wp:inline>
          </w:drawing>
        </w:r>
      </w:del>
    </w:p>
    <w:p w14:paraId="0220206A" w14:textId="5C156ED4" w:rsidR="00A67CB0" w:rsidRDefault="008402A8" w:rsidP="00565DEF">
      <w:pPr>
        <w:spacing w:line="240" w:lineRule="auto"/>
        <w:jc w:val="left"/>
        <w:rPr>
          <w:rFonts w:ascii="Imprint MT Shadow" w:hAnsi="Imprint MT Shadow"/>
          <w:color w:val="2F75B5"/>
        </w:rPr>
      </w:pPr>
      <w:moveToRangeStart w:id="16" w:author="Nishant Soni" w:date="2019-05-09T14:42:00Z" w:name="move8305365"/>
      <w:ins w:id="17" w:author="Nishant Soni" w:date="2019-05-09T14:42:00Z">
        <w:r>
          <w:rPr>
            <w:rFonts w:ascii="Imprint MT Shadow" w:hAnsi="Imprint MT Shadow"/>
            <w:noProof/>
            <w:color w:val="2F75B5"/>
          </w:rPr>
          <w:drawing>
            <wp:anchor distT="0" distB="0" distL="114300" distR="114300" simplePos="0" relativeHeight="251677696" behindDoc="1" locked="0" layoutInCell="1" allowOverlap="1" wp14:anchorId="2A8170D1" wp14:editId="6785C836">
              <wp:simplePos x="0" y="0"/>
              <wp:positionH relativeFrom="margin">
                <wp:posOffset>0</wp:posOffset>
              </wp:positionH>
              <wp:positionV relativeFrom="paragraph">
                <wp:posOffset>81915</wp:posOffset>
              </wp:positionV>
              <wp:extent cx="1657350" cy="709295"/>
              <wp:effectExtent l="0" t="0" r="0" b="0"/>
              <wp:wrapTight wrapText="bothSides">
                <wp:wrapPolygon edited="0">
                  <wp:start x="7945" y="0"/>
                  <wp:lineTo x="3476" y="9282"/>
                  <wp:lineTo x="1490" y="16824"/>
                  <wp:lineTo x="1986" y="18564"/>
                  <wp:lineTo x="7200" y="20885"/>
                  <wp:lineTo x="14152" y="20885"/>
                  <wp:lineTo x="19614" y="18564"/>
                  <wp:lineTo x="19614" y="12763"/>
                  <wp:lineTo x="11669" y="9282"/>
                  <wp:lineTo x="13159" y="4641"/>
                  <wp:lineTo x="12662" y="2321"/>
                  <wp:lineTo x="10179" y="0"/>
                  <wp:lineTo x="794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iant 2.jpg"/>
                      <pic:cNvPicPr/>
                    </pic:nvPicPr>
                    <pic:blipFill>
                      <a:blip r:embed="rId9">
                        <a:clrChange>
                          <a:clrFrom>
                            <a:srgbClr val="FFFFFF"/>
                          </a:clrFrom>
                          <a:clrTo>
                            <a:srgbClr val="FFFFFF">
                              <a:alpha val="0"/>
                            </a:srgbClr>
                          </a:clrTo>
                        </a:clrChange>
                      </a:blip>
                      <a:stretch>
                        <a:fillRect/>
                      </a:stretch>
                    </pic:blipFill>
                    <pic:spPr>
                      <a:xfrm>
                        <a:off x="0" y="0"/>
                        <a:ext cx="1657350" cy="709295"/>
                      </a:xfrm>
                      <a:prstGeom prst="rect">
                        <a:avLst/>
                      </a:prstGeom>
                    </pic:spPr>
                  </pic:pic>
                </a:graphicData>
              </a:graphic>
              <wp14:sizeRelH relativeFrom="page">
                <wp14:pctWidth>0</wp14:pctWidth>
              </wp14:sizeRelH>
              <wp14:sizeRelV relativeFrom="page">
                <wp14:pctHeight>0</wp14:pctHeight>
              </wp14:sizeRelV>
            </wp:anchor>
          </w:drawing>
        </w:r>
      </w:ins>
      <w:moveToRangeEnd w:id="16"/>
    </w:p>
    <w:p w14:paraId="25883157" w14:textId="77777777" w:rsidR="00A67CB0" w:rsidRDefault="00A67CB0" w:rsidP="00565DEF">
      <w:pPr>
        <w:spacing w:line="240" w:lineRule="auto"/>
        <w:jc w:val="left"/>
        <w:rPr>
          <w:rFonts w:ascii="Imprint MT Shadow" w:hAnsi="Imprint MT Shadow"/>
          <w:color w:val="2F75B5"/>
        </w:rPr>
      </w:pPr>
    </w:p>
    <w:p w14:paraId="74D99E3D" w14:textId="77777777" w:rsidR="00A67CB0" w:rsidRDefault="00A67CB0" w:rsidP="00565DEF">
      <w:pPr>
        <w:spacing w:line="240" w:lineRule="auto"/>
        <w:jc w:val="left"/>
        <w:rPr>
          <w:rFonts w:ascii="Imprint MT Shadow" w:hAnsi="Imprint MT Shadow"/>
          <w:color w:val="2F75B5"/>
        </w:rPr>
      </w:pPr>
    </w:p>
    <w:p w14:paraId="2DD561EE" w14:textId="77777777" w:rsidR="008402A8" w:rsidRDefault="008402A8" w:rsidP="00565DEF">
      <w:pPr>
        <w:spacing w:line="240" w:lineRule="auto"/>
        <w:jc w:val="left"/>
        <w:rPr>
          <w:ins w:id="18" w:author="Nishant Soni" w:date="2019-05-09T14:43:00Z"/>
          <w:rStyle w:val="SubtleEmphasis"/>
          <w:rFonts w:ascii="Georgia" w:hAnsi="Georgia" w:cs="Arial"/>
          <w:color w:val="7F7F7F" w:themeColor="text1" w:themeTint="80"/>
        </w:rPr>
      </w:pPr>
    </w:p>
    <w:p w14:paraId="12B02192" w14:textId="77777777" w:rsidR="008402A8" w:rsidRDefault="008402A8" w:rsidP="00565DEF">
      <w:pPr>
        <w:spacing w:line="240" w:lineRule="auto"/>
        <w:jc w:val="left"/>
        <w:rPr>
          <w:ins w:id="19" w:author="Nishant Soni" w:date="2019-05-09T14:43:00Z"/>
          <w:rStyle w:val="SubtleEmphasis"/>
          <w:rFonts w:ascii="Georgia" w:hAnsi="Georgia" w:cs="Arial"/>
          <w:color w:val="7F7F7F" w:themeColor="text1" w:themeTint="80"/>
        </w:rPr>
      </w:pPr>
    </w:p>
    <w:p w14:paraId="6E9F6BFB" w14:textId="77777777" w:rsidR="008402A8" w:rsidRDefault="008402A8" w:rsidP="00565DEF">
      <w:pPr>
        <w:spacing w:line="240" w:lineRule="auto"/>
        <w:jc w:val="left"/>
        <w:rPr>
          <w:ins w:id="20" w:author="Nishant Soni" w:date="2019-05-09T14:43:00Z"/>
          <w:rStyle w:val="SubtleEmphasis"/>
          <w:rFonts w:ascii="Georgia" w:hAnsi="Georgia" w:cs="Arial"/>
          <w:color w:val="7F7F7F" w:themeColor="text1" w:themeTint="80"/>
        </w:rPr>
      </w:pPr>
    </w:p>
    <w:p w14:paraId="6127BD05" w14:textId="77777777" w:rsidR="008402A8" w:rsidRDefault="008402A8" w:rsidP="00565DEF">
      <w:pPr>
        <w:spacing w:line="240" w:lineRule="auto"/>
        <w:jc w:val="left"/>
        <w:rPr>
          <w:ins w:id="21" w:author="Nishant Soni" w:date="2019-05-09T14:43:00Z"/>
          <w:rStyle w:val="SubtleEmphasis"/>
          <w:rFonts w:ascii="Georgia" w:hAnsi="Georgia" w:cs="Arial"/>
          <w:color w:val="7F7F7F" w:themeColor="text1" w:themeTint="80"/>
        </w:rPr>
      </w:pPr>
    </w:p>
    <w:p w14:paraId="1ABEBCB3" w14:textId="77777777" w:rsidR="008402A8" w:rsidRDefault="008402A8" w:rsidP="00565DEF">
      <w:pPr>
        <w:spacing w:line="240" w:lineRule="auto"/>
        <w:jc w:val="left"/>
        <w:rPr>
          <w:ins w:id="22" w:author="Nishant Soni" w:date="2019-05-09T14:43:00Z"/>
          <w:rStyle w:val="SubtleEmphasis"/>
          <w:rFonts w:ascii="Georgia" w:hAnsi="Georgia" w:cs="Arial"/>
          <w:color w:val="7F7F7F" w:themeColor="text1" w:themeTint="80"/>
        </w:rPr>
      </w:pPr>
    </w:p>
    <w:p w14:paraId="38EBACE3" w14:textId="77777777" w:rsidR="00573796" w:rsidRPr="007C77D3" w:rsidRDefault="00573796" w:rsidP="00565DEF">
      <w:pPr>
        <w:spacing w:line="240" w:lineRule="auto"/>
        <w:jc w:val="left"/>
        <w:rPr>
          <w:rStyle w:val="SubtleEmphasis"/>
          <w:rFonts w:ascii="Arial" w:hAnsi="Arial" w:cs="Arial"/>
          <w:color w:val="7F7F7F" w:themeColor="text1" w:themeTint="80"/>
        </w:rPr>
      </w:pPr>
      <w:r w:rsidRPr="00565DEF">
        <w:rPr>
          <w:rStyle w:val="SubtleEmphasis"/>
          <w:rFonts w:ascii="Georgia" w:hAnsi="Georgia" w:cs="Arial"/>
          <w:color w:val="7F7F7F" w:themeColor="text1" w:themeTint="80"/>
        </w:rPr>
        <w:t xml:space="preserve">The information contained in this Report is confidential in nature and is intended for the exclusive use </w:t>
      </w:r>
      <w:r w:rsidRPr="00565DEF">
        <w:rPr>
          <w:rStyle w:val="SubtleEmphasis"/>
          <w:rFonts w:ascii="Georgia" w:hAnsi="Georgia" w:cs="Arial"/>
          <w:color w:val="7F7F7F" w:themeColor="text1" w:themeTint="80"/>
        </w:rPr>
        <w:br/>
        <w:t>of the addressee</w:t>
      </w:r>
      <w:r w:rsidR="0069364C" w:rsidRPr="00565DEF">
        <w:rPr>
          <w:rStyle w:val="SubtleEmphasis"/>
          <w:rFonts w:ascii="Georgia" w:hAnsi="Georgia" w:cs="Arial"/>
          <w:color w:val="7F7F7F" w:themeColor="text1" w:themeTint="80"/>
        </w:rPr>
        <w:t xml:space="preserve">.  </w:t>
      </w:r>
      <w:r w:rsidRPr="00565DEF">
        <w:rPr>
          <w:rStyle w:val="SubtleEmphasis"/>
          <w:rFonts w:ascii="Georgia" w:hAnsi="Georgia" w:cs="Arial"/>
          <w:color w:val="7F7F7F" w:themeColor="text1" w:themeTint="80"/>
        </w:rPr>
        <w:t>Any reproduction, publication or dissemination of any portion of this Report without the express written consent of RNA Capital Advisors is forbidden.</w:t>
      </w:r>
    </w:p>
    <w:p w14:paraId="34D2D6EE" w14:textId="3973EBAB" w:rsidR="00573796" w:rsidRPr="00A42EEC" w:rsidRDefault="00573796" w:rsidP="00565DEF">
      <w:pPr>
        <w:pStyle w:val="ListParagraph"/>
        <w:ind w:left="0"/>
        <w:rPr>
          <w:rFonts w:ascii="Georgia" w:hAnsi="Georgia"/>
          <w:color w:val="595959" w:themeColor="text1" w:themeTint="A6"/>
        </w:rPr>
      </w:pPr>
      <w:r w:rsidRPr="00A42EEC">
        <w:rPr>
          <w:rFonts w:ascii="Georgia" w:hAnsi="Georgia"/>
          <w:color w:val="595959" w:themeColor="text1" w:themeTint="A6"/>
        </w:rPr>
        <w:lastRenderedPageBreak/>
        <w:fldChar w:fldCharType="begin"/>
      </w:r>
      <w:r w:rsidRPr="00A42EEC">
        <w:rPr>
          <w:rFonts w:ascii="Georgia" w:hAnsi="Georgia"/>
          <w:color w:val="595959" w:themeColor="text1" w:themeTint="A6"/>
        </w:rPr>
        <w:instrText xml:space="preserve"> DATE \@ "MMMM d, yyyy" </w:instrText>
      </w:r>
      <w:r w:rsidRPr="00A42EEC">
        <w:rPr>
          <w:rFonts w:ascii="Georgia" w:hAnsi="Georgia"/>
          <w:color w:val="595959" w:themeColor="text1" w:themeTint="A6"/>
        </w:rPr>
        <w:fldChar w:fldCharType="separate"/>
      </w:r>
      <w:ins w:id="23" w:author="RNA" w:date="2019-05-10T09:49:00Z">
        <w:r w:rsidR="00077A96">
          <w:rPr>
            <w:rFonts w:ascii="Georgia" w:hAnsi="Georgia"/>
            <w:noProof/>
            <w:color w:val="595959" w:themeColor="text1" w:themeTint="A6"/>
          </w:rPr>
          <w:t>May 10, 2019</w:t>
        </w:r>
      </w:ins>
      <w:ins w:id="24" w:author="Nishant Soni" w:date="2019-05-09T14:37:00Z">
        <w:del w:id="25" w:author="RNA" w:date="2019-05-10T09:49:00Z">
          <w:r w:rsidR="008402A8" w:rsidDel="00077A96">
            <w:rPr>
              <w:rFonts w:ascii="Georgia" w:hAnsi="Georgia"/>
              <w:noProof/>
              <w:color w:val="595959" w:themeColor="text1" w:themeTint="A6"/>
            </w:rPr>
            <w:delText>May 9, 2019</w:delText>
          </w:r>
        </w:del>
      </w:ins>
      <w:del w:id="26" w:author="RNA" w:date="2019-05-10T09:49:00Z">
        <w:r w:rsidR="00D30116" w:rsidDel="00077A96">
          <w:rPr>
            <w:rFonts w:ascii="Georgia" w:hAnsi="Georgia"/>
            <w:noProof/>
            <w:color w:val="595959" w:themeColor="text1" w:themeTint="A6"/>
          </w:rPr>
          <w:delText>May 6, 2019</w:delText>
        </w:r>
      </w:del>
      <w:r w:rsidRPr="00A42EEC">
        <w:rPr>
          <w:rFonts w:ascii="Georgia" w:hAnsi="Georgia"/>
          <w:color w:val="595959" w:themeColor="text1" w:themeTint="A6"/>
        </w:rPr>
        <w:fldChar w:fldCharType="end"/>
      </w:r>
    </w:p>
    <w:p w14:paraId="49CCC479" w14:textId="77777777" w:rsidR="005976E1" w:rsidRPr="00573796" w:rsidRDefault="005976E1" w:rsidP="00573796">
      <w:pPr>
        <w:rPr>
          <w:color w:val="7F7F7F" w:themeColor="text1" w:themeTint="80"/>
        </w:rPr>
      </w:pPr>
    </w:p>
    <w:p w14:paraId="34F990EB" w14:textId="0926F585" w:rsidR="00632458" w:rsidRPr="003722ED" w:rsidRDefault="0012528F" w:rsidP="00632458">
      <w:pPr>
        <w:pStyle w:val="RNABodyCopy"/>
      </w:pPr>
      <w:del w:id="27" w:author="RNA" w:date="2019-05-10T09:58:00Z">
        <w:r w:rsidDel="00077A96">
          <w:delText>M</w:delText>
        </w:r>
        <w:r w:rsidR="00632458" w:rsidDel="00077A96">
          <w:delText>r</w:delText>
        </w:r>
        <w:r w:rsidR="00632458" w:rsidRPr="003722ED" w:rsidDel="00077A96">
          <w:delText xml:space="preserve">. </w:delText>
        </w:r>
      </w:del>
      <w:del w:id="28" w:author="Nishant Soni" w:date="2019-05-09T14:51:00Z">
        <w:r w:rsidRPr="0012528F" w:rsidDel="008402A8">
          <w:delText>Hans Hull</w:delText>
        </w:r>
      </w:del>
      <w:ins w:id="29" w:author="Nishant Soni" w:date="2019-05-09T14:51:00Z">
        <w:r w:rsidR="008402A8">
          <w:t>Keith Cummings, MD</w:t>
        </w:r>
      </w:ins>
    </w:p>
    <w:p w14:paraId="6539603C" w14:textId="19AF11DA" w:rsidR="00632458" w:rsidRPr="006855C7" w:rsidRDefault="00632458" w:rsidP="00632458">
      <w:pPr>
        <w:pStyle w:val="RNABodyCopy"/>
      </w:pPr>
      <w:r w:rsidRPr="006855C7">
        <w:t>Chie</w:t>
      </w:r>
      <w:ins w:id="30" w:author="Nishant Soni" w:date="2019-05-09T14:51:00Z">
        <w:r w:rsidR="008402A8">
          <w:t>f Financial Officer</w:t>
        </w:r>
      </w:ins>
      <w:del w:id="31" w:author="Nishant Soni" w:date="2019-05-09T14:51:00Z">
        <w:r w:rsidRPr="006855C7" w:rsidDel="008402A8">
          <w:delText xml:space="preserve">f </w:delText>
        </w:r>
        <w:r w:rsidR="0012528F" w:rsidDel="008402A8">
          <w:delText xml:space="preserve">Business </w:delText>
        </w:r>
        <w:r w:rsidRPr="006855C7" w:rsidDel="008402A8">
          <w:delText>Officer</w:delText>
        </w:r>
      </w:del>
    </w:p>
    <w:p w14:paraId="652DC7F8" w14:textId="77777777" w:rsidR="00632458" w:rsidRPr="006855C7" w:rsidRDefault="00632458" w:rsidP="00632458">
      <w:pPr>
        <w:pStyle w:val="RNABodyCopy"/>
      </w:pPr>
      <w:r w:rsidRPr="006855C7">
        <w:t>Pliant Therapeutics, Inc.</w:t>
      </w:r>
    </w:p>
    <w:p w14:paraId="285D5DB2" w14:textId="45309E49" w:rsidR="00632458" w:rsidRDefault="00632458" w:rsidP="00632458">
      <w:pPr>
        <w:pStyle w:val="RNABodyCopy"/>
        <w:rPr>
          <w:ins w:id="32" w:author="Nishant Soni" w:date="2019-05-09T14:46:00Z"/>
        </w:rPr>
      </w:pPr>
      <w:del w:id="33" w:author="Nishant Soni" w:date="2019-05-09T14:45:00Z">
        <w:r w:rsidRPr="003722ED" w:rsidDel="008402A8">
          <w:delText>700 Saginaw Dr, Suite 150</w:delText>
        </w:r>
      </w:del>
      <w:ins w:id="34" w:author="Nishant Soni" w:date="2019-05-09T14:45:00Z">
        <w:r w:rsidR="008402A8">
          <w:t xml:space="preserve">260 Littlefield </w:t>
        </w:r>
      </w:ins>
      <w:ins w:id="35" w:author="Nishant Soni" w:date="2019-05-09T14:46:00Z">
        <w:r w:rsidR="008402A8">
          <w:t>Avenue,</w:t>
        </w:r>
      </w:ins>
    </w:p>
    <w:p w14:paraId="75352C89" w14:textId="75FF9F4F" w:rsidR="008402A8" w:rsidRPr="003722ED" w:rsidDel="002C5530" w:rsidRDefault="008402A8" w:rsidP="00632458">
      <w:pPr>
        <w:pStyle w:val="RNABodyCopy"/>
        <w:rPr>
          <w:del w:id="36" w:author="Nishant Soni" w:date="2019-05-09T14:52:00Z"/>
        </w:rPr>
      </w:pPr>
      <w:ins w:id="37" w:author="Nishant Soni" w:date="2019-05-09T14:46:00Z">
        <w:r>
          <w:t xml:space="preserve">South San Francisco, </w:t>
        </w:r>
      </w:ins>
    </w:p>
    <w:p w14:paraId="20E03F05" w14:textId="47E800B7" w:rsidR="00632458" w:rsidRPr="006855C7" w:rsidRDefault="00632458" w:rsidP="00632458">
      <w:pPr>
        <w:pStyle w:val="RNABodyCopy"/>
        <w:rPr>
          <w:highlight w:val="yellow"/>
        </w:rPr>
      </w:pPr>
      <w:del w:id="38" w:author="Nishant Soni" w:date="2019-05-09T14:51:00Z">
        <w:r w:rsidRPr="003722ED" w:rsidDel="002C5530">
          <w:delText xml:space="preserve">Redwood City, </w:delText>
        </w:r>
      </w:del>
      <w:r w:rsidRPr="003722ED">
        <w:t>CA 940</w:t>
      </w:r>
      <w:ins w:id="39" w:author="Nishant Soni" w:date="2019-05-09T14:52:00Z">
        <w:r w:rsidR="002C5530">
          <w:t>80</w:t>
        </w:r>
      </w:ins>
      <w:del w:id="40" w:author="Nishant Soni" w:date="2019-05-09T14:51:00Z">
        <w:r w:rsidRPr="003722ED" w:rsidDel="002C5530">
          <w:delText>63</w:delText>
        </w:r>
      </w:del>
    </w:p>
    <w:p w14:paraId="55DE75FC" w14:textId="77777777" w:rsidR="00632458" w:rsidRPr="006855C7" w:rsidRDefault="00632458" w:rsidP="00632458">
      <w:pPr>
        <w:pStyle w:val="RNABodyCopy"/>
      </w:pPr>
    </w:p>
    <w:p w14:paraId="52613636" w14:textId="10E50CF8" w:rsidR="00632458" w:rsidRPr="006855C7" w:rsidRDefault="00632458" w:rsidP="00632458">
      <w:pPr>
        <w:rPr>
          <w:rFonts w:ascii="Georgia" w:hAnsi="Georgia"/>
          <w:color w:val="595959" w:themeColor="text1" w:themeTint="A6"/>
        </w:rPr>
      </w:pPr>
      <w:r>
        <w:rPr>
          <w:rFonts w:ascii="Georgia" w:hAnsi="Georgia"/>
          <w:color w:val="595959" w:themeColor="text1" w:themeTint="A6"/>
        </w:rPr>
        <w:t xml:space="preserve">Dear </w:t>
      </w:r>
      <w:ins w:id="41" w:author="RNA" w:date="2019-05-10T09:58:00Z">
        <w:r w:rsidR="00077A96">
          <w:rPr>
            <w:rFonts w:ascii="Georgia" w:hAnsi="Georgia"/>
            <w:color w:val="595959" w:themeColor="text1" w:themeTint="A6"/>
          </w:rPr>
          <w:t>D</w:t>
        </w:r>
      </w:ins>
      <w:del w:id="42" w:author="RNA" w:date="2019-05-10T09:58:00Z">
        <w:r w:rsidR="0012528F" w:rsidDel="00077A96">
          <w:rPr>
            <w:rFonts w:ascii="Georgia" w:hAnsi="Georgia"/>
            <w:color w:val="595959" w:themeColor="text1" w:themeTint="A6"/>
          </w:rPr>
          <w:delText>M</w:delText>
        </w:r>
      </w:del>
      <w:r w:rsidRPr="006855C7">
        <w:rPr>
          <w:rFonts w:ascii="Georgia" w:hAnsi="Georgia"/>
          <w:color w:val="595959" w:themeColor="text1" w:themeTint="A6"/>
        </w:rPr>
        <w:t>r.</w:t>
      </w:r>
      <w:ins w:id="43" w:author="Nishant Soni" w:date="2019-05-09T14:52:00Z">
        <w:r w:rsidR="002C5530">
          <w:rPr>
            <w:rFonts w:ascii="Georgia" w:hAnsi="Georgia"/>
            <w:color w:val="595959" w:themeColor="text1" w:themeTint="A6"/>
          </w:rPr>
          <w:t xml:space="preserve"> Cummings</w:t>
        </w:r>
      </w:ins>
      <w:del w:id="44" w:author="Nishant Soni" w:date="2019-05-09T14:52:00Z">
        <w:r w:rsidDel="002C5530">
          <w:rPr>
            <w:rFonts w:ascii="Georgia" w:hAnsi="Georgia"/>
            <w:color w:val="595959" w:themeColor="text1" w:themeTint="A6"/>
          </w:rPr>
          <w:delText xml:space="preserve"> </w:delText>
        </w:r>
        <w:r w:rsidR="0012528F" w:rsidDel="002C5530">
          <w:rPr>
            <w:rFonts w:ascii="Georgia" w:hAnsi="Georgia"/>
            <w:color w:val="595959" w:themeColor="text1" w:themeTint="A6"/>
          </w:rPr>
          <w:delText>Hull</w:delText>
        </w:r>
      </w:del>
      <w:r w:rsidRPr="006855C7">
        <w:rPr>
          <w:rFonts w:ascii="Georgia" w:hAnsi="Georgia"/>
          <w:color w:val="595959" w:themeColor="text1" w:themeTint="A6"/>
        </w:rPr>
        <w:t>:</w:t>
      </w:r>
    </w:p>
    <w:p w14:paraId="0523A1F0" w14:textId="77777777" w:rsidR="00573796" w:rsidRPr="00573796" w:rsidRDefault="00573796" w:rsidP="00573796">
      <w:pPr>
        <w:rPr>
          <w:color w:val="7F7F7F" w:themeColor="text1" w:themeTint="80"/>
        </w:rPr>
      </w:pPr>
    </w:p>
    <w:p w14:paraId="430838D2" w14:textId="188E4266" w:rsidR="00573796" w:rsidRPr="00573796" w:rsidRDefault="00573796" w:rsidP="00573796">
      <w:pPr>
        <w:pStyle w:val="RNABodyCopy"/>
      </w:pPr>
      <w:r w:rsidRPr="00573796">
        <w:t>In response to the engagement letter, RNA Advisors, LLC dba RNA Capital Advisors (“RNA”</w:t>
      </w:r>
      <w:r w:rsidR="00CC54D1">
        <w:t xml:space="preserve"> or “we”</w:t>
      </w:r>
      <w:r w:rsidRPr="00573796">
        <w:t xml:space="preserve">) has completed an analysis of </w:t>
      </w:r>
      <w:r w:rsidR="00632458" w:rsidRPr="003722ED">
        <w:t>Pliant Thera</w:t>
      </w:r>
      <w:r w:rsidR="00632458" w:rsidRPr="00760E40">
        <w:t>peutics, Inc.</w:t>
      </w:r>
      <w:r w:rsidR="00632458" w:rsidRPr="007A76DC">
        <w:t xml:space="preserve"> (“Pliant Therapeutics” or the “Company”) as of</w:t>
      </w:r>
      <w:r w:rsidR="00E038F4" w:rsidRPr="007A76DC">
        <w:t xml:space="preserve"> </w:t>
      </w:r>
      <w:del w:id="45" w:author="Ayush Mittal" w:date="2019-05-06T17:01:00Z">
        <w:r w:rsidR="00632458">
          <w:delText xml:space="preserve">July 31, </w:delText>
        </w:r>
        <w:r w:rsidR="00632458" w:rsidRPr="0076645E">
          <w:delText>201</w:delText>
        </w:r>
        <w:r w:rsidR="0076645E">
          <w:delText>9</w:delText>
        </w:r>
      </w:del>
      <w:ins w:id="46" w:author="Ayush Mittal" w:date="2019-05-06T17:01:00Z">
        <w:r w:rsidR="00E038F4" w:rsidRPr="007A76DC">
          <w:fldChar w:fldCharType="begin"/>
        </w:r>
        <w:r w:rsidR="00E038F4" w:rsidRPr="007A76DC">
          <w:instrText xml:space="preserve"> REF ValDate </w:instrText>
        </w:r>
        <w:r w:rsidR="00E038F4">
          <w:instrText xml:space="preserve"> \* MERGEFORMAT </w:instrText>
        </w:r>
        <w:r w:rsidR="00E038F4" w:rsidRPr="007A76DC">
          <w:fldChar w:fldCharType="separate"/>
        </w:r>
        <w:r w:rsidR="00E038F4" w:rsidRPr="007A76DC">
          <w:t>March 31, 2019</w:t>
        </w:r>
        <w:r w:rsidR="00E038F4" w:rsidRPr="007A76DC">
          <w:fldChar w:fldCharType="end"/>
        </w:r>
      </w:ins>
      <w:r w:rsidR="00632458" w:rsidRPr="00760E40">
        <w:t xml:space="preserve"> </w:t>
      </w:r>
      <w:r w:rsidRPr="0076645E">
        <w:t>(the “Valuation</w:t>
      </w:r>
      <w:r w:rsidRPr="00573796">
        <w:t xml:space="preserve"> Date”), to determine</w:t>
      </w:r>
      <w:r w:rsidR="00557D41">
        <w:t xml:space="preserve"> </w:t>
      </w:r>
      <w:r w:rsidR="007F1B09">
        <w:t xml:space="preserve">both </w:t>
      </w:r>
      <w:r w:rsidRPr="00573796">
        <w:t xml:space="preserve">the fair market value </w:t>
      </w:r>
      <w:r w:rsidR="00632458">
        <w:t xml:space="preserve">and the fair value </w:t>
      </w:r>
      <w:r w:rsidRPr="00573796">
        <w:t>of the Company’s common stock (“Common Stock”) on a non-marketable</w:t>
      </w:r>
      <w:r w:rsidR="00AA3F4F">
        <w:t>,</w:t>
      </w:r>
      <w:r w:rsidR="00AA3F4F" w:rsidRPr="00AA3F4F">
        <w:t xml:space="preserve"> </w:t>
      </w:r>
      <w:r w:rsidR="00AA3F4F">
        <w:t>minority</w:t>
      </w:r>
      <w:r w:rsidRPr="00573796">
        <w:t xml:space="preserve"> interest basis.  </w:t>
      </w:r>
    </w:p>
    <w:p w14:paraId="2D78B8D1" w14:textId="77777777" w:rsidR="00573796" w:rsidRPr="00573796" w:rsidRDefault="00573796" w:rsidP="00573796">
      <w:pPr>
        <w:pStyle w:val="RNABodyCopy"/>
      </w:pPr>
    </w:p>
    <w:p w14:paraId="0B56EC51" w14:textId="634CA6A7" w:rsidR="00573796" w:rsidRPr="00573796" w:rsidRDefault="00573796" w:rsidP="00573796">
      <w:pPr>
        <w:pStyle w:val="RNABodyCopy"/>
      </w:pPr>
      <w:r w:rsidRPr="00573796">
        <w:t xml:space="preserve">Please note that this letter along with the following report (the “Report”), exhibits (individually </w:t>
      </w:r>
      <w:r w:rsidR="00AA3F4F">
        <w:t>an</w:t>
      </w:r>
      <w:r w:rsidR="00AA3F4F" w:rsidRPr="00573796">
        <w:t xml:space="preserve"> </w:t>
      </w:r>
      <w:r w:rsidRPr="00573796">
        <w:t xml:space="preserve">“Exhibit” and collectively the “Exhibits”) and their conclusions (jointly, the “Valuation” or the “Opinion”) are intended </w:t>
      </w:r>
      <w:r w:rsidR="00E9707E">
        <w:t>for the use of</w:t>
      </w:r>
      <w:r w:rsidRPr="00573796">
        <w:t xml:space="preserve"> the management and Board of Directors of the Company (“Management”).  This analysis has been performed in recognition of Internal Revenue Code Section 409A (“IRC 409A”) </w:t>
      </w:r>
      <w:r w:rsidR="00CD0E82" w:rsidRPr="00CD0E82">
        <w:t>and FASB Accounting Standards Codification Topic 718 – Stock Compensation (“ASC 718”) (formerly</w:t>
      </w:r>
      <w:r w:rsidR="00CD0E82">
        <w:t xml:space="preserve"> </w:t>
      </w:r>
      <w:r w:rsidR="00CD0E82" w:rsidRPr="00CD0E82">
        <w:t>known as Statement of Financial Accounting Standards No. 123R, Accounting for Share-Based Payment</w:t>
      </w:r>
      <w:r w:rsidR="00CD0E82">
        <w:t xml:space="preserve"> </w:t>
      </w:r>
      <w:r w:rsidR="00CD0E82" w:rsidRPr="00CD0E82">
        <w:t>(“FAS 123R”))</w:t>
      </w:r>
      <w:r w:rsidR="00557D41" w:rsidRPr="00FF1C42">
        <w:t>.</w:t>
      </w:r>
      <w:r w:rsidR="00557D41" w:rsidRPr="00573796">
        <w:t xml:space="preserve">  We make no representation as to the accuracy of this Valuation if it is used for any other purpose without the written consent of RNA.  This Opinion should not be considered, in whole or in part, as investment advice by anyone</w:t>
      </w:r>
      <w:r w:rsidR="00FD023B" w:rsidRPr="00573796">
        <w:t>.</w:t>
      </w:r>
      <w:ins w:id="47" w:author="Nishant Soni" w:date="2019-05-09T14:53:00Z">
        <w:r w:rsidR="002C5530">
          <w:t xml:space="preserve">  This valuation engagement was conducted in accordance with the Statement of Standards for Valuation Services No. 1 of the American Institute of Certified Public Accountants (“AICPA”)</w:t>
        </w:r>
        <w:r w:rsidR="002C5530" w:rsidRPr="00573796">
          <w:t>.</w:t>
        </w:r>
      </w:ins>
      <w:del w:id="48" w:author="Nishant Soni" w:date="2019-05-09T14:53:00Z">
        <w:r w:rsidR="00FD023B" w:rsidRPr="00573796" w:rsidDel="002C5530">
          <w:delText xml:space="preserve">  </w:delText>
        </w:r>
      </w:del>
    </w:p>
    <w:p w14:paraId="20B4905B" w14:textId="77777777" w:rsidR="00573796" w:rsidRPr="00573796" w:rsidRDefault="00573796" w:rsidP="00573796">
      <w:pPr>
        <w:pStyle w:val="RNABodyCopy"/>
      </w:pPr>
    </w:p>
    <w:p w14:paraId="4A12BDFD" w14:textId="77777777" w:rsidR="00573796" w:rsidRPr="00573796" w:rsidRDefault="00573796" w:rsidP="00573796">
      <w:pPr>
        <w:pStyle w:val="RNABodyCopy"/>
      </w:pPr>
      <w:r w:rsidRPr="00573796">
        <w:t xml:space="preserve">This analysis uses the methods and techniques outlined in the AICPA Audit and Accounting Practice Aid entitled Valuation of Privately-Held-Company Equity Securities Issued as Compensation, second edition (the “Practice Aid”), which are relevant to the valuation of the Common Stock.  </w:t>
      </w:r>
    </w:p>
    <w:p w14:paraId="4C0F5EF6" w14:textId="77777777" w:rsidR="00573796" w:rsidRPr="00573796" w:rsidRDefault="00573796" w:rsidP="00573796">
      <w:pPr>
        <w:pStyle w:val="RNABodyCopy"/>
      </w:pPr>
    </w:p>
    <w:p w14:paraId="04BAEB39" w14:textId="77777777" w:rsidR="00573796" w:rsidRPr="00573796" w:rsidRDefault="00573796" w:rsidP="00573796">
      <w:pPr>
        <w:pStyle w:val="RNABodyCopy"/>
      </w:pPr>
      <w:r w:rsidRPr="00573796">
        <w:t xml:space="preserve">The definition of fair market value is predicated on IRS Revenue Ruling 59-60.  </w:t>
      </w:r>
    </w:p>
    <w:p w14:paraId="11DE93BF" w14:textId="77777777" w:rsidR="00573796" w:rsidRPr="00573796" w:rsidRDefault="00573796" w:rsidP="00573796">
      <w:pPr>
        <w:pStyle w:val="RNABodyCopy"/>
      </w:pPr>
    </w:p>
    <w:p w14:paraId="22D6B60B" w14:textId="2DD54731" w:rsidR="00BB5061" w:rsidRDefault="00573796" w:rsidP="007C77D3">
      <w:pPr>
        <w:pStyle w:val="RNABodyCopy"/>
      </w:pPr>
      <w:r w:rsidRPr="00573796">
        <w:t>This cover letter provides an overview of the purpose and scope of the analysis and its conclusions.  Please refer to the attached Report below for a discussion and presentation of the analysis performed in co</w:t>
      </w:r>
      <w:r w:rsidR="007C77D3">
        <w:t xml:space="preserve">nnection with this engagement. </w:t>
      </w:r>
      <w:r w:rsidR="00A67CB0">
        <w:t xml:space="preserve"> </w:t>
      </w:r>
    </w:p>
    <w:p w14:paraId="31C72AAD" w14:textId="77777777" w:rsidR="00BB5061" w:rsidRDefault="00BB5061">
      <w:pPr>
        <w:spacing w:line="240" w:lineRule="auto"/>
        <w:jc w:val="left"/>
        <w:rPr>
          <w:rFonts w:ascii="Georgia" w:hAnsi="Georgia"/>
          <w:color w:val="595959" w:themeColor="text1" w:themeTint="A6"/>
        </w:rPr>
      </w:pPr>
      <w:r>
        <w:br w:type="page"/>
      </w:r>
    </w:p>
    <w:p w14:paraId="3C808BF8" w14:textId="23F567B1" w:rsidR="00573796" w:rsidRPr="00565DEF" w:rsidRDefault="00573796" w:rsidP="00B14CCF">
      <w:pPr>
        <w:pStyle w:val="RNAHeadlineB"/>
        <w:rPr>
          <w:rFonts w:ascii="Georgia" w:hAnsi="Georgia"/>
        </w:rPr>
      </w:pPr>
      <w:r w:rsidRPr="00565DEF">
        <w:rPr>
          <w:rFonts w:ascii="Georgia" w:hAnsi="Georgia"/>
        </w:rPr>
        <w:lastRenderedPageBreak/>
        <w:t>SUMMARY OF FINDINGS:</w:t>
      </w:r>
    </w:p>
    <w:p w14:paraId="2A868A94" w14:textId="08A66B42" w:rsidR="007C77D3" w:rsidRPr="007C77D3" w:rsidRDefault="00573796" w:rsidP="00DE5618">
      <w:pPr>
        <w:pStyle w:val="RNABodyCopy"/>
        <w:keepNext/>
      </w:pPr>
      <w:r w:rsidRPr="007C77D3">
        <w:t>Based upon the information and financial data provided, and representations made by Management, as well as the analyses performed, it is our opinion that the fair market value</w:t>
      </w:r>
      <w:r w:rsidR="00CD0E82">
        <w:t xml:space="preserve"> and the fair value</w:t>
      </w:r>
      <w:r w:rsidRPr="007C77D3">
        <w:t xml:space="preserve"> of the Common Stock on a non-marketable, minority interest basis as of the Valuation Date is reasonably stated as follows:</w:t>
      </w:r>
    </w:p>
    <w:p w14:paraId="067F0F4F" w14:textId="77777777" w:rsidR="00573796" w:rsidRDefault="00573796" w:rsidP="007C77D3">
      <w:pPr>
        <w:pStyle w:val="RNABodyCopy"/>
      </w:pPr>
    </w:p>
    <w:p w14:paraId="537AFE5F" w14:textId="77777777" w:rsidR="007C77D3" w:rsidRPr="007C77D3" w:rsidRDefault="007C77D3" w:rsidP="007C77D3">
      <w:pPr>
        <w:pStyle w:val="RNABodyCopy"/>
      </w:pPr>
      <w:r>
        <w:rPr>
          <w:noProof/>
        </w:rPr>
        <mc:AlternateContent>
          <mc:Choice Requires="wps">
            <w:drawing>
              <wp:anchor distT="0" distB="0" distL="114300" distR="114300" simplePos="0" relativeHeight="251657728" behindDoc="1" locked="0" layoutInCell="1" allowOverlap="1" wp14:anchorId="27B2B9E3" wp14:editId="0E920525">
                <wp:simplePos x="0" y="0"/>
                <wp:positionH relativeFrom="column">
                  <wp:posOffset>1706880</wp:posOffset>
                </wp:positionH>
                <wp:positionV relativeFrom="paragraph">
                  <wp:posOffset>10160</wp:posOffset>
                </wp:positionV>
                <wp:extent cx="2958465" cy="533400"/>
                <wp:effectExtent l="25400" t="25400" r="13335" b="25400"/>
                <wp:wrapNone/>
                <wp:docPr id="8" name="Rectangle 8"/>
                <wp:cNvGraphicFramePr/>
                <a:graphic xmlns:a="http://schemas.openxmlformats.org/drawingml/2006/main">
                  <a:graphicData uri="http://schemas.microsoft.com/office/word/2010/wordprocessingShape">
                    <wps:wsp>
                      <wps:cNvSpPr/>
                      <wps:spPr>
                        <a:xfrm>
                          <a:off x="0" y="0"/>
                          <a:ext cx="2958465" cy="53340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8F7D6" id="Rectangle 8" o:spid="_x0000_s1026" style="position:absolute;margin-left:134.4pt;margin-top:.8pt;width:232.95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" filled="f" strokecolor="#e7e6e6 [3214]" strokeweight="3pt"/>
            </w:pict>
          </mc:Fallback>
        </mc:AlternateContent>
      </w:r>
    </w:p>
    <w:p w14:paraId="307D76F4" w14:textId="56DFEFD6" w:rsidR="00573796" w:rsidRDefault="00573796" w:rsidP="007C77D3">
      <w:pPr>
        <w:pStyle w:val="RNABodyCopy"/>
        <w:jc w:val="center"/>
      </w:pPr>
      <w:r w:rsidRPr="00A42EEC">
        <w:t>$0.</w:t>
      </w:r>
      <w:del w:id="49" w:author="Ayush Mittal" w:date="2019-05-06T17:01:00Z">
        <w:r w:rsidR="00CD0E82" w:rsidRPr="00A42EEC">
          <w:delText xml:space="preserve">68 </w:delText>
        </w:r>
        <w:r w:rsidRPr="00A42EEC">
          <w:delText>(</w:delText>
        </w:r>
        <w:r w:rsidR="00CD0E82" w:rsidRPr="00A42EEC">
          <w:delText>SIXTY-EIGHT</w:delText>
        </w:r>
      </w:del>
      <w:ins w:id="50" w:author="Ayush Mittal" w:date="2019-05-06T17:01:00Z">
        <w:r w:rsidR="00744855">
          <w:t>8</w:t>
        </w:r>
      </w:ins>
      <w:ins w:id="51" w:author="Nishant Soni" w:date="2019-05-09T14:55:00Z">
        <w:r w:rsidR="002C5530">
          <w:t>7</w:t>
        </w:r>
      </w:ins>
      <w:ins w:id="52" w:author="Ayush Mittal" w:date="2019-05-06T17:01:00Z">
        <w:del w:id="53" w:author="Nishant Soni" w:date="2019-05-09T14:55:00Z">
          <w:r w:rsidR="00744855" w:rsidDel="002C5530">
            <w:delText>3</w:delText>
          </w:r>
        </w:del>
        <w:r w:rsidR="00744855" w:rsidRPr="00A42EEC">
          <w:t xml:space="preserve"> </w:t>
        </w:r>
        <w:r w:rsidRPr="00A42EEC">
          <w:t>(</w:t>
        </w:r>
        <w:r w:rsidR="00CD0E82" w:rsidRPr="00A42EEC">
          <w:t>EIGHT</w:t>
        </w:r>
        <w:r w:rsidR="00744855">
          <w:t>Y-</w:t>
        </w:r>
      </w:ins>
      <w:ins w:id="54" w:author="Nishant Soni" w:date="2019-05-09T14:55:00Z">
        <w:r w:rsidR="002C5530">
          <w:t>SEVEN</w:t>
        </w:r>
      </w:ins>
      <w:ins w:id="55" w:author="Ayush Mittal" w:date="2019-05-06T17:01:00Z">
        <w:del w:id="56" w:author="Nishant Soni" w:date="2019-05-09T14:55:00Z">
          <w:r w:rsidR="00744855" w:rsidDel="002C5530">
            <w:delText>THREE</w:delText>
          </w:r>
        </w:del>
      </w:ins>
      <w:r w:rsidR="00744855">
        <w:t xml:space="preserve"> </w:t>
      </w:r>
      <w:r w:rsidRPr="00A42EEC">
        <w:t>CENTS)</w:t>
      </w:r>
      <w:r w:rsidRPr="0012528F">
        <w:t xml:space="preserve"> per Share</w:t>
      </w:r>
    </w:p>
    <w:p w14:paraId="58492C75" w14:textId="77777777" w:rsidR="00573796" w:rsidRPr="007C77D3" w:rsidRDefault="007C77D3" w:rsidP="007C77D3">
      <w:pPr>
        <w:pStyle w:val="RNABodyCopy"/>
      </w:pPr>
      <w:r>
        <w:br/>
      </w:r>
    </w:p>
    <w:p w14:paraId="0A3B58BA" w14:textId="77777777" w:rsidR="00573796" w:rsidRPr="007C77D3" w:rsidRDefault="00573796" w:rsidP="007C77D3">
      <w:pPr>
        <w:pStyle w:val="RNABodyCopy"/>
      </w:pPr>
      <w:r w:rsidRPr="007C77D3">
        <w:t xml:space="preserve">The conclusions and opinions expressed in this letter and the accompanying Report are contingent upon the qualifying factors set forth in the Statement of Limiting Conditions and throughout the completed Report.  </w:t>
      </w:r>
    </w:p>
    <w:p w14:paraId="21C79158" w14:textId="77777777" w:rsidR="00573796" w:rsidRPr="007C77D3" w:rsidRDefault="00573796" w:rsidP="007C77D3">
      <w:pPr>
        <w:pStyle w:val="RNABodyCopy"/>
      </w:pPr>
    </w:p>
    <w:p w14:paraId="001F922C" w14:textId="444557D9" w:rsidR="00573796" w:rsidRPr="007C77D3" w:rsidRDefault="00573796" w:rsidP="007C77D3">
      <w:pPr>
        <w:pStyle w:val="RNABodyCopy"/>
      </w:pPr>
      <w:r w:rsidRPr="007C77D3">
        <w:t>If you have any questions concerning this Report, please contact me at 925.940.02</w:t>
      </w:r>
      <w:r w:rsidR="005976E1">
        <w:t>20</w:t>
      </w:r>
      <w:r w:rsidRPr="007C77D3">
        <w:t xml:space="preserve">.  </w:t>
      </w:r>
    </w:p>
    <w:p w14:paraId="5637541C" w14:textId="77777777" w:rsidR="00573796" w:rsidRPr="007C77D3" w:rsidRDefault="00573796" w:rsidP="007C77D3">
      <w:pPr>
        <w:pStyle w:val="RNABodyCopy"/>
      </w:pPr>
    </w:p>
    <w:p w14:paraId="23A2A3DF" w14:textId="77777777" w:rsidR="00573796" w:rsidRPr="007C77D3" w:rsidRDefault="00573796" w:rsidP="007C77D3">
      <w:pPr>
        <w:pStyle w:val="RNABodyCopy"/>
      </w:pPr>
      <w:r w:rsidRPr="007C77D3">
        <w:t>Sincerely,</w:t>
      </w:r>
    </w:p>
    <w:p w14:paraId="317560E1" w14:textId="77777777" w:rsidR="00573796" w:rsidRPr="007C77D3" w:rsidRDefault="00573796" w:rsidP="007C77D3">
      <w:pPr>
        <w:pStyle w:val="RNABodyCopy"/>
      </w:pPr>
    </w:p>
    <w:p w14:paraId="7F125A6C" w14:textId="77777777" w:rsidR="00573796" w:rsidRPr="007C77D3" w:rsidRDefault="00573796" w:rsidP="007C77D3">
      <w:pPr>
        <w:pStyle w:val="RNABodyCopy"/>
        <w:rPr>
          <w:b/>
        </w:rPr>
      </w:pPr>
      <w:r w:rsidRPr="007C77D3">
        <w:rPr>
          <w:b/>
        </w:rPr>
        <w:t>RNA C</w:t>
      </w:r>
      <w:r w:rsidR="007C77D3">
        <w:rPr>
          <w:b/>
        </w:rPr>
        <w:t>apital</w:t>
      </w:r>
      <w:r w:rsidRPr="007C77D3">
        <w:rPr>
          <w:b/>
        </w:rPr>
        <w:t xml:space="preserve"> A</w:t>
      </w:r>
      <w:r w:rsidR="007C77D3">
        <w:rPr>
          <w:b/>
        </w:rPr>
        <w:t>dvisors</w:t>
      </w:r>
      <w:r w:rsidRPr="007C77D3">
        <w:rPr>
          <w:b/>
        </w:rPr>
        <w:t xml:space="preserve"> </w:t>
      </w:r>
    </w:p>
    <w:p w14:paraId="7E23D465" w14:textId="77777777" w:rsidR="00573796" w:rsidRPr="007C77D3" w:rsidRDefault="00573796" w:rsidP="007C77D3">
      <w:pPr>
        <w:pStyle w:val="RNABodyCopy"/>
      </w:pPr>
    </w:p>
    <w:p w14:paraId="3F982DF0" w14:textId="77777777" w:rsidR="00573796" w:rsidRPr="007C77D3" w:rsidRDefault="00573796" w:rsidP="007C77D3">
      <w:pPr>
        <w:pStyle w:val="RNABodyCopy"/>
      </w:pPr>
    </w:p>
    <w:p w14:paraId="4C2724C8" w14:textId="77777777" w:rsidR="00573796" w:rsidRPr="00DE5618" w:rsidRDefault="00573796" w:rsidP="007C77D3">
      <w:pPr>
        <w:pStyle w:val="RNABodyCopy"/>
        <w:rPr>
          <w:i/>
          <w:color w:val="FF0000"/>
          <w:sz w:val="30"/>
          <w:szCs w:val="30"/>
        </w:rPr>
      </w:pPr>
      <w:r w:rsidRPr="00DE5618">
        <w:rPr>
          <w:i/>
          <w:color w:val="FF0000"/>
          <w:sz w:val="30"/>
          <w:szCs w:val="30"/>
        </w:rPr>
        <w:t>DRAFT</w:t>
      </w:r>
    </w:p>
    <w:p w14:paraId="14BAE945" w14:textId="77777777" w:rsidR="00573796" w:rsidRPr="007C77D3" w:rsidRDefault="00573796" w:rsidP="007C77D3">
      <w:pPr>
        <w:pStyle w:val="RNABodyCopy"/>
      </w:pPr>
    </w:p>
    <w:p w14:paraId="6193C306" w14:textId="77777777" w:rsidR="00573796" w:rsidRPr="007C77D3" w:rsidRDefault="00573796" w:rsidP="007C77D3">
      <w:pPr>
        <w:pStyle w:val="RNABodyCopy"/>
      </w:pPr>
    </w:p>
    <w:p w14:paraId="7CAD978A" w14:textId="77777777" w:rsidR="00573796" w:rsidRDefault="00573796" w:rsidP="007C77D3">
      <w:pPr>
        <w:pStyle w:val="RNABodyCopy"/>
      </w:pPr>
      <w:r w:rsidRPr="007C77D3">
        <w:t>Sam Renwick, CFA</w:t>
      </w:r>
    </w:p>
    <w:p w14:paraId="2A9B8B96" w14:textId="77777777" w:rsidR="007C77D3" w:rsidRPr="007C77D3" w:rsidRDefault="007C77D3" w:rsidP="007C77D3">
      <w:pPr>
        <w:pStyle w:val="RNABodyCopy"/>
        <w:rPr>
          <w:i/>
        </w:rPr>
      </w:pPr>
      <w:r w:rsidRPr="007C77D3">
        <w:rPr>
          <w:i/>
        </w:rPr>
        <w:t>Primary Valuation Analyst</w:t>
      </w:r>
    </w:p>
    <w:p w14:paraId="2C46B61C" w14:textId="77777777" w:rsidR="007C77D3" w:rsidRPr="007C77D3" w:rsidRDefault="007C77D3" w:rsidP="007C77D3">
      <w:pPr>
        <w:pStyle w:val="RNABodyCopy"/>
      </w:pPr>
    </w:p>
    <w:p w14:paraId="2FC527FD" w14:textId="1699D470" w:rsidR="00573796" w:rsidRPr="00AC23D8" w:rsidRDefault="00573796" w:rsidP="006C1529">
      <w:pPr>
        <w:pStyle w:val="RNAHeadlineA"/>
      </w:pPr>
      <w:r w:rsidRPr="00573796">
        <w:rPr>
          <w:color w:val="7F7F7F" w:themeColor="text1" w:themeTint="80"/>
        </w:rPr>
        <w:br w:type="page"/>
      </w:r>
      <w:bookmarkStart w:id="57" w:name="_Toc419208425"/>
      <w:bookmarkStart w:id="58" w:name="_Toc419208611"/>
      <w:bookmarkStart w:id="59" w:name="_Toc419208755"/>
      <w:bookmarkStart w:id="60" w:name="_Toc419209079"/>
      <w:bookmarkStart w:id="61" w:name="_Toc437265334"/>
      <w:bookmarkStart w:id="62" w:name="_Toc440377678"/>
      <w:r w:rsidRPr="00E82698">
        <w:lastRenderedPageBreak/>
        <w:t>T</w:t>
      </w:r>
      <w:bookmarkEnd w:id="57"/>
      <w:bookmarkEnd w:id="58"/>
      <w:bookmarkEnd w:id="59"/>
      <w:bookmarkEnd w:id="60"/>
      <w:bookmarkEnd w:id="61"/>
      <w:bookmarkEnd w:id="62"/>
      <w:r w:rsidR="006C1529">
        <w:t>able of Contents</w:t>
      </w:r>
    </w:p>
    <w:p w14:paraId="2A942A1B" w14:textId="409CFC12" w:rsidR="00460971" w:rsidRDefault="006C1529">
      <w:pPr>
        <w:pStyle w:val="TOC1"/>
        <w:tabs>
          <w:tab w:val="right" w:leader="dot" w:pos="10070"/>
        </w:tabs>
        <w:rPr>
          <w:rFonts w:asciiTheme="minorHAnsi" w:eastAsiaTheme="minorEastAsia" w:hAnsiTheme="minorHAnsi" w:cstheme="minorBidi"/>
          <w:b w:val="0"/>
          <w:bCs w:val="0"/>
          <w:caps w:val="0"/>
          <w:noProof/>
          <w:color w:val="auto"/>
          <w:sz w:val="22"/>
          <w:szCs w:val="22"/>
        </w:rPr>
      </w:pPr>
      <w:r>
        <w:br/>
      </w:r>
      <w:r w:rsidR="00575DEC">
        <w:rPr>
          <w:rFonts w:ascii="Arial" w:hAnsi="Arial"/>
        </w:rPr>
        <w:fldChar w:fldCharType="begin"/>
      </w:r>
      <w:r w:rsidR="00575DEC">
        <w:rPr>
          <w:rFonts w:ascii="Arial" w:hAnsi="Arial"/>
        </w:rPr>
        <w:instrText xml:space="preserve"> TOC \o "1-2" \h \z \u </w:instrText>
      </w:r>
      <w:r w:rsidR="00575DEC">
        <w:rPr>
          <w:rFonts w:ascii="Arial" w:hAnsi="Arial"/>
        </w:rPr>
        <w:fldChar w:fldCharType="separate"/>
      </w:r>
      <w:hyperlink w:anchor="_Toc7800708" w:history="1">
        <w:r w:rsidR="00460971" w:rsidRPr="003B2AA6">
          <w:rPr>
            <w:rStyle w:val="Hyperlink"/>
            <w:noProof/>
          </w:rPr>
          <w:t>Engagement Overview</w:t>
        </w:r>
        <w:r w:rsidR="00460971">
          <w:rPr>
            <w:noProof/>
            <w:webHidden/>
          </w:rPr>
          <w:tab/>
        </w:r>
        <w:r w:rsidR="00460971">
          <w:rPr>
            <w:noProof/>
            <w:webHidden/>
          </w:rPr>
          <w:fldChar w:fldCharType="begin"/>
        </w:r>
        <w:r w:rsidR="00460971">
          <w:rPr>
            <w:noProof/>
            <w:webHidden/>
          </w:rPr>
          <w:instrText xml:space="preserve"> PAGEREF _Toc7800708 \h </w:instrText>
        </w:r>
        <w:r w:rsidR="00460971">
          <w:rPr>
            <w:noProof/>
            <w:webHidden/>
          </w:rPr>
        </w:r>
        <w:r w:rsidR="00460971">
          <w:rPr>
            <w:noProof/>
            <w:webHidden/>
          </w:rPr>
          <w:fldChar w:fldCharType="separate"/>
        </w:r>
        <w:r w:rsidR="00460971">
          <w:rPr>
            <w:noProof/>
            <w:webHidden/>
          </w:rPr>
          <w:t>5</w:t>
        </w:r>
        <w:r w:rsidR="00460971">
          <w:rPr>
            <w:noProof/>
            <w:webHidden/>
          </w:rPr>
          <w:fldChar w:fldCharType="end"/>
        </w:r>
      </w:hyperlink>
    </w:p>
    <w:p w14:paraId="11202388" w14:textId="24022FF0" w:rsidR="00460971" w:rsidRDefault="00077A96">
      <w:pPr>
        <w:pStyle w:val="TOC2"/>
        <w:rPr>
          <w:rFonts w:asciiTheme="minorHAnsi" w:eastAsiaTheme="minorEastAsia" w:hAnsiTheme="minorHAnsi" w:cstheme="minorBidi"/>
          <w:color w:val="auto"/>
          <w:sz w:val="22"/>
          <w:szCs w:val="22"/>
        </w:rPr>
      </w:pPr>
      <w:hyperlink w:anchor="_Toc7800709" w:history="1">
        <w:r w:rsidR="00460971" w:rsidRPr="003B2AA6">
          <w:rPr>
            <w:rStyle w:val="Hyperlink"/>
          </w:rPr>
          <w:t>Purpose</w:t>
        </w:r>
        <w:r w:rsidR="00460971">
          <w:rPr>
            <w:webHidden/>
          </w:rPr>
          <w:tab/>
        </w:r>
        <w:r w:rsidR="00460971">
          <w:rPr>
            <w:webHidden/>
          </w:rPr>
          <w:fldChar w:fldCharType="begin"/>
        </w:r>
        <w:r w:rsidR="00460971">
          <w:rPr>
            <w:webHidden/>
          </w:rPr>
          <w:instrText xml:space="preserve"> PAGEREF _Toc7800709 \h </w:instrText>
        </w:r>
        <w:r w:rsidR="00460971">
          <w:rPr>
            <w:webHidden/>
          </w:rPr>
        </w:r>
        <w:r w:rsidR="00460971">
          <w:rPr>
            <w:webHidden/>
          </w:rPr>
          <w:fldChar w:fldCharType="separate"/>
        </w:r>
        <w:r w:rsidR="00460971">
          <w:rPr>
            <w:webHidden/>
          </w:rPr>
          <w:t>5</w:t>
        </w:r>
        <w:r w:rsidR="00460971">
          <w:rPr>
            <w:webHidden/>
          </w:rPr>
          <w:fldChar w:fldCharType="end"/>
        </w:r>
      </w:hyperlink>
    </w:p>
    <w:p w14:paraId="18FFC418" w14:textId="60978BA1" w:rsidR="00460971" w:rsidRDefault="00077A96">
      <w:pPr>
        <w:pStyle w:val="TOC2"/>
        <w:rPr>
          <w:rFonts w:asciiTheme="minorHAnsi" w:eastAsiaTheme="minorEastAsia" w:hAnsiTheme="minorHAnsi" w:cstheme="minorBidi"/>
          <w:color w:val="auto"/>
          <w:sz w:val="22"/>
          <w:szCs w:val="22"/>
        </w:rPr>
      </w:pPr>
      <w:hyperlink w:anchor="_Toc7800710" w:history="1">
        <w:r w:rsidR="00460971" w:rsidRPr="003B2AA6">
          <w:rPr>
            <w:rStyle w:val="Hyperlink"/>
          </w:rPr>
          <w:t>Scope</w:t>
        </w:r>
        <w:r w:rsidR="00460971">
          <w:rPr>
            <w:webHidden/>
          </w:rPr>
          <w:tab/>
        </w:r>
        <w:r w:rsidR="00460971">
          <w:rPr>
            <w:webHidden/>
          </w:rPr>
          <w:fldChar w:fldCharType="begin"/>
        </w:r>
        <w:r w:rsidR="00460971">
          <w:rPr>
            <w:webHidden/>
          </w:rPr>
          <w:instrText xml:space="preserve"> PAGEREF _Toc7800710 \h </w:instrText>
        </w:r>
        <w:r w:rsidR="00460971">
          <w:rPr>
            <w:webHidden/>
          </w:rPr>
        </w:r>
        <w:r w:rsidR="00460971">
          <w:rPr>
            <w:webHidden/>
          </w:rPr>
          <w:fldChar w:fldCharType="separate"/>
        </w:r>
        <w:r w:rsidR="00460971">
          <w:rPr>
            <w:webHidden/>
          </w:rPr>
          <w:t>5</w:t>
        </w:r>
        <w:r w:rsidR="00460971">
          <w:rPr>
            <w:webHidden/>
          </w:rPr>
          <w:fldChar w:fldCharType="end"/>
        </w:r>
      </w:hyperlink>
    </w:p>
    <w:p w14:paraId="27127C3A" w14:textId="4742AB61" w:rsidR="00460971" w:rsidRDefault="00077A96">
      <w:pPr>
        <w:pStyle w:val="TOC2"/>
        <w:rPr>
          <w:rFonts w:asciiTheme="minorHAnsi" w:eastAsiaTheme="minorEastAsia" w:hAnsiTheme="minorHAnsi" w:cstheme="minorBidi"/>
          <w:color w:val="auto"/>
          <w:sz w:val="22"/>
          <w:szCs w:val="22"/>
        </w:rPr>
      </w:pPr>
      <w:hyperlink w:anchor="_Toc7800711" w:history="1">
        <w:r w:rsidR="00460971" w:rsidRPr="003B2AA6">
          <w:rPr>
            <w:rStyle w:val="Hyperlink"/>
          </w:rPr>
          <w:t>Key Definitions</w:t>
        </w:r>
        <w:r w:rsidR="00460971">
          <w:rPr>
            <w:webHidden/>
          </w:rPr>
          <w:tab/>
        </w:r>
        <w:r w:rsidR="00460971">
          <w:rPr>
            <w:webHidden/>
          </w:rPr>
          <w:fldChar w:fldCharType="begin"/>
        </w:r>
        <w:r w:rsidR="00460971">
          <w:rPr>
            <w:webHidden/>
          </w:rPr>
          <w:instrText xml:space="preserve"> PAGEREF _Toc7800711 \h </w:instrText>
        </w:r>
        <w:r w:rsidR="00460971">
          <w:rPr>
            <w:webHidden/>
          </w:rPr>
        </w:r>
        <w:r w:rsidR="00460971">
          <w:rPr>
            <w:webHidden/>
          </w:rPr>
          <w:fldChar w:fldCharType="separate"/>
        </w:r>
        <w:r w:rsidR="00460971">
          <w:rPr>
            <w:webHidden/>
          </w:rPr>
          <w:t>6</w:t>
        </w:r>
        <w:r w:rsidR="00460971">
          <w:rPr>
            <w:webHidden/>
          </w:rPr>
          <w:fldChar w:fldCharType="end"/>
        </w:r>
      </w:hyperlink>
    </w:p>
    <w:p w14:paraId="0B3476B2" w14:textId="78C44CF3"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12" w:history="1">
        <w:r w:rsidR="00460971" w:rsidRPr="003B2AA6">
          <w:rPr>
            <w:rStyle w:val="Hyperlink"/>
            <w:noProof/>
          </w:rPr>
          <w:t>Standard of Value</w:t>
        </w:r>
        <w:r w:rsidR="00460971">
          <w:rPr>
            <w:noProof/>
            <w:webHidden/>
          </w:rPr>
          <w:tab/>
        </w:r>
        <w:r w:rsidR="00460971">
          <w:rPr>
            <w:noProof/>
            <w:webHidden/>
          </w:rPr>
          <w:fldChar w:fldCharType="begin"/>
        </w:r>
        <w:r w:rsidR="00460971">
          <w:rPr>
            <w:noProof/>
            <w:webHidden/>
          </w:rPr>
          <w:instrText xml:space="preserve"> PAGEREF _Toc7800712 \h </w:instrText>
        </w:r>
        <w:r w:rsidR="00460971">
          <w:rPr>
            <w:noProof/>
            <w:webHidden/>
          </w:rPr>
        </w:r>
        <w:r w:rsidR="00460971">
          <w:rPr>
            <w:noProof/>
            <w:webHidden/>
          </w:rPr>
          <w:fldChar w:fldCharType="separate"/>
        </w:r>
        <w:r w:rsidR="00460971">
          <w:rPr>
            <w:noProof/>
            <w:webHidden/>
          </w:rPr>
          <w:t>8</w:t>
        </w:r>
        <w:r w:rsidR="00460971">
          <w:rPr>
            <w:noProof/>
            <w:webHidden/>
          </w:rPr>
          <w:fldChar w:fldCharType="end"/>
        </w:r>
      </w:hyperlink>
    </w:p>
    <w:p w14:paraId="76BA31EC" w14:textId="020E874C" w:rsidR="00460971" w:rsidRDefault="00077A96">
      <w:pPr>
        <w:pStyle w:val="TOC2"/>
        <w:rPr>
          <w:rFonts w:asciiTheme="minorHAnsi" w:eastAsiaTheme="minorEastAsia" w:hAnsiTheme="minorHAnsi" w:cstheme="minorBidi"/>
          <w:color w:val="auto"/>
          <w:sz w:val="22"/>
          <w:szCs w:val="22"/>
        </w:rPr>
      </w:pPr>
      <w:hyperlink w:anchor="_Toc7800713" w:history="1">
        <w:r w:rsidR="00460971" w:rsidRPr="003B2AA6">
          <w:rPr>
            <w:rStyle w:val="Hyperlink"/>
          </w:rPr>
          <w:t>Definition of Fair Market Value</w:t>
        </w:r>
        <w:r w:rsidR="00460971">
          <w:rPr>
            <w:webHidden/>
          </w:rPr>
          <w:tab/>
        </w:r>
        <w:r w:rsidR="00460971">
          <w:rPr>
            <w:webHidden/>
          </w:rPr>
          <w:fldChar w:fldCharType="begin"/>
        </w:r>
        <w:r w:rsidR="00460971">
          <w:rPr>
            <w:webHidden/>
          </w:rPr>
          <w:instrText xml:space="preserve"> PAGEREF _Toc7800713 \h </w:instrText>
        </w:r>
        <w:r w:rsidR="00460971">
          <w:rPr>
            <w:webHidden/>
          </w:rPr>
        </w:r>
        <w:r w:rsidR="00460971">
          <w:rPr>
            <w:webHidden/>
          </w:rPr>
          <w:fldChar w:fldCharType="separate"/>
        </w:r>
        <w:r w:rsidR="00460971">
          <w:rPr>
            <w:webHidden/>
          </w:rPr>
          <w:t>8</w:t>
        </w:r>
        <w:r w:rsidR="00460971">
          <w:rPr>
            <w:webHidden/>
          </w:rPr>
          <w:fldChar w:fldCharType="end"/>
        </w:r>
      </w:hyperlink>
    </w:p>
    <w:p w14:paraId="601A31D4" w14:textId="35D452CA" w:rsidR="00460971" w:rsidRDefault="00077A96">
      <w:pPr>
        <w:pStyle w:val="TOC2"/>
        <w:rPr>
          <w:rFonts w:asciiTheme="minorHAnsi" w:eastAsiaTheme="minorEastAsia" w:hAnsiTheme="minorHAnsi" w:cstheme="minorBidi"/>
          <w:color w:val="auto"/>
          <w:sz w:val="22"/>
          <w:szCs w:val="22"/>
        </w:rPr>
      </w:pPr>
      <w:hyperlink w:anchor="_Toc7800714" w:history="1">
        <w:r w:rsidR="00460971" w:rsidRPr="003B2AA6">
          <w:rPr>
            <w:rStyle w:val="Hyperlink"/>
          </w:rPr>
          <w:t>Definition of Fair Value</w:t>
        </w:r>
        <w:r w:rsidR="00460971">
          <w:rPr>
            <w:webHidden/>
          </w:rPr>
          <w:tab/>
        </w:r>
        <w:r w:rsidR="00460971">
          <w:rPr>
            <w:webHidden/>
          </w:rPr>
          <w:fldChar w:fldCharType="begin"/>
        </w:r>
        <w:r w:rsidR="00460971">
          <w:rPr>
            <w:webHidden/>
          </w:rPr>
          <w:instrText xml:space="preserve"> PAGEREF _Toc7800714 \h </w:instrText>
        </w:r>
        <w:r w:rsidR="00460971">
          <w:rPr>
            <w:webHidden/>
          </w:rPr>
        </w:r>
        <w:r w:rsidR="00460971">
          <w:rPr>
            <w:webHidden/>
          </w:rPr>
          <w:fldChar w:fldCharType="separate"/>
        </w:r>
        <w:r w:rsidR="00460971">
          <w:rPr>
            <w:webHidden/>
          </w:rPr>
          <w:t>8</w:t>
        </w:r>
        <w:r w:rsidR="00460971">
          <w:rPr>
            <w:webHidden/>
          </w:rPr>
          <w:fldChar w:fldCharType="end"/>
        </w:r>
      </w:hyperlink>
    </w:p>
    <w:p w14:paraId="67F67F09" w14:textId="2501B473"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15" w:history="1">
        <w:r w:rsidR="00460971" w:rsidRPr="003B2AA6">
          <w:rPr>
            <w:rStyle w:val="Hyperlink"/>
            <w:noProof/>
          </w:rPr>
          <w:t>Company Overview</w:t>
        </w:r>
        <w:r w:rsidR="00460971">
          <w:rPr>
            <w:noProof/>
            <w:webHidden/>
          </w:rPr>
          <w:tab/>
        </w:r>
        <w:r w:rsidR="00460971">
          <w:rPr>
            <w:noProof/>
            <w:webHidden/>
          </w:rPr>
          <w:fldChar w:fldCharType="begin"/>
        </w:r>
        <w:r w:rsidR="00460971">
          <w:rPr>
            <w:noProof/>
            <w:webHidden/>
          </w:rPr>
          <w:instrText xml:space="preserve"> PAGEREF _Toc7800715 \h </w:instrText>
        </w:r>
        <w:r w:rsidR="00460971">
          <w:rPr>
            <w:noProof/>
            <w:webHidden/>
          </w:rPr>
        </w:r>
        <w:r w:rsidR="00460971">
          <w:rPr>
            <w:noProof/>
            <w:webHidden/>
          </w:rPr>
          <w:fldChar w:fldCharType="separate"/>
        </w:r>
        <w:r w:rsidR="00460971">
          <w:rPr>
            <w:noProof/>
            <w:webHidden/>
          </w:rPr>
          <w:t>9</w:t>
        </w:r>
        <w:r w:rsidR="00460971">
          <w:rPr>
            <w:noProof/>
            <w:webHidden/>
          </w:rPr>
          <w:fldChar w:fldCharType="end"/>
        </w:r>
      </w:hyperlink>
    </w:p>
    <w:p w14:paraId="7674611F" w14:textId="2F4E63AD" w:rsidR="00460971" w:rsidRDefault="00077A96">
      <w:pPr>
        <w:pStyle w:val="TOC2"/>
        <w:rPr>
          <w:rFonts w:asciiTheme="minorHAnsi" w:eastAsiaTheme="minorEastAsia" w:hAnsiTheme="minorHAnsi" w:cstheme="minorBidi"/>
          <w:color w:val="auto"/>
          <w:sz w:val="22"/>
          <w:szCs w:val="22"/>
        </w:rPr>
      </w:pPr>
      <w:hyperlink w:anchor="_Toc7800716" w:history="1">
        <w:r w:rsidR="00460971" w:rsidRPr="003B2AA6">
          <w:rPr>
            <w:rStyle w:val="Hyperlink"/>
          </w:rPr>
          <w:t>Background</w:t>
        </w:r>
        <w:r w:rsidR="00460971">
          <w:rPr>
            <w:webHidden/>
          </w:rPr>
          <w:tab/>
        </w:r>
        <w:r w:rsidR="00460971">
          <w:rPr>
            <w:webHidden/>
          </w:rPr>
          <w:fldChar w:fldCharType="begin"/>
        </w:r>
        <w:r w:rsidR="00460971">
          <w:rPr>
            <w:webHidden/>
          </w:rPr>
          <w:instrText xml:space="preserve"> PAGEREF _Toc7800716 \h </w:instrText>
        </w:r>
        <w:r w:rsidR="00460971">
          <w:rPr>
            <w:webHidden/>
          </w:rPr>
        </w:r>
        <w:r w:rsidR="00460971">
          <w:rPr>
            <w:webHidden/>
          </w:rPr>
          <w:fldChar w:fldCharType="separate"/>
        </w:r>
        <w:r w:rsidR="00460971">
          <w:rPr>
            <w:webHidden/>
          </w:rPr>
          <w:t>9</w:t>
        </w:r>
        <w:r w:rsidR="00460971">
          <w:rPr>
            <w:webHidden/>
          </w:rPr>
          <w:fldChar w:fldCharType="end"/>
        </w:r>
      </w:hyperlink>
    </w:p>
    <w:p w14:paraId="69BECED5" w14:textId="4F8B47DF" w:rsidR="00460971" w:rsidRDefault="00077A96">
      <w:pPr>
        <w:pStyle w:val="TOC2"/>
        <w:rPr>
          <w:rFonts w:asciiTheme="minorHAnsi" w:eastAsiaTheme="minorEastAsia" w:hAnsiTheme="minorHAnsi" w:cstheme="minorBidi"/>
          <w:color w:val="auto"/>
          <w:sz w:val="22"/>
          <w:szCs w:val="22"/>
        </w:rPr>
      </w:pPr>
      <w:hyperlink w:anchor="_Toc7800717" w:history="1">
        <w:r w:rsidR="00460971" w:rsidRPr="003B2AA6">
          <w:rPr>
            <w:rStyle w:val="Hyperlink"/>
          </w:rPr>
          <w:t>Product Pipeline</w:t>
        </w:r>
        <w:r w:rsidR="00460971">
          <w:rPr>
            <w:webHidden/>
          </w:rPr>
          <w:tab/>
        </w:r>
        <w:r w:rsidR="00460971">
          <w:rPr>
            <w:webHidden/>
          </w:rPr>
          <w:fldChar w:fldCharType="begin"/>
        </w:r>
        <w:r w:rsidR="00460971">
          <w:rPr>
            <w:webHidden/>
          </w:rPr>
          <w:instrText xml:space="preserve"> PAGEREF _Toc7800717 \h </w:instrText>
        </w:r>
        <w:r w:rsidR="00460971">
          <w:rPr>
            <w:webHidden/>
          </w:rPr>
        </w:r>
        <w:r w:rsidR="00460971">
          <w:rPr>
            <w:webHidden/>
          </w:rPr>
          <w:fldChar w:fldCharType="separate"/>
        </w:r>
        <w:r w:rsidR="00460971">
          <w:rPr>
            <w:webHidden/>
          </w:rPr>
          <w:t>9</w:t>
        </w:r>
        <w:r w:rsidR="00460971">
          <w:rPr>
            <w:webHidden/>
          </w:rPr>
          <w:fldChar w:fldCharType="end"/>
        </w:r>
      </w:hyperlink>
    </w:p>
    <w:p w14:paraId="5811A2DC" w14:textId="446A7010" w:rsidR="00460971" w:rsidRDefault="00077A96">
      <w:pPr>
        <w:pStyle w:val="TOC2"/>
        <w:rPr>
          <w:rFonts w:asciiTheme="minorHAnsi" w:eastAsiaTheme="minorEastAsia" w:hAnsiTheme="minorHAnsi" w:cstheme="minorBidi"/>
          <w:color w:val="auto"/>
          <w:sz w:val="22"/>
          <w:szCs w:val="22"/>
        </w:rPr>
      </w:pPr>
      <w:hyperlink w:anchor="_Toc7800718" w:history="1">
        <w:r w:rsidR="00460971" w:rsidRPr="003B2AA6">
          <w:rPr>
            <w:rStyle w:val="Hyperlink"/>
          </w:rPr>
          <w:t>Recent Developments</w:t>
        </w:r>
        <w:r w:rsidR="00460971">
          <w:rPr>
            <w:webHidden/>
          </w:rPr>
          <w:tab/>
        </w:r>
        <w:r w:rsidR="00460971">
          <w:rPr>
            <w:webHidden/>
          </w:rPr>
          <w:fldChar w:fldCharType="begin"/>
        </w:r>
        <w:r w:rsidR="00460971">
          <w:rPr>
            <w:webHidden/>
          </w:rPr>
          <w:instrText xml:space="preserve"> PAGEREF _Toc7800718 \h </w:instrText>
        </w:r>
        <w:r w:rsidR="00460971">
          <w:rPr>
            <w:webHidden/>
          </w:rPr>
        </w:r>
        <w:r w:rsidR="00460971">
          <w:rPr>
            <w:webHidden/>
          </w:rPr>
          <w:fldChar w:fldCharType="separate"/>
        </w:r>
        <w:r w:rsidR="00460971">
          <w:rPr>
            <w:webHidden/>
          </w:rPr>
          <w:t>11</w:t>
        </w:r>
        <w:r w:rsidR="00460971">
          <w:rPr>
            <w:webHidden/>
          </w:rPr>
          <w:fldChar w:fldCharType="end"/>
        </w:r>
      </w:hyperlink>
    </w:p>
    <w:p w14:paraId="37A1B7D3" w14:textId="53D76F55" w:rsidR="00460971" w:rsidRDefault="00077A96">
      <w:pPr>
        <w:pStyle w:val="TOC2"/>
        <w:rPr>
          <w:rFonts w:asciiTheme="minorHAnsi" w:eastAsiaTheme="minorEastAsia" w:hAnsiTheme="minorHAnsi" w:cstheme="minorBidi"/>
          <w:color w:val="auto"/>
          <w:sz w:val="22"/>
          <w:szCs w:val="22"/>
        </w:rPr>
      </w:pPr>
      <w:hyperlink w:anchor="_Toc7800719" w:history="1">
        <w:r w:rsidR="00460971" w:rsidRPr="003B2AA6">
          <w:rPr>
            <w:rStyle w:val="Hyperlink"/>
          </w:rPr>
          <w:t>Intellectual Property</w:t>
        </w:r>
        <w:r w:rsidR="00460971">
          <w:rPr>
            <w:webHidden/>
          </w:rPr>
          <w:tab/>
        </w:r>
        <w:r w:rsidR="00460971">
          <w:rPr>
            <w:webHidden/>
          </w:rPr>
          <w:fldChar w:fldCharType="begin"/>
        </w:r>
        <w:r w:rsidR="00460971">
          <w:rPr>
            <w:webHidden/>
          </w:rPr>
          <w:instrText xml:space="preserve"> PAGEREF _Toc7800719 \h </w:instrText>
        </w:r>
        <w:r w:rsidR="00460971">
          <w:rPr>
            <w:webHidden/>
          </w:rPr>
        </w:r>
        <w:r w:rsidR="00460971">
          <w:rPr>
            <w:webHidden/>
          </w:rPr>
          <w:fldChar w:fldCharType="separate"/>
        </w:r>
        <w:r w:rsidR="00460971">
          <w:rPr>
            <w:webHidden/>
          </w:rPr>
          <w:t>11</w:t>
        </w:r>
        <w:r w:rsidR="00460971">
          <w:rPr>
            <w:webHidden/>
          </w:rPr>
          <w:fldChar w:fldCharType="end"/>
        </w:r>
      </w:hyperlink>
    </w:p>
    <w:p w14:paraId="5215F4B0" w14:textId="77EFB1C4" w:rsidR="00460971" w:rsidRDefault="00077A96">
      <w:pPr>
        <w:pStyle w:val="TOC2"/>
        <w:rPr>
          <w:rFonts w:asciiTheme="minorHAnsi" w:eastAsiaTheme="minorEastAsia" w:hAnsiTheme="minorHAnsi" w:cstheme="minorBidi"/>
          <w:color w:val="auto"/>
          <w:sz w:val="22"/>
          <w:szCs w:val="22"/>
        </w:rPr>
      </w:pPr>
      <w:hyperlink w:anchor="_Toc7800720" w:history="1">
        <w:r w:rsidR="00460971" w:rsidRPr="003B2AA6">
          <w:rPr>
            <w:rStyle w:val="Hyperlink"/>
          </w:rPr>
          <w:t>Management Team</w:t>
        </w:r>
        <w:r w:rsidR="00460971">
          <w:rPr>
            <w:webHidden/>
          </w:rPr>
          <w:tab/>
        </w:r>
        <w:r w:rsidR="00460971">
          <w:rPr>
            <w:webHidden/>
          </w:rPr>
          <w:fldChar w:fldCharType="begin"/>
        </w:r>
        <w:r w:rsidR="00460971">
          <w:rPr>
            <w:webHidden/>
          </w:rPr>
          <w:instrText xml:space="preserve"> PAGEREF _Toc7800720 \h </w:instrText>
        </w:r>
        <w:r w:rsidR="00460971">
          <w:rPr>
            <w:webHidden/>
          </w:rPr>
        </w:r>
        <w:r w:rsidR="00460971">
          <w:rPr>
            <w:webHidden/>
          </w:rPr>
          <w:fldChar w:fldCharType="separate"/>
        </w:r>
        <w:r w:rsidR="00460971">
          <w:rPr>
            <w:webHidden/>
          </w:rPr>
          <w:t>12</w:t>
        </w:r>
        <w:r w:rsidR="00460971">
          <w:rPr>
            <w:webHidden/>
          </w:rPr>
          <w:fldChar w:fldCharType="end"/>
        </w:r>
      </w:hyperlink>
    </w:p>
    <w:p w14:paraId="2F58F861" w14:textId="6F9EE36E" w:rsidR="00460971" w:rsidRDefault="00077A96">
      <w:pPr>
        <w:pStyle w:val="TOC2"/>
        <w:rPr>
          <w:rFonts w:asciiTheme="minorHAnsi" w:eastAsiaTheme="minorEastAsia" w:hAnsiTheme="minorHAnsi" w:cstheme="minorBidi"/>
          <w:color w:val="auto"/>
          <w:sz w:val="22"/>
          <w:szCs w:val="22"/>
        </w:rPr>
      </w:pPr>
      <w:hyperlink w:anchor="_Toc7800721" w:history="1">
        <w:r w:rsidR="00460971" w:rsidRPr="003B2AA6">
          <w:rPr>
            <w:rStyle w:val="Hyperlink"/>
          </w:rPr>
          <w:t>Capitalization and Ownership</w:t>
        </w:r>
        <w:r w:rsidR="00460971">
          <w:rPr>
            <w:webHidden/>
          </w:rPr>
          <w:tab/>
        </w:r>
        <w:r w:rsidR="00460971">
          <w:rPr>
            <w:webHidden/>
          </w:rPr>
          <w:fldChar w:fldCharType="begin"/>
        </w:r>
        <w:r w:rsidR="00460971">
          <w:rPr>
            <w:webHidden/>
          </w:rPr>
          <w:instrText xml:space="preserve"> PAGEREF _Toc7800721 \h </w:instrText>
        </w:r>
        <w:r w:rsidR="00460971">
          <w:rPr>
            <w:webHidden/>
          </w:rPr>
        </w:r>
        <w:r w:rsidR="00460971">
          <w:rPr>
            <w:webHidden/>
          </w:rPr>
          <w:fldChar w:fldCharType="separate"/>
        </w:r>
        <w:r w:rsidR="00460971">
          <w:rPr>
            <w:webHidden/>
          </w:rPr>
          <w:t>15</w:t>
        </w:r>
        <w:r w:rsidR="00460971">
          <w:rPr>
            <w:webHidden/>
          </w:rPr>
          <w:fldChar w:fldCharType="end"/>
        </w:r>
      </w:hyperlink>
    </w:p>
    <w:p w14:paraId="033D5F0F" w14:textId="113E1C18" w:rsidR="00460971" w:rsidRDefault="00077A96">
      <w:pPr>
        <w:pStyle w:val="TOC2"/>
        <w:rPr>
          <w:rFonts w:asciiTheme="minorHAnsi" w:eastAsiaTheme="minorEastAsia" w:hAnsiTheme="minorHAnsi" w:cstheme="minorBidi"/>
          <w:color w:val="auto"/>
          <w:sz w:val="22"/>
          <w:szCs w:val="22"/>
        </w:rPr>
      </w:pPr>
      <w:hyperlink w:anchor="_Toc7800722" w:history="1">
        <w:r w:rsidR="00460971" w:rsidRPr="003B2AA6">
          <w:rPr>
            <w:rStyle w:val="Hyperlink"/>
          </w:rPr>
          <w:t>Future Financing</w:t>
        </w:r>
        <w:r w:rsidR="00460971">
          <w:rPr>
            <w:webHidden/>
          </w:rPr>
          <w:tab/>
        </w:r>
        <w:r w:rsidR="00460971">
          <w:rPr>
            <w:webHidden/>
          </w:rPr>
          <w:fldChar w:fldCharType="begin"/>
        </w:r>
        <w:r w:rsidR="00460971">
          <w:rPr>
            <w:webHidden/>
          </w:rPr>
          <w:instrText xml:space="preserve"> PAGEREF _Toc7800722 \h </w:instrText>
        </w:r>
        <w:r w:rsidR="00460971">
          <w:rPr>
            <w:webHidden/>
          </w:rPr>
        </w:r>
        <w:r w:rsidR="00460971">
          <w:rPr>
            <w:webHidden/>
          </w:rPr>
          <w:fldChar w:fldCharType="separate"/>
        </w:r>
        <w:r w:rsidR="00460971">
          <w:rPr>
            <w:webHidden/>
          </w:rPr>
          <w:t>16</w:t>
        </w:r>
        <w:r w:rsidR="00460971">
          <w:rPr>
            <w:webHidden/>
          </w:rPr>
          <w:fldChar w:fldCharType="end"/>
        </w:r>
      </w:hyperlink>
    </w:p>
    <w:p w14:paraId="6474704E" w14:textId="7BB23BC2" w:rsidR="00460971" w:rsidRDefault="00077A96">
      <w:pPr>
        <w:pStyle w:val="TOC2"/>
        <w:rPr>
          <w:rFonts w:asciiTheme="minorHAnsi" w:eastAsiaTheme="minorEastAsia" w:hAnsiTheme="minorHAnsi" w:cstheme="minorBidi"/>
          <w:color w:val="auto"/>
          <w:sz w:val="22"/>
          <w:szCs w:val="22"/>
        </w:rPr>
      </w:pPr>
      <w:hyperlink w:anchor="_Toc7800723" w:history="1">
        <w:r w:rsidR="00460971" w:rsidRPr="003B2AA6">
          <w:rPr>
            <w:rStyle w:val="Hyperlink"/>
          </w:rPr>
          <w:t>Stage of Development</w:t>
        </w:r>
        <w:r w:rsidR="00460971">
          <w:rPr>
            <w:webHidden/>
          </w:rPr>
          <w:tab/>
        </w:r>
        <w:r w:rsidR="00460971">
          <w:rPr>
            <w:webHidden/>
          </w:rPr>
          <w:fldChar w:fldCharType="begin"/>
        </w:r>
        <w:r w:rsidR="00460971">
          <w:rPr>
            <w:webHidden/>
          </w:rPr>
          <w:instrText xml:space="preserve"> PAGEREF _Toc7800723 \h </w:instrText>
        </w:r>
        <w:r w:rsidR="00460971">
          <w:rPr>
            <w:webHidden/>
          </w:rPr>
        </w:r>
        <w:r w:rsidR="00460971">
          <w:rPr>
            <w:webHidden/>
          </w:rPr>
          <w:fldChar w:fldCharType="separate"/>
        </w:r>
        <w:r w:rsidR="00460971">
          <w:rPr>
            <w:webHidden/>
          </w:rPr>
          <w:t>16</w:t>
        </w:r>
        <w:r w:rsidR="00460971">
          <w:rPr>
            <w:webHidden/>
          </w:rPr>
          <w:fldChar w:fldCharType="end"/>
        </w:r>
      </w:hyperlink>
    </w:p>
    <w:p w14:paraId="62054078" w14:textId="5D6F944E"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24" w:history="1">
        <w:r w:rsidR="00460971" w:rsidRPr="003B2AA6">
          <w:rPr>
            <w:rStyle w:val="Hyperlink"/>
            <w:noProof/>
          </w:rPr>
          <w:t>Industry Overview</w:t>
        </w:r>
        <w:r w:rsidR="00460971">
          <w:rPr>
            <w:noProof/>
            <w:webHidden/>
          </w:rPr>
          <w:tab/>
        </w:r>
        <w:r w:rsidR="00460971">
          <w:rPr>
            <w:noProof/>
            <w:webHidden/>
          </w:rPr>
          <w:fldChar w:fldCharType="begin"/>
        </w:r>
        <w:r w:rsidR="00460971">
          <w:rPr>
            <w:noProof/>
            <w:webHidden/>
          </w:rPr>
          <w:instrText xml:space="preserve"> PAGEREF _Toc7800724 \h </w:instrText>
        </w:r>
        <w:r w:rsidR="00460971">
          <w:rPr>
            <w:noProof/>
            <w:webHidden/>
          </w:rPr>
        </w:r>
        <w:r w:rsidR="00460971">
          <w:rPr>
            <w:noProof/>
            <w:webHidden/>
          </w:rPr>
          <w:fldChar w:fldCharType="separate"/>
        </w:r>
        <w:r w:rsidR="00460971">
          <w:rPr>
            <w:noProof/>
            <w:webHidden/>
          </w:rPr>
          <w:t>18</w:t>
        </w:r>
        <w:r w:rsidR="00460971">
          <w:rPr>
            <w:noProof/>
            <w:webHidden/>
          </w:rPr>
          <w:fldChar w:fldCharType="end"/>
        </w:r>
      </w:hyperlink>
    </w:p>
    <w:p w14:paraId="7E872E28" w14:textId="1E4F6DCA" w:rsidR="00460971" w:rsidRDefault="00077A96">
      <w:pPr>
        <w:pStyle w:val="TOC2"/>
        <w:rPr>
          <w:rFonts w:asciiTheme="minorHAnsi" w:eastAsiaTheme="minorEastAsia" w:hAnsiTheme="minorHAnsi" w:cstheme="minorBidi"/>
          <w:color w:val="auto"/>
          <w:sz w:val="22"/>
          <w:szCs w:val="22"/>
        </w:rPr>
      </w:pPr>
      <w:hyperlink w:anchor="_Toc7800725" w:history="1">
        <w:r w:rsidR="00460971" w:rsidRPr="003B2AA6">
          <w:rPr>
            <w:rStyle w:val="Hyperlink"/>
          </w:rPr>
          <w:t>Overview</w:t>
        </w:r>
        <w:r w:rsidR="00460971">
          <w:rPr>
            <w:webHidden/>
          </w:rPr>
          <w:tab/>
        </w:r>
        <w:r w:rsidR="00460971">
          <w:rPr>
            <w:webHidden/>
          </w:rPr>
          <w:fldChar w:fldCharType="begin"/>
        </w:r>
        <w:r w:rsidR="00460971">
          <w:rPr>
            <w:webHidden/>
          </w:rPr>
          <w:instrText xml:space="preserve"> PAGEREF _Toc7800725 \h </w:instrText>
        </w:r>
        <w:r w:rsidR="00460971">
          <w:rPr>
            <w:webHidden/>
          </w:rPr>
        </w:r>
        <w:r w:rsidR="00460971">
          <w:rPr>
            <w:webHidden/>
          </w:rPr>
          <w:fldChar w:fldCharType="separate"/>
        </w:r>
        <w:r w:rsidR="00460971">
          <w:rPr>
            <w:webHidden/>
          </w:rPr>
          <w:t>18</w:t>
        </w:r>
        <w:r w:rsidR="00460971">
          <w:rPr>
            <w:webHidden/>
          </w:rPr>
          <w:fldChar w:fldCharType="end"/>
        </w:r>
      </w:hyperlink>
    </w:p>
    <w:p w14:paraId="2302AA52" w14:textId="30DD07F6"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26" w:history="1">
        <w:r w:rsidR="00460971" w:rsidRPr="003B2AA6">
          <w:rPr>
            <w:rStyle w:val="Hyperlink"/>
            <w:noProof/>
          </w:rPr>
          <w:t>Valuation Methodology Overview</w:t>
        </w:r>
        <w:r w:rsidR="00460971">
          <w:rPr>
            <w:noProof/>
            <w:webHidden/>
          </w:rPr>
          <w:tab/>
        </w:r>
        <w:r w:rsidR="00460971">
          <w:rPr>
            <w:noProof/>
            <w:webHidden/>
          </w:rPr>
          <w:fldChar w:fldCharType="begin"/>
        </w:r>
        <w:r w:rsidR="00460971">
          <w:rPr>
            <w:noProof/>
            <w:webHidden/>
          </w:rPr>
          <w:instrText xml:space="preserve"> PAGEREF _Toc7800726 \h </w:instrText>
        </w:r>
        <w:r w:rsidR="00460971">
          <w:rPr>
            <w:noProof/>
            <w:webHidden/>
          </w:rPr>
        </w:r>
        <w:r w:rsidR="00460971">
          <w:rPr>
            <w:noProof/>
            <w:webHidden/>
          </w:rPr>
          <w:fldChar w:fldCharType="separate"/>
        </w:r>
        <w:r w:rsidR="00460971">
          <w:rPr>
            <w:noProof/>
            <w:webHidden/>
          </w:rPr>
          <w:t>20</w:t>
        </w:r>
        <w:r w:rsidR="00460971">
          <w:rPr>
            <w:noProof/>
            <w:webHidden/>
          </w:rPr>
          <w:fldChar w:fldCharType="end"/>
        </w:r>
      </w:hyperlink>
    </w:p>
    <w:p w14:paraId="384CD3F2" w14:textId="021FBAB1" w:rsidR="00460971" w:rsidRDefault="00077A96">
      <w:pPr>
        <w:pStyle w:val="TOC2"/>
        <w:rPr>
          <w:rFonts w:asciiTheme="minorHAnsi" w:eastAsiaTheme="minorEastAsia" w:hAnsiTheme="minorHAnsi" w:cstheme="minorBidi"/>
          <w:color w:val="auto"/>
          <w:sz w:val="22"/>
          <w:szCs w:val="22"/>
        </w:rPr>
      </w:pPr>
      <w:hyperlink w:anchor="_Toc7800727" w:history="1">
        <w:r w:rsidR="00460971" w:rsidRPr="003B2AA6">
          <w:rPr>
            <w:rStyle w:val="Hyperlink"/>
          </w:rPr>
          <w:t>Business Enterprise Valuation Theory</w:t>
        </w:r>
        <w:r w:rsidR="00460971">
          <w:rPr>
            <w:webHidden/>
          </w:rPr>
          <w:tab/>
        </w:r>
        <w:r w:rsidR="00460971">
          <w:rPr>
            <w:webHidden/>
          </w:rPr>
          <w:fldChar w:fldCharType="begin"/>
        </w:r>
        <w:r w:rsidR="00460971">
          <w:rPr>
            <w:webHidden/>
          </w:rPr>
          <w:instrText xml:space="preserve"> PAGEREF _Toc7800727 \h </w:instrText>
        </w:r>
        <w:r w:rsidR="00460971">
          <w:rPr>
            <w:webHidden/>
          </w:rPr>
        </w:r>
        <w:r w:rsidR="00460971">
          <w:rPr>
            <w:webHidden/>
          </w:rPr>
          <w:fldChar w:fldCharType="separate"/>
        </w:r>
        <w:r w:rsidR="00460971">
          <w:rPr>
            <w:webHidden/>
          </w:rPr>
          <w:t>20</w:t>
        </w:r>
        <w:r w:rsidR="00460971">
          <w:rPr>
            <w:webHidden/>
          </w:rPr>
          <w:fldChar w:fldCharType="end"/>
        </w:r>
      </w:hyperlink>
    </w:p>
    <w:p w14:paraId="766BC1AE" w14:textId="7DE94416" w:rsidR="00460971" w:rsidRDefault="00077A96">
      <w:pPr>
        <w:pStyle w:val="TOC2"/>
        <w:rPr>
          <w:rFonts w:asciiTheme="minorHAnsi" w:eastAsiaTheme="minorEastAsia" w:hAnsiTheme="minorHAnsi" w:cstheme="minorBidi"/>
          <w:color w:val="auto"/>
          <w:sz w:val="22"/>
          <w:szCs w:val="22"/>
        </w:rPr>
      </w:pPr>
      <w:hyperlink w:anchor="_Toc7800728" w:history="1">
        <w:r w:rsidR="00460971" w:rsidRPr="003B2AA6">
          <w:rPr>
            <w:rStyle w:val="Hyperlink"/>
          </w:rPr>
          <w:t>Allocation Methodology Theory</w:t>
        </w:r>
        <w:r w:rsidR="00460971">
          <w:rPr>
            <w:webHidden/>
          </w:rPr>
          <w:tab/>
        </w:r>
        <w:r w:rsidR="00460971">
          <w:rPr>
            <w:webHidden/>
          </w:rPr>
          <w:fldChar w:fldCharType="begin"/>
        </w:r>
        <w:r w:rsidR="00460971">
          <w:rPr>
            <w:webHidden/>
          </w:rPr>
          <w:instrText xml:space="preserve"> PAGEREF _Toc7800728 \h </w:instrText>
        </w:r>
        <w:r w:rsidR="00460971">
          <w:rPr>
            <w:webHidden/>
          </w:rPr>
        </w:r>
        <w:r w:rsidR="00460971">
          <w:rPr>
            <w:webHidden/>
          </w:rPr>
          <w:fldChar w:fldCharType="separate"/>
        </w:r>
        <w:r w:rsidR="00460971">
          <w:rPr>
            <w:webHidden/>
          </w:rPr>
          <w:t>21</w:t>
        </w:r>
        <w:r w:rsidR="00460971">
          <w:rPr>
            <w:webHidden/>
          </w:rPr>
          <w:fldChar w:fldCharType="end"/>
        </w:r>
      </w:hyperlink>
    </w:p>
    <w:p w14:paraId="1EF21717" w14:textId="65C476B0"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29" w:history="1">
        <w:r w:rsidR="00460971" w:rsidRPr="003B2AA6">
          <w:rPr>
            <w:rStyle w:val="Hyperlink"/>
            <w:noProof/>
          </w:rPr>
          <w:t>Valuation Analysis</w:t>
        </w:r>
        <w:r w:rsidR="00460971">
          <w:rPr>
            <w:noProof/>
            <w:webHidden/>
          </w:rPr>
          <w:tab/>
        </w:r>
        <w:r w:rsidR="00460971">
          <w:rPr>
            <w:noProof/>
            <w:webHidden/>
          </w:rPr>
          <w:fldChar w:fldCharType="begin"/>
        </w:r>
        <w:r w:rsidR="00460971">
          <w:rPr>
            <w:noProof/>
            <w:webHidden/>
          </w:rPr>
          <w:instrText xml:space="preserve"> PAGEREF _Toc7800729 \h </w:instrText>
        </w:r>
        <w:r w:rsidR="00460971">
          <w:rPr>
            <w:noProof/>
            <w:webHidden/>
          </w:rPr>
        </w:r>
        <w:r w:rsidR="00460971">
          <w:rPr>
            <w:noProof/>
            <w:webHidden/>
          </w:rPr>
          <w:fldChar w:fldCharType="separate"/>
        </w:r>
        <w:r w:rsidR="00460971">
          <w:rPr>
            <w:noProof/>
            <w:webHidden/>
          </w:rPr>
          <w:t>25</w:t>
        </w:r>
        <w:r w:rsidR="00460971">
          <w:rPr>
            <w:noProof/>
            <w:webHidden/>
          </w:rPr>
          <w:fldChar w:fldCharType="end"/>
        </w:r>
      </w:hyperlink>
    </w:p>
    <w:p w14:paraId="486C8FF7" w14:textId="09A6BE43" w:rsidR="00460971" w:rsidRDefault="00077A96">
      <w:pPr>
        <w:pStyle w:val="TOC2"/>
        <w:rPr>
          <w:rFonts w:asciiTheme="minorHAnsi" w:eastAsiaTheme="minorEastAsia" w:hAnsiTheme="minorHAnsi" w:cstheme="minorBidi"/>
          <w:color w:val="auto"/>
          <w:sz w:val="22"/>
          <w:szCs w:val="22"/>
        </w:rPr>
      </w:pPr>
      <w:hyperlink w:anchor="_Toc7800730" w:history="1">
        <w:r w:rsidR="00460971" w:rsidRPr="003B2AA6">
          <w:rPr>
            <w:rStyle w:val="Hyperlink"/>
          </w:rPr>
          <w:t>Selected Valuation Approaches</w:t>
        </w:r>
        <w:r w:rsidR="00460971">
          <w:rPr>
            <w:webHidden/>
          </w:rPr>
          <w:tab/>
        </w:r>
        <w:r w:rsidR="00460971">
          <w:rPr>
            <w:webHidden/>
          </w:rPr>
          <w:fldChar w:fldCharType="begin"/>
        </w:r>
        <w:r w:rsidR="00460971">
          <w:rPr>
            <w:webHidden/>
          </w:rPr>
          <w:instrText xml:space="preserve"> PAGEREF _Toc7800730 \h </w:instrText>
        </w:r>
        <w:r w:rsidR="00460971">
          <w:rPr>
            <w:webHidden/>
          </w:rPr>
        </w:r>
        <w:r w:rsidR="00460971">
          <w:rPr>
            <w:webHidden/>
          </w:rPr>
          <w:fldChar w:fldCharType="separate"/>
        </w:r>
        <w:r w:rsidR="00460971">
          <w:rPr>
            <w:webHidden/>
          </w:rPr>
          <w:t>25</w:t>
        </w:r>
        <w:r w:rsidR="00460971">
          <w:rPr>
            <w:webHidden/>
          </w:rPr>
          <w:fldChar w:fldCharType="end"/>
        </w:r>
      </w:hyperlink>
    </w:p>
    <w:p w14:paraId="07DBE2EE" w14:textId="34AB2AA7" w:rsidR="00460971" w:rsidRDefault="00077A96">
      <w:pPr>
        <w:pStyle w:val="TOC2"/>
        <w:rPr>
          <w:rFonts w:asciiTheme="minorHAnsi" w:eastAsiaTheme="minorEastAsia" w:hAnsiTheme="minorHAnsi" w:cstheme="minorBidi"/>
          <w:color w:val="auto"/>
          <w:sz w:val="22"/>
          <w:szCs w:val="22"/>
        </w:rPr>
      </w:pPr>
      <w:hyperlink w:anchor="_Toc7800731" w:history="1">
        <w:r w:rsidR="00460971" w:rsidRPr="003B2AA6">
          <w:rPr>
            <w:rStyle w:val="Hyperlink"/>
          </w:rPr>
          <w:t>Allocation Analysis</w:t>
        </w:r>
        <w:r w:rsidR="00460971">
          <w:rPr>
            <w:webHidden/>
          </w:rPr>
          <w:tab/>
        </w:r>
        <w:r w:rsidR="00460971">
          <w:rPr>
            <w:webHidden/>
          </w:rPr>
          <w:fldChar w:fldCharType="begin"/>
        </w:r>
        <w:r w:rsidR="00460971">
          <w:rPr>
            <w:webHidden/>
          </w:rPr>
          <w:instrText xml:space="preserve"> PAGEREF _Toc7800731 \h </w:instrText>
        </w:r>
        <w:r w:rsidR="00460971">
          <w:rPr>
            <w:webHidden/>
          </w:rPr>
        </w:r>
        <w:r w:rsidR="00460971">
          <w:rPr>
            <w:webHidden/>
          </w:rPr>
          <w:fldChar w:fldCharType="separate"/>
        </w:r>
        <w:r w:rsidR="00460971">
          <w:rPr>
            <w:webHidden/>
          </w:rPr>
          <w:t>30</w:t>
        </w:r>
        <w:r w:rsidR="00460971">
          <w:rPr>
            <w:webHidden/>
          </w:rPr>
          <w:fldChar w:fldCharType="end"/>
        </w:r>
      </w:hyperlink>
    </w:p>
    <w:p w14:paraId="199D8307" w14:textId="01012213" w:rsidR="00460971" w:rsidRDefault="00077A96">
      <w:pPr>
        <w:pStyle w:val="TOC2"/>
        <w:rPr>
          <w:rFonts w:asciiTheme="minorHAnsi" w:eastAsiaTheme="minorEastAsia" w:hAnsiTheme="minorHAnsi" w:cstheme="minorBidi"/>
          <w:color w:val="auto"/>
          <w:sz w:val="22"/>
          <w:szCs w:val="22"/>
        </w:rPr>
      </w:pPr>
      <w:hyperlink w:anchor="_Toc7800732" w:history="1">
        <w:r w:rsidR="00460971" w:rsidRPr="003B2AA6">
          <w:rPr>
            <w:rStyle w:val="Hyperlink"/>
          </w:rPr>
          <w:t>Discounts and Premiums</w:t>
        </w:r>
        <w:r w:rsidR="00460971">
          <w:rPr>
            <w:webHidden/>
          </w:rPr>
          <w:tab/>
        </w:r>
        <w:r w:rsidR="00460971">
          <w:rPr>
            <w:webHidden/>
          </w:rPr>
          <w:fldChar w:fldCharType="begin"/>
        </w:r>
        <w:r w:rsidR="00460971">
          <w:rPr>
            <w:webHidden/>
          </w:rPr>
          <w:instrText xml:space="preserve"> PAGEREF _Toc7800732 \h </w:instrText>
        </w:r>
        <w:r w:rsidR="00460971">
          <w:rPr>
            <w:webHidden/>
          </w:rPr>
        </w:r>
        <w:r w:rsidR="00460971">
          <w:rPr>
            <w:webHidden/>
          </w:rPr>
          <w:fldChar w:fldCharType="separate"/>
        </w:r>
        <w:r w:rsidR="00460971">
          <w:rPr>
            <w:webHidden/>
          </w:rPr>
          <w:t>34</w:t>
        </w:r>
        <w:r w:rsidR="00460971">
          <w:rPr>
            <w:webHidden/>
          </w:rPr>
          <w:fldChar w:fldCharType="end"/>
        </w:r>
      </w:hyperlink>
    </w:p>
    <w:p w14:paraId="4AB870B8" w14:textId="6DF1796A"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33" w:history="1">
        <w:r w:rsidR="00460971" w:rsidRPr="003B2AA6">
          <w:rPr>
            <w:rStyle w:val="Hyperlink"/>
            <w:noProof/>
          </w:rPr>
          <w:t>Conclusion</w:t>
        </w:r>
        <w:r w:rsidR="00460971">
          <w:rPr>
            <w:noProof/>
            <w:webHidden/>
          </w:rPr>
          <w:tab/>
        </w:r>
        <w:r w:rsidR="00460971">
          <w:rPr>
            <w:noProof/>
            <w:webHidden/>
          </w:rPr>
          <w:fldChar w:fldCharType="begin"/>
        </w:r>
        <w:r w:rsidR="00460971">
          <w:rPr>
            <w:noProof/>
            <w:webHidden/>
          </w:rPr>
          <w:instrText xml:space="preserve"> PAGEREF _Toc7800733 \h </w:instrText>
        </w:r>
        <w:r w:rsidR="00460971">
          <w:rPr>
            <w:noProof/>
            <w:webHidden/>
          </w:rPr>
        </w:r>
        <w:r w:rsidR="00460971">
          <w:rPr>
            <w:noProof/>
            <w:webHidden/>
          </w:rPr>
          <w:fldChar w:fldCharType="separate"/>
        </w:r>
        <w:r w:rsidR="00460971">
          <w:rPr>
            <w:noProof/>
            <w:webHidden/>
          </w:rPr>
          <w:t>37</w:t>
        </w:r>
        <w:r w:rsidR="00460971">
          <w:rPr>
            <w:noProof/>
            <w:webHidden/>
          </w:rPr>
          <w:fldChar w:fldCharType="end"/>
        </w:r>
      </w:hyperlink>
    </w:p>
    <w:p w14:paraId="20C92022" w14:textId="0E2A8B9D"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34" w:history="1">
        <w:r w:rsidR="00460971" w:rsidRPr="003B2AA6">
          <w:rPr>
            <w:rStyle w:val="Hyperlink"/>
            <w:noProof/>
          </w:rPr>
          <w:t>Statement of Limiting Conditions</w:t>
        </w:r>
        <w:r w:rsidR="00460971">
          <w:rPr>
            <w:noProof/>
            <w:webHidden/>
          </w:rPr>
          <w:tab/>
        </w:r>
        <w:r w:rsidR="00460971">
          <w:rPr>
            <w:noProof/>
            <w:webHidden/>
          </w:rPr>
          <w:fldChar w:fldCharType="begin"/>
        </w:r>
        <w:r w:rsidR="00460971">
          <w:rPr>
            <w:noProof/>
            <w:webHidden/>
          </w:rPr>
          <w:instrText xml:space="preserve"> PAGEREF _Toc7800734 \h </w:instrText>
        </w:r>
        <w:r w:rsidR="00460971">
          <w:rPr>
            <w:noProof/>
            <w:webHidden/>
          </w:rPr>
        </w:r>
        <w:r w:rsidR="00460971">
          <w:rPr>
            <w:noProof/>
            <w:webHidden/>
          </w:rPr>
          <w:fldChar w:fldCharType="separate"/>
        </w:r>
        <w:r w:rsidR="00460971">
          <w:rPr>
            <w:noProof/>
            <w:webHidden/>
          </w:rPr>
          <w:t>38</w:t>
        </w:r>
        <w:r w:rsidR="00460971">
          <w:rPr>
            <w:noProof/>
            <w:webHidden/>
          </w:rPr>
          <w:fldChar w:fldCharType="end"/>
        </w:r>
      </w:hyperlink>
    </w:p>
    <w:p w14:paraId="5EE2714C" w14:textId="02A7D0E4"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35" w:history="1">
        <w:r w:rsidR="00460971" w:rsidRPr="003B2AA6">
          <w:rPr>
            <w:rStyle w:val="Hyperlink"/>
            <w:noProof/>
          </w:rPr>
          <w:t>Qualifications</w:t>
        </w:r>
        <w:r w:rsidR="00460971">
          <w:rPr>
            <w:noProof/>
            <w:webHidden/>
          </w:rPr>
          <w:tab/>
        </w:r>
        <w:r w:rsidR="00460971">
          <w:rPr>
            <w:noProof/>
            <w:webHidden/>
          </w:rPr>
          <w:fldChar w:fldCharType="begin"/>
        </w:r>
        <w:r w:rsidR="00460971">
          <w:rPr>
            <w:noProof/>
            <w:webHidden/>
          </w:rPr>
          <w:instrText xml:space="preserve"> PAGEREF _Toc7800735 \h </w:instrText>
        </w:r>
        <w:r w:rsidR="00460971">
          <w:rPr>
            <w:noProof/>
            <w:webHidden/>
          </w:rPr>
        </w:r>
        <w:r w:rsidR="00460971">
          <w:rPr>
            <w:noProof/>
            <w:webHidden/>
          </w:rPr>
          <w:fldChar w:fldCharType="separate"/>
        </w:r>
        <w:r w:rsidR="00460971">
          <w:rPr>
            <w:noProof/>
            <w:webHidden/>
          </w:rPr>
          <w:t>39</w:t>
        </w:r>
        <w:r w:rsidR="00460971">
          <w:rPr>
            <w:noProof/>
            <w:webHidden/>
          </w:rPr>
          <w:fldChar w:fldCharType="end"/>
        </w:r>
      </w:hyperlink>
    </w:p>
    <w:p w14:paraId="30214C3F" w14:textId="5FEABB0E" w:rsidR="00460971" w:rsidRDefault="00077A96">
      <w:pPr>
        <w:pStyle w:val="TOC2"/>
        <w:rPr>
          <w:rFonts w:asciiTheme="minorHAnsi" w:eastAsiaTheme="minorEastAsia" w:hAnsiTheme="minorHAnsi" w:cstheme="minorBidi"/>
          <w:color w:val="auto"/>
          <w:sz w:val="22"/>
          <w:szCs w:val="22"/>
        </w:rPr>
      </w:pPr>
      <w:hyperlink w:anchor="_Toc7800736" w:history="1">
        <w:r w:rsidR="00460971" w:rsidRPr="003B2AA6">
          <w:rPr>
            <w:rStyle w:val="Hyperlink"/>
          </w:rPr>
          <w:t>Samuel Renwick, CFA</w:t>
        </w:r>
        <w:r w:rsidR="00460971">
          <w:rPr>
            <w:webHidden/>
          </w:rPr>
          <w:tab/>
        </w:r>
        <w:r w:rsidR="00460971">
          <w:rPr>
            <w:webHidden/>
          </w:rPr>
          <w:fldChar w:fldCharType="begin"/>
        </w:r>
        <w:r w:rsidR="00460971">
          <w:rPr>
            <w:webHidden/>
          </w:rPr>
          <w:instrText xml:space="preserve"> PAGEREF _Toc7800736 \h </w:instrText>
        </w:r>
        <w:r w:rsidR="00460971">
          <w:rPr>
            <w:webHidden/>
          </w:rPr>
        </w:r>
        <w:r w:rsidR="00460971">
          <w:rPr>
            <w:webHidden/>
          </w:rPr>
          <w:fldChar w:fldCharType="separate"/>
        </w:r>
        <w:r w:rsidR="00460971">
          <w:rPr>
            <w:webHidden/>
          </w:rPr>
          <w:t>39</w:t>
        </w:r>
        <w:r w:rsidR="00460971">
          <w:rPr>
            <w:webHidden/>
          </w:rPr>
          <w:fldChar w:fldCharType="end"/>
        </w:r>
      </w:hyperlink>
    </w:p>
    <w:p w14:paraId="0876EC59" w14:textId="2601321B"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37" w:history="1">
        <w:r w:rsidR="00460971" w:rsidRPr="003B2AA6">
          <w:rPr>
            <w:rStyle w:val="Hyperlink"/>
            <w:noProof/>
          </w:rPr>
          <w:t>Certification</w:t>
        </w:r>
        <w:r w:rsidR="00460971">
          <w:rPr>
            <w:noProof/>
            <w:webHidden/>
          </w:rPr>
          <w:tab/>
        </w:r>
        <w:r w:rsidR="00460971">
          <w:rPr>
            <w:noProof/>
            <w:webHidden/>
          </w:rPr>
          <w:fldChar w:fldCharType="begin"/>
        </w:r>
        <w:r w:rsidR="00460971">
          <w:rPr>
            <w:noProof/>
            <w:webHidden/>
          </w:rPr>
          <w:instrText xml:space="preserve"> PAGEREF _Toc7800737 \h </w:instrText>
        </w:r>
        <w:r w:rsidR="00460971">
          <w:rPr>
            <w:noProof/>
            <w:webHidden/>
          </w:rPr>
        </w:r>
        <w:r w:rsidR="00460971">
          <w:rPr>
            <w:noProof/>
            <w:webHidden/>
          </w:rPr>
          <w:fldChar w:fldCharType="separate"/>
        </w:r>
        <w:r w:rsidR="00460971">
          <w:rPr>
            <w:noProof/>
            <w:webHidden/>
          </w:rPr>
          <w:t>41</w:t>
        </w:r>
        <w:r w:rsidR="00460971">
          <w:rPr>
            <w:noProof/>
            <w:webHidden/>
          </w:rPr>
          <w:fldChar w:fldCharType="end"/>
        </w:r>
      </w:hyperlink>
    </w:p>
    <w:p w14:paraId="5555D58B" w14:textId="248AEBB7" w:rsidR="00460971" w:rsidRDefault="00077A96">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7800738" w:history="1">
        <w:r w:rsidR="00460971" w:rsidRPr="003B2AA6">
          <w:rPr>
            <w:rStyle w:val="Hyperlink"/>
            <w:noProof/>
          </w:rPr>
          <w:t>Exhibits</w:t>
        </w:r>
        <w:r w:rsidR="00460971">
          <w:rPr>
            <w:noProof/>
            <w:webHidden/>
          </w:rPr>
          <w:tab/>
        </w:r>
        <w:r w:rsidR="00460971">
          <w:rPr>
            <w:noProof/>
            <w:webHidden/>
          </w:rPr>
          <w:fldChar w:fldCharType="begin"/>
        </w:r>
        <w:r w:rsidR="00460971">
          <w:rPr>
            <w:noProof/>
            <w:webHidden/>
          </w:rPr>
          <w:instrText xml:space="preserve"> PAGEREF _Toc7800738 \h </w:instrText>
        </w:r>
        <w:r w:rsidR="00460971">
          <w:rPr>
            <w:noProof/>
            <w:webHidden/>
          </w:rPr>
        </w:r>
        <w:r w:rsidR="00460971">
          <w:rPr>
            <w:noProof/>
            <w:webHidden/>
          </w:rPr>
          <w:fldChar w:fldCharType="separate"/>
        </w:r>
        <w:r w:rsidR="00460971">
          <w:rPr>
            <w:noProof/>
            <w:webHidden/>
          </w:rPr>
          <w:t>42</w:t>
        </w:r>
        <w:r w:rsidR="00460971">
          <w:rPr>
            <w:noProof/>
            <w:webHidden/>
          </w:rPr>
          <w:fldChar w:fldCharType="end"/>
        </w:r>
      </w:hyperlink>
    </w:p>
    <w:p w14:paraId="7194FE45" w14:textId="0712237C" w:rsidR="00573796" w:rsidRPr="00E06744" w:rsidRDefault="00575DEC" w:rsidP="00565DEF">
      <w:pPr>
        <w:pStyle w:val="TOC1"/>
        <w:tabs>
          <w:tab w:val="right" w:leader="dot" w:pos="10070"/>
        </w:tabs>
      </w:pPr>
      <w:r>
        <w:rPr>
          <w:rFonts w:ascii="Arial" w:hAnsi="Arial"/>
        </w:rPr>
        <w:fldChar w:fldCharType="end"/>
      </w:r>
    </w:p>
    <w:p w14:paraId="7BEBA1D6" w14:textId="77777777" w:rsidR="007C77D3" w:rsidRDefault="00573796" w:rsidP="007C77D3">
      <w:pPr>
        <w:pStyle w:val="RNAHeadlineA"/>
      </w:pPr>
      <w:r w:rsidRPr="007007F4">
        <w:br w:type="page"/>
      </w:r>
      <w:bookmarkStart w:id="63" w:name="_Toc432004231"/>
    </w:p>
    <w:p w14:paraId="19AC89DA" w14:textId="4D01863C" w:rsidR="007C77D3" w:rsidRPr="007C77D3" w:rsidRDefault="007C77D3" w:rsidP="00565DEF">
      <w:pPr>
        <w:pStyle w:val="RNAHeadlineA"/>
        <w:outlineLvl w:val="0"/>
        <w:rPr>
          <w:rFonts w:ascii="Times New Roman" w:hAnsi="Times New Roman"/>
          <w:sz w:val="22"/>
          <w:szCs w:val="22"/>
        </w:rPr>
      </w:pPr>
      <w:bookmarkStart w:id="64" w:name="_Toc7800708"/>
      <w:r w:rsidRPr="007C77D3">
        <w:lastRenderedPageBreak/>
        <w:t xml:space="preserve">Engagement </w:t>
      </w:r>
      <w:r w:rsidR="0062007E">
        <w:t>O</w:t>
      </w:r>
      <w:r w:rsidRPr="007C77D3">
        <w:t>verview</w:t>
      </w:r>
      <w:bookmarkEnd w:id="64"/>
    </w:p>
    <w:p w14:paraId="0B313475" w14:textId="77777777" w:rsidR="007C77D3" w:rsidRDefault="007C77D3" w:rsidP="007C77D3">
      <w:pPr>
        <w:pStyle w:val="RNAHeadlineB"/>
      </w:pPr>
    </w:p>
    <w:p w14:paraId="79B6322F" w14:textId="7B9791EB" w:rsidR="00573796" w:rsidRPr="00565DEF" w:rsidRDefault="00575DEC" w:rsidP="00DE5618">
      <w:pPr>
        <w:pStyle w:val="RNA-Heading2"/>
      </w:pPr>
      <w:bookmarkStart w:id="65" w:name="_Toc7800709"/>
      <w:r>
        <w:t>Purpose</w:t>
      </w:r>
      <w:bookmarkEnd w:id="63"/>
      <w:bookmarkEnd w:id="65"/>
    </w:p>
    <w:p w14:paraId="5DB0326E" w14:textId="0B5B37DF" w:rsidR="00573796" w:rsidRPr="005203C8" w:rsidRDefault="00573796" w:rsidP="00DE5618">
      <w:pPr>
        <w:pStyle w:val="RNABodyCopy"/>
        <w:keepNext/>
      </w:pPr>
      <w:r w:rsidRPr="00127B83">
        <w:t>RNA</w:t>
      </w:r>
      <w:r w:rsidRPr="005203C8">
        <w:t xml:space="preserve"> has completed an analysis of </w:t>
      </w:r>
      <w:r>
        <w:t xml:space="preserve">the </w:t>
      </w:r>
      <w:r w:rsidRPr="00934225">
        <w:t xml:space="preserve">Company </w:t>
      </w:r>
      <w:r w:rsidRPr="005203C8">
        <w:t xml:space="preserve">as of the Valuation Date to determine </w:t>
      </w:r>
      <w:r w:rsidR="00CD0E82">
        <w:t xml:space="preserve">both </w:t>
      </w:r>
      <w:r w:rsidRPr="005203C8">
        <w:t xml:space="preserve">the fair market value </w:t>
      </w:r>
      <w:r w:rsidR="00CD0E82">
        <w:t xml:space="preserve">and the fair value </w:t>
      </w:r>
      <w:r w:rsidRPr="005203C8">
        <w:t>of the Common Stock on a non-marketable</w:t>
      </w:r>
      <w:r w:rsidR="00AA3F4F">
        <w:t xml:space="preserve">, </w:t>
      </w:r>
      <w:r w:rsidR="00AA3F4F" w:rsidRPr="005203C8">
        <w:t>minority</w:t>
      </w:r>
      <w:r w:rsidRPr="005203C8">
        <w:t xml:space="preserve"> interest basis</w:t>
      </w:r>
      <w:r>
        <w:t xml:space="preserve">.  </w:t>
      </w:r>
      <w:r w:rsidRPr="005203C8">
        <w:t>This analysis has been performed in recognition of IRC 409A</w:t>
      </w:r>
      <w:r w:rsidR="00CD0E82">
        <w:t xml:space="preserve"> and ACS 718</w:t>
      </w:r>
      <w:r>
        <w:t xml:space="preserve">.  </w:t>
      </w:r>
      <w:r w:rsidRPr="005203C8">
        <w:t>This analysis uses the methods and techniques outlined in the Practice Aid</w:t>
      </w:r>
      <w:r w:rsidRPr="00127B83">
        <w:t>,</w:t>
      </w:r>
      <w:r w:rsidRPr="005203C8">
        <w:t xml:space="preserve"> which are relevant to the valuation of the Common Stock</w:t>
      </w:r>
      <w:r>
        <w:t xml:space="preserve">.  </w:t>
      </w:r>
      <w:r w:rsidRPr="005203C8">
        <w:t>The definition of fair market value is predicated on IRS Revenue Ruling 59-60.</w:t>
      </w:r>
      <w:r>
        <w:t xml:space="preserve">  </w:t>
      </w:r>
    </w:p>
    <w:p w14:paraId="4B8B7B74" w14:textId="77777777" w:rsidR="00573796" w:rsidRPr="00565DEF" w:rsidRDefault="00573796" w:rsidP="00573796">
      <w:pPr>
        <w:rPr>
          <w:rFonts w:ascii="Georgia" w:hAnsi="Georgia"/>
        </w:rPr>
      </w:pPr>
    </w:p>
    <w:p w14:paraId="410BF4A5" w14:textId="4116F3C9" w:rsidR="00573796" w:rsidRPr="00521FB5" w:rsidRDefault="00573796" w:rsidP="00DE5618">
      <w:pPr>
        <w:pStyle w:val="RNA-Heading2"/>
      </w:pPr>
      <w:bookmarkStart w:id="66" w:name="_Toc432004232"/>
      <w:bookmarkStart w:id="67" w:name="_Toc7800710"/>
      <w:r w:rsidRPr="00331A25">
        <w:t>Scope</w:t>
      </w:r>
      <w:bookmarkEnd w:id="66"/>
      <w:bookmarkEnd w:id="67"/>
    </w:p>
    <w:p w14:paraId="02B5402D" w14:textId="715AAF35" w:rsidR="00573796" w:rsidRPr="005203C8" w:rsidRDefault="00573796" w:rsidP="00DE5618">
      <w:pPr>
        <w:pStyle w:val="RNABodyCopy"/>
        <w:keepNext/>
      </w:pPr>
      <w:r w:rsidRPr="005203C8">
        <w:t>RNA has based this Opinion on information provided and represented by Management</w:t>
      </w:r>
      <w:r>
        <w:t xml:space="preserve">.  </w:t>
      </w:r>
      <w:r w:rsidRPr="005203C8">
        <w:t>Our review and analysis included, but was not necessarily limited to, the following steps:</w:t>
      </w:r>
    </w:p>
    <w:p w14:paraId="7E6BB6D7" w14:textId="77777777" w:rsidR="00573796" w:rsidRPr="005203C8" w:rsidRDefault="00573796" w:rsidP="00573796"/>
    <w:p w14:paraId="055254AA" w14:textId="4B6F784E" w:rsidR="00573796" w:rsidRPr="00CD0E82" w:rsidRDefault="00573796" w:rsidP="00DE5618">
      <w:pPr>
        <w:pStyle w:val="RNABodyCopy-bullets"/>
        <w:numPr>
          <w:ilvl w:val="0"/>
          <w:numId w:val="47"/>
        </w:numPr>
        <w:ind w:left="1080" w:hanging="720"/>
      </w:pPr>
      <w:r w:rsidRPr="00A42EEC">
        <w:t>Reviewed the Previous Valuation report (defined below);</w:t>
      </w:r>
    </w:p>
    <w:p w14:paraId="4286C038" w14:textId="0E67148B" w:rsidR="00573796" w:rsidRPr="00CD0E82" w:rsidRDefault="00573796" w:rsidP="00DE5618">
      <w:pPr>
        <w:pStyle w:val="RNABodyCopy-bullets"/>
        <w:numPr>
          <w:ilvl w:val="0"/>
          <w:numId w:val="47"/>
        </w:numPr>
        <w:ind w:left="1080" w:hanging="720"/>
      </w:pPr>
      <w:r w:rsidRPr="00CD0E82">
        <w:t xml:space="preserve">Discussed the </w:t>
      </w:r>
      <w:r w:rsidR="00FE78A1" w:rsidRPr="00CD0E82">
        <w:t xml:space="preserve">expected </w:t>
      </w:r>
      <w:r w:rsidRPr="00CD0E82">
        <w:t>operations, financial condition,</w:t>
      </w:r>
      <w:r w:rsidR="00F16079" w:rsidRPr="00CD0E82">
        <w:t xml:space="preserve"> and</w:t>
      </w:r>
      <w:r w:rsidRPr="00CD0E82">
        <w:t xml:space="preserve"> </w:t>
      </w:r>
      <w:proofErr w:type="gramStart"/>
      <w:r w:rsidRPr="00CD0E82">
        <w:t>future prospects</w:t>
      </w:r>
      <w:proofErr w:type="gramEnd"/>
      <w:r w:rsidRPr="00CD0E82">
        <w:t xml:space="preserve"> </w:t>
      </w:r>
      <w:r w:rsidR="00FB66CB" w:rsidRPr="00CD0E82">
        <w:t xml:space="preserve">with Management in order </w:t>
      </w:r>
      <w:r w:rsidRPr="00CD0E82">
        <w:t>to understand the performance of the Company;</w:t>
      </w:r>
    </w:p>
    <w:p w14:paraId="1135BB1E" w14:textId="26B6647B" w:rsidR="00573796" w:rsidRPr="00A42EEC" w:rsidRDefault="00573796" w:rsidP="00DE5618">
      <w:pPr>
        <w:pStyle w:val="RNABodyCopy-bullets"/>
        <w:numPr>
          <w:ilvl w:val="0"/>
          <w:numId w:val="47"/>
        </w:numPr>
        <w:ind w:left="1080" w:hanging="720"/>
      </w:pPr>
      <w:r w:rsidRPr="00CD0E82">
        <w:t xml:space="preserve">Reviewed the Company’s financial statements for the years ended </w:t>
      </w:r>
      <w:r w:rsidRPr="00A42EEC">
        <w:t xml:space="preserve">December 31, </w:t>
      </w:r>
      <w:r w:rsidR="00CD0E82" w:rsidRPr="00A42EEC">
        <w:t>2016</w:t>
      </w:r>
      <w:del w:id="68" w:author="RNA" w:date="2019-05-10T10:09:00Z">
        <w:r w:rsidR="00136A62" w:rsidDel="00492DA0">
          <w:delText>,</w:delText>
        </w:r>
      </w:del>
      <w:r w:rsidR="00CD0E82" w:rsidRPr="00A42EEC">
        <w:t xml:space="preserve"> </w:t>
      </w:r>
      <w:r w:rsidR="005F3838" w:rsidRPr="00A42EEC">
        <w:t>to</w:t>
      </w:r>
      <w:r w:rsidRPr="00A42EEC">
        <w:t xml:space="preserve"> December 31, </w:t>
      </w:r>
      <w:r w:rsidR="00CD0E82" w:rsidRPr="00A42EEC">
        <w:t>2018</w:t>
      </w:r>
      <w:r w:rsidR="00FB66CB" w:rsidRPr="00A42EEC">
        <w:t>, and through the Valuation Date</w:t>
      </w:r>
      <w:r w:rsidRPr="00A42EEC">
        <w:t>;</w:t>
      </w:r>
    </w:p>
    <w:p w14:paraId="55583A53" w14:textId="77F63900" w:rsidR="00573796" w:rsidRPr="00474556" w:rsidRDefault="00573796" w:rsidP="00DE5618">
      <w:pPr>
        <w:pStyle w:val="RNABodyCopy-bullets"/>
        <w:numPr>
          <w:ilvl w:val="0"/>
          <w:numId w:val="47"/>
        </w:numPr>
        <w:ind w:left="1080" w:hanging="720"/>
      </w:pPr>
      <w:r w:rsidRPr="00CD0E82">
        <w:t>Reviewed consolidated forecasts and projections prepared by Management for the Company</w:t>
      </w:r>
      <w:del w:id="69" w:author="Nishant Soni" w:date="2019-05-09T14:57:00Z">
        <w:r w:rsidRPr="00CD0E82" w:rsidDel="002C5530">
          <w:delText>, as well as considered guidance provided by</w:delText>
        </w:r>
        <w:r w:rsidRPr="00474556" w:rsidDel="002C5530">
          <w:delText xml:space="preserve"> Management to extrapolate projections</w:delText>
        </w:r>
      </w:del>
      <w:r w:rsidRPr="00474556">
        <w:t>;</w:t>
      </w:r>
    </w:p>
    <w:p w14:paraId="34C2667B" w14:textId="77777777" w:rsidR="00573796" w:rsidRPr="0080026C" w:rsidRDefault="00573796" w:rsidP="00DE5618">
      <w:pPr>
        <w:pStyle w:val="RNABodyCopy-bullets"/>
        <w:numPr>
          <w:ilvl w:val="0"/>
          <w:numId w:val="47"/>
        </w:numPr>
        <w:ind w:left="1080" w:hanging="720"/>
      </w:pPr>
      <w:r w:rsidRPr="0080026C">
        <w:t>Reviewed a capitalization summary of the Company as prepared by Management;</w:t>
      </w:r>
    </w:p>
    <w:p w14:paraId="20E25ED8" w14:textId="77777777" w:rsidR="00573796" w:rsidRPr="0080026C" w:rsidRDefault="00573796" w:rsidP="00DE5618">
      <w:pPr>
        <w:pStyle w:val="RNABodyCopy-bullets"/>
        <w:numPr>
          <w:ilvl w:val="0"/>
          <w:numId w:val="47"/>
        </w:numPr>
        <w:ind w:left="1080" w:hanging="720"/>
      </w:pPr>
      <w:r w:rsidRPr="0080026C">
        <w:t>Reviewed a copy of the Company's Articles of Incorporation;</w:t>
      </w:r>
    </w:p>
    <w:p w14:paraId="275D3600" w14:textId="77777777" w:rsidR="00573796" w:rsidRPr="0080026C" w:rsidRDefault="00573796" w:rsidP="00DE5618">
      <w:pPr>
        <w:pStyle w:val="RNABodyCopy-bullets"/>
        <w:numPr>
          <w:ilvl w:val="0"/>
          <w:numId w:val="47"/>
        </w:numPr>
        <w:ind w:left="1080" w:hanging="720"/>
      </w:pPr>
      <w:r w:rsidRPr="0080026C">
        <w:t xml:space="preserve">Reviewed copies of certain documents pertaining to various securities underlying the Company's capital structure, such as preferred and </w:t>
      </w:r>
      <w:r>
        <w:t>c</w:t>
      </w:r>
      <w:r w:rsidRPr="006E7021">
        <w:t>ommon stock;</w:t>
      </w:r>
    </w:p>
    <w:p w14:paraId="3DED53F3" w14:textId="77777777" w:rsidR="00573796" w:rsidRPr="0080026C" w:rsidRDefault="00573796" w:rsidP="00DE5618">
      <w:pPr>
        <w:pStyle w:val="RNABodyCopy-bullets"/>
        <w:numPr>
          <w:ilvl w:val="0"/>
          <w:numId w:val="47"/>
        </w:numPr>
        <w:ind w:left="1080" w:hanging="720"/>
      </w:pPr>
      <w:r w:rsidRPr="0080026C">
        <w:t>Reviewed certain publicly available financial data for companies that we deemed comparable to the Company;</w:t>
      </w:r>
    </w:p>
    <w:p w14:paraId="54BA62B9" w14:textId="77777777" w:rsidR="00573796" w:rsidRPr="0080026C" w:rsidRDefault="00573796" w:rsidP="00DE5618">
      <w:pPr>
        <w:pStyle w:val="RNABodyCopy-bullets"/>
        <w:numPr>
          <w:ilvl w:val="0"/>
          <w:numId w:val="47"/>
        </w:numPr>
        <w:ind w:left="1080" w:hanging="720"/>
      </w:pPr>
      <w:r w:rsidRPr="0080026C">
        <w:t>Conducted research concerning the economic conditions and outlook for the US economy generally as of the Valuation Date; and</w:t>
      </w:r>
    </w:p>
    <w:p w14:paraId="0D6A3E0F" w14:textId="79477057" w:rsidR="00573796" w:rsidRPr="005203C8" w:rsidRDefault="00573796" w:rsidP="00DE5618">
      <w:pPr>
        <w:pStyle w:val="RNABodyCopy-bullets"/>
        <w:numPr>
          <w:ilvl w:val="0"/>
          <w:numId w:val="47"/>
        </w:numPr>
        <w:ind w:left="1080" w:hanging="720"/>
      </w:pPr>
      <w:r w:rsidRPr="005203C8">
        <w:t>Conducted other studies, analyses</w:t>
      </w:r>
      <w:r w:rsidR="00136A62">
        <w:t>,</w:t>
      </w:r>
      <w:r w:rsidRPr="005203C8">
        <w:t xml:space="preserve"> and inquiries, as we deemed appropriate.</w:t>
      </w:r>
      <w:r>
        <w:t xml:space="preserve">  </w:t>
      </w:r>
    </w:p>
    <w:p w14:paraId="3FDB79AD" w14:textId="77777777" w:rsidR="00573796" w:rsidRPr="005203C8" w:rsidRDefault="00573796" w:rsidP="00573796"/>
    <w:p w14:paraId="61D7AC79" w14:textId="03153CAE" w:rsidR="007C77D3" w:rsidRDefault="00573796" w:rsidP="007C77D3">
      <w:pPr>
        <w:pStyle w:val="RNABodyCopy"/>
        <w:rPr>
          <w:color w:val="2F75B5"/>
          <w:sz w:val="28"/>
          <w:szCs w:val="24"/>
        </w:rPr>
      </w:pPr>
      <w:r w:rsidRPr="005203C8">
        <w:t>RNA did not independently verify the information provided</w:t>
      </w:r>
      <w:r w:rsidR="00FB66CB">
        <w:t>;</w:t>
      </w:r>
      <w:r w:rsidRPr="005203C8">
        <w:t xml:space="preserve"> </w:t>
      </w:r>
      <w:r w:rsidR="00FB66CB">
        <w:t>therefore</w:t>
      </w:r>
      <w:r w:rsidRPr="005203C8">
        <w:t xml:space="preserve">, the validity of </w:t>
      </w:r>
      <w:r>
        <w:t>our</w:t>
      </w:r>
      <w:r w:rsidRPr="005203C8">
        <w:t xml:space="preserve"> Opinion depends on the completeness and accuracy of the information provided to RNA by Management</w:t>
      </w:r>
      <w:r>
        <w:t xml:space="preserve">.  </w:t>
      </w:r>
      <w:r w:rsidRPr="005203C8">
        <w:t>Management warranted to RNA that the information supplied was complete and accurate to the best of its knowledge</w:t>
      </w:r>
      <w:r>
        <w:t xml:space="preserve">.  </w:t>
      </w:r>
      <w:r w:rsidRPr="005203C8">
        <w:t>Information furnished by the Company and others, upon which all or portions of our Opinion are based, is believed to be reliable and we have assumed that all facts and circumstances that would significantly affect the results of the Valuation have been disclosed to us</w:t>
      </w:r>
      <w:r>
        <w:t xml:space="preserve">.  </w:t>
      </w:r>
      <w:r w:rsidRPr="005203C8">
        <w:t>However, RNA provides no warranty as to the accuracy of such information</w:t>
      </w:r>
      <w:r>
        <w:t xml:space="preserve">.  </w:t>
      </w:r>
      <w:r w:rsidRPr="005203C8">
        <w:t>Our fee for this service is not contingent upon the Valuation expressed herein.</w:t>
      </w:r>
      <w:r>
        <w:t xml:space="preserve">  </w:t>
      </w:r>
      <w:bookmarkStart w:id="70" w:name="_Toc418529102"/>
      <w:bookmarkStart w:id="71" w:name="_Toc432004233"/>
    </w:p>
    <w:p w14:paraId="7441E241" w14:textId="265EDAF0" w:rsidR="00573796" w:rsidRPr="00565DEF" w:rsidRDefault="00573796" w:rsidP="006657AF">
      <w:pPr>
        <w:pStyle w:val="RNAHeadlineB"/>
        <w:outlineLvl w:val="1"/>
        <w:rPr>
          <w:rFonts w:ascii="Georgia" w:hAnsi="Georgia"/>
          <w:color w:val="2F75B5"/>
          <w:sz w:val="28"/>
          <w:szCs w:val="24"/>
        </w:rPr>
      </w:pPr>
      <w:bookmarkStart w:id="72" w:name="_Toc7800711"/>
      <w:r w:rsidRPr="00565DEF">
        <w:rPr>
          <w:rFonts w:ascii="Georgia" w:hAnsi="Georgia"/>
        </w:rPr>
        <w:lastRenderedPageBreak/>
        <w:t xml:space="preserve">Key </w:t>
      </w:r>
      <w:bookmarkEnd w:id="70"/>
      <w:bookmarkEnd w:id="71"/>
      <w:r w:rsidRPr="00565DEF">
        <w:rPr>
          <w:rFonts w:ascii="Georgia" w:hAnsi="Georgia"/>
        </w:rPr>
        <w:t>Definitions</w:t>
      </w:r>
      <w:bookmarkEnd w:id="72"/>
    </w:p>
    <w:p w14:paraId="271B51BA" w14:textId="77777777" w:rsidR="00CD0E82" w:rsidRDefault="00CD0E82" w:rsidP="00CD0E82">
      <w:pPr>
        <w:pStyle w:val="RNABodyCopy"/>
      </w:pPr>
      <w:r>
        <w:t>The terms “</w:t>
      </w:r>
      <w:r w:rsidRPr="00DD1AC7">
        <w:t>α</w:t>
      </w:r>
      <w:r w:rsidRPr="006855C7">
        <w:rPr>
          <w:vertAlign w:val="subscript"/>
        </w:rPr>
        <w:t>V</w:t>
      </w:r>
      <w:r w:rsidRPr="00DD1AC7">
        <w:t>β</w:t>
      </w:r>
      <w:r w:rsidRPr="006855C7">
        <w:rPr>
          <w:vertAlign w:val="subscript"/>
        </w:rPr>
        <w:t>1</w:t>
      </w:r>
      <w:r>
        <w:t>” and “</w:t>
      </w:r>
      <w:r w:rsidRPr="00DD1AC7">
        <w:t>α</w:t>
      </w:r>
      <w:r w:rsidRPr="006855C7">
        <w:rPr>
          <w:vertAlign w:val="subscript"/>
        </w:rPr>
        <w:t>V</w:t>
      </w:r>
      <w:r w:rsidRPr="00DD1AC7">
        <w:t>β</w:t>
      </w:r>
      <w:r w:rsidRPr="006855C7">
        <w:rPr>
          <w:vertAlign w:val="subscript"/>
        </w:rPr>
        <w:t>6</w:t>
      </w:r>
      <w:r>
        <w:t>”, as used herein, refer to different types of integrin inhibitors being developed by the Company.</w:t>
      </w:r>
    </w:p>
    <w:p w14:paraId="1406D6FD" w14:textId="77777777" w:rsidR="00CD0E82" w:rsidRDefault="00CD0E82" w:rsidP="00DE5618">
      <w:pPr>
        <w:pStyle w:val="RNABodyCopy"/>
        <w:keepNext/>
      </w:pPr>
    </w:p>
    <w:p w14:paraId="38C7CE84" w14:textId="44ADA9D9" w:rsidR="000B33B2" w:rsidRPr="00474556" w:rsidRDefault="000B33B2" w:rsidP="000B33B2">
      <w:pPr>
        <w:pStyle w:val="RNABodyCopy"/>
        <w:keepNext/>
      </w:pPr>
      <w:r w:rsidRPr="00474556">
        <w:t xml:space="preserve">The term “CAGR”, as used herein, refers to </w:t>
      </w:r>
      <w:r w:rsidR="00136A62">
        <w:t xml:space="preserve">the </w:t>
      </w:r>
      <w:r w:rsidRPr="00474556">
        <w:t>compound annual growth rate.</w:t>
      </w:r>
      <w:r>
        <w:t xml:space="preserve">  </w:t>
      </w:r>
    </w:p>
    <w:p w14:paraId="644A788A" w14:textId="77777777" w:rsidR="000B33B2" w:rsidRPr="00474556" w:rsidRDefault="000B33B2" w:rsidP="000B33B2">
      <w:pPr>
        <w:pStyle w:val="RNABodyCopy"/>
        <w:keepNext/>
      </w:pPr>
    </w:p>
    <w:p w14:paraId="17FF3721" w14:textId="1AA63D01" w:rsidR="000B33B2" w:rsidRPr="00474556" w:rsidRDefault="000B33B2" w:rsidP="000B33B2">
      <w:pPr>
        <w:pStyle w:val="RNABodyCopy"/>
        <w:keepNext/>
      </w:pPr>
      <w:r w:rsidRPr="00474556">
        <w:t>The term “C</w:t>
      </w:r>
      <w:r>
        <w:t>Cl</w:t>
      </w:r>
      <w:r w:rsidRPr="00A42EEC">
        <w:rPr>
          <w:vertAlign w:val="subscript"/>
        </w:rPr>
        <w:t>4</w:t>
      </w:r>
      <w:r w:rsidRPr="00474556">
        <w:t xml:space="preserve">”, as used herein, refers to </w:t>
      </w:r>
      <w:r>
        <w:t>carbon tetrachloride</w:t>
      </w:r>
      <w:r w:rsidRPr="00474556">
        <w:t>.</w:t>
      </w:r>
      <w:r>
        <w:t xml:space="preserve">  </w:t>
      </w:r>
    </w:p>
    <w:p w14:paraId="34F29D2B" w14:textId="77777777" w:rsidR="000B33B2" w:rsidRPr="00474556" w:rsidRDefault="000B33B2" w:rsidP="000B33B2">
      <w:pPr>
        <w:pStyle w:val="RNABodyCopy"/>
        <w:keepNext/>
      </w:pPr>
    </w:p>
    <w:p w14:paraId="2AFC3BC9" w14:textId="77777777" w:rsidR="00C82C48" w:rsidRDefault="00C82C48" w:rsidP="00C82C48">
      <w:pPr>
        <w:pStyle w:val="RNABodyCopy"/>
      </w:pPr>
      <w:r>
        <w:t xml:space="preserve">The term “DCF”, as used herein, refers to discounted cash flow method.  </w:t>
      </w:r>
    </w:p>
    <w:p w14:paraId="69C0CEFA" w14:textId="77777777" w:rsidR="00543F11" w:rsidRDefault="00543F11" w:rsidP="00C248F1">
      <w:pPr>
        <w:pStyle w:val="RNABodyCopy"/>
      </w:pPr>
    </w:p>
    <w:p w14:paraId="7A936702" w14:textId="1FB069E4" w:rsidR="00543F11" w:rsidRDefault="00543F11" w:rsidP="00C248F1">
      <w:pPr>
        <w:pStyle w:val="RNABodyCopy"/>
      </w:pPr>
      <w:r>
        <w:t>The term “DLOM”, as used herein, refers to discount for lack of marketability.</w:t>
      </w:r>
    </w:p>
    <w:p w14:paraId="4522B395" w14:textId="77777777" w:rsidR="00CD0E82" w:rsidRDefault="00CD0E82" w:rsidP="00CD0E82">
      <w:pPr>
        <w:pStyle w:val="RNABodyCopy"/>
      </w:pPr>
    </w:p>
    <w:p w14:paraId="0EB23CE8" w14:textId="7049E86E" w:rsidR="00CD0E82" w:rsidRDefault="00CD0E82" w:rsidP="00CD0E82">
      <w:pPr>
        <w:pStyle w:val="RNABodyCopy"/>
      </w:pPr>
      <w:r>
        <w:t xml:space="preserve">The term “DMD”, as used herein, refers to </w:t>
      </w:r>
      <w:r w:rsidR="00136A62">
        <w:t>D</w:t>
      </w:r>
      <w:r>
        <w:t>uchenne muscular dystrophy.</w:t>
      </w:r>
    </w:p>
    <w:p w14:paraId="66D73A2A" w14:textId="77777777" w:rsidR="00CD0E82" w:rsidRDefault="00CD0E82" w:rsidP="00CD0E82">
      <w:pPr>
        <w:pStyle w:val="RNABodyCopy"/>
      </w:pPr>
    </w:p>
    <w:p w14:paraId="69DF4BB3" w14:textId="77777777" w:rsidR="00CD0E82" w:rsidRPr="00C41226" w:rsidRDefault="00CD0E82" w:rsidP="00CD0E82">
      <w:pPr>
        <w:pStyle w:val="RNABodyCopy"/>
      </w:pPr>
      <w:r w:rsidRPr="00E866C3">
        <w:t>The term “</w:t>
      </w:r>
      <w:r>
        <w:t>EMT</w:t>
      </w:r>
      <w:r w:rsidRPr="00E866C3">
        <w:t xml:space="preserve">”, as used herein, refers to </w:t>
      </w:r>
      <w:r w:rsidRPr="00C41226">
        <w:t xml:space="preserve">the </w:t>
      </w:r>
      <w:r>
        <w:t>epithelial-to-mesenchymal transition</w:t>
      </w:r>
      <w:r w:rsidRPr="00C41226">
        <w:t>.</w:t>
      </w:r>
    </w:p>
    <w:p w14:paraId="03E3B0BD" w14:textId="77777777" w:rsidR="00543F11" w:rsidRDefault="00543F11" w:rsidP="00C248F1">
      <w:pPr>
        <w:pStyle w:val="RNABodyCopy"/>
      </w:pPr>
    </w:p>
    <w:p w14:paraId="0D337460" w14:textId="77777777" w:rsidR="00AB0FC3" w:rsidRPr="00C41226" w:rsidRDefault="00AB0FC3" w:rsidP="00AB0FC3">
      <w:pPr>
        <w:pStyle w:val="RNABodyCopy"/>
      </w:pPr>
      <w:r w:rsidRPr="00E866C3">
        <w:t xml:space="preserve">The term “FDA”, as used herein, refers to </w:t>
      </w:r>
      <w:r w:rsidRPr="00C41226">
        <w:t>the US Food and Drug Administration.</w:t>
      </w:r>
    </w:p>
    <w:p w14:paraId="0A0436AF" w14:textId="77777777" w:rsidR="00AB0FC3" w:rsidRDefault="00AB0FC3" w:rsidP="00AB0FC3">
      <w:pPr>
        <w:pStyle w:val="RNABodyCopy"/>
      </w:pPr>
    </w:p>
    <w:p w14:paraId="22F93D9F" w14:textId="77777777" w:rsidR="00C248F1" w:rsidRDefault="00C248F1" w:rsidP="00C248F1">
      <w:pPr>
        <w:pStyle w:val="RNABodyCopy"/>
      </w:pPr>
      <w:r>
        <w:t>The term “IND”, as used herein, refers to an investigational new drug (usually in the context of a filing).</w:t>
      </w:r>
    </w:p>
    <w:p w14:paraId="298E5A4C" w14:textId="77777777" w:rsidR="00C82C48" w:rsidRDefault="00C82C48" w:rsidP="007C77D3">
      <w:pPr>
        <w:pStyle w:val="RNABodyCopy"/>
      </w:pPr>
    </w:p>
    <w:p w14:paraId="7723FF17" w14:textId="77777777" w:rsidR="00CD0E82" w:rsidRDefault="00CD0E82" w:rsidP="00CD0E82">
      <w:pPr>
        <w:pStyle w:val="RNABodyCopy"/>
      </w:pPr>
      <w:r>
        <w:t>The term “IPF”, as used herein, refers to idiopathic pulmonary fibrosis.</w:t>
      </w:r>
    </w:p>
    <w:p w14:paraId="67F1AF85" w14:textId="77777777" w:rsidR="00CD0E82" w:rsidRDefault="00CD0E82" w:rsidP="007C77D3">
      <w:pPr>
        <w:pStyle w:val="RNABodyCopy"/>
      </w:pPr>
    </w:p>
    <w:p w14:paraId="54153BBC" w14:textId="6D4AC197" w:rsidR="00E178F3" w:rsidRDefault="00E178F3" w:rsidP="007C77D3">
      <w:pPr>
        <w:pStyle w:val="RNABodyCopy"/>
      </w:pPr>
      <w:r>
        <w:t>The term “IP”, as used herein, refers to intellectual property.</w:t>
      </w:r>
    </w:p>
    <w:p w14:paraId="4DA1716D" w14:textId="77777777" w:rsidR="00E178F3" w:rsidRDefault="00E178F3" w:rsidP="007C77D3">
      <w:pPr>
        <w:pStyle w:val="RNABodyCopy"/>
      </w:pPr>
    </w:p>
    <w:p w14:paraId="3875C8CE" w14:textId="77777777" w:rsidR="00573796" w:rsidRDefault="00573796" w:rsidP="007C77D3">
      <w:pPr>
        <w:pStyle w:val="RNABodyCopy"/>
      </w:pPr>
      <w:r>
        <w:t xml:space="preserve">The term “IPO”, as used herein, refers to an initial public offering.  </w:t>
      </w:r>
    </w:p>
    <w:p w14:paraId="19A566F9" w14:textId="77777777" w:rsidR="00573796" w:rsidRDefault="00573796" w:rsidP="007C77D3">
      <w:pPr>
        <w:pStyle w:val="RNABodyCopy"/>
      </w:pPr>
    </w:p>
    <w:p w14:paraId="2876DE15" w14:textId="77777777" w:rsidR="00CD0E82" w:rsidRDefault="00CD0E82" w:rsidP="00CD0E82">
      <w:pPr>
        <w:pStyle w:val="RNABodyCopy"/>
      </w:pPr>
      <w:r>
        <w:t>The term “LAMEA”, as used herein, refers to countries like Latin America, Middle East and Africa collectively.</w:t>
      </w:r>
    </w:p>
    <w:p w14:paraId="7332A0F8" w14:textId="77777777" w:rsidR="00CD0E82" w:rsidRDefault="00CD0E82" w:rsidP="00CD0E82">
      <w:pPr>
        <w:pStyle w:val="RNABodyCopy"/>
      </w:pPr>
    </w:p>
    <w:p w14:paraId="796C13A7" w14:textId="77777777" w:rsidR="00573796" w:rsidRDefault="00573796" w:rsidP="007C77D3">
      <w:pPr>
        <w:pStyle w:val="RNABodyCopy"/>
      </w:pPr>
      <w:r>
        <w:t xml:space="preserve">The term “M&amp;A”, as used herein, refers to mergers and acquisitions.  </w:t>
      </w:r>
    </w:p>
    <w:p w14:paraId="423AEC86" w14:textId="77777777" w:rsidR="00573796" w:rsidRDefault="00573796" w:rsidP="007C77D3">
      <w:pPr>
        <w:pStyle w:val="RNABodyCopy"/>
      </w:pPr>
    </w:p>
    <w:p w14:paraId="213AA103" w14:textId="77777777" w:rsidR="00CD0E82" w:rsidRDefault="00CD0E82" w:rsidP="00CD0E82">
      <w:pPr>
        <w:pStyle w:val="RNABodyCopy"/>
      </w:pPr>
      <w:r>
        <w:t>The term “NASH”, as used herein, refers to non-alcoholic steatohepatitis.</w:t>
      </w:r>
    </w:p>
    <w:p w14:paraId="613FA6A3" w14:textId="0B92780C" w:rsidR="00CD0E82" w:rsidDel="00EA0C2E" w:rsidRDefault="00CD0E82" w:rsidP="00CD0E82">
      <w:pPr>
        <w:pStyle w:val="RNABodyCopy"/>
        <w:rPr>
          <w:del w:id="73" w:author="RNA" w:date="2019-05-10T10:11:00Z"/>
        </w:rPr>
      </w:pPr>
    </w:p>
    <w:p w14:paraId="60DFDF32" w14:textId="57985644" w:rsidR="00573796" w:rsidDel="00EA0C2E" w:rsidRDefault="00573796" w:rsidP="007C77D3">
      <w:pPr>
        <w:pStyle w:val="RNABodyCopy"/>
        <w:rPr>
          <w:del w:id="74" w:author="RNA" w:date="2019-05-10T10:11:00Z"/>
        </w:rPr>
      </w:pPr>
      <w:del w:id="75" w:author="RNA" w:date="2019-05-10T10:11:00Z">
        <w:r w:rsidDel="00EA0C2E">
          <w:delText xml:space="preserve">The term “NPV”, as used herein, refers to net present value.  </w:delText>
        </w:r>
      </w:del>
    </w:p>
    <w:p w14:paraId="07826665" w14:textId="77777777" w:rsidR="00573796" w:rsidRDefault="00573796" w:rsidP="007C77D3">
      <w:pPr>
        <w:pStyle w:val="RNABodyCopy"/>
      </w:pPr>
    </w:p>
    <w:p w14:paraId="59172D7E" w14:textId="77777777" w:rsidR="00CD0E82" w:rsidRDefault="00CD0E82" w:rsidP="00CD0E82">
      <w:pPr>
        <w:pStyle w:val="RNABodyCopy"/>
      </w:pPr>
      <w:r>
        <w:t>The term “</w:t>
      </w:r>
      <w:proofErr w:type="spellStart"/>
      <w:r>
        <w:t>ob</w:t>
      </w:r>
      <w:proofErr w:type="spellEnd"/>
      <w:r>
        <w:t>”, as used herein, refers to obese mouse.</w:t>
      </w:r>
    </w:p>
    <w:p w14:paraId="69391E0D" w14:textId="77777777" w:rsidR="00CD0E82" w:rsidRDefault="00CD0E82" w:rsidP="00CD0E82">
      <w:pPr>
        <w:pStyle w:val="RNABodyCopy"/>
      </w:pPr>
    </w:p>
    <w:p w14:paraId="4F42CC69" w14:textId="77777777" w:rsidR="00CD0E82" w:rsidRDefault="00CD0E82" w:rsidP="00CD0E82">
      <w:pPr>
        <w:pStyle w:val="RNABodyCopy"/>
      </w:pPr>
      <w:r>
        <w:t>The term “PCT”, as used herein, refers to patent cooperation treaty.</w:t>
      </w:r>
    </w:p>
    <w:p w14:paraId="50A8C35E" w14:textId="77777777" w:rsidR="00CD0E82" w:rsidRDefault="00CD0E82" w:rsidP="00CD0E82">
      <w:pPr>
        <w:pStyle w:val="RNABodyCopy"/>
      </w:pPr>
    </w:p>
    <w:p w14:paraId="755BC436" w14:textId="77777777" w:rsidR="00CD0E82" w:rsidRDefault="00CD0E82" w:rsidP="00CD0E82">
      <w:pPr>
        <w:pStyle w:val="RNABodyCopy"/>
      </w:pPr>
      <w:r>
        <w:t xml:space="preserve">The term “PSC”, as used herein, refers to </w:t>
      </w:r>
      <w:r w:rsidRPr="004C53D5">
        <w:t>primary sclerosing cholangitis</w:t>
      </w:r>
      <w:r>
        <w:t>.</w:t>
      </w:r>
    </w:p>
    <w:p w14:paraId="5C834E5E" w14:textId="77777777" w:rsidR="00CD0E82" w:rsidRDefault="00CD0E82" w:rsidP="00CD0E82">
      <w:pPr>
        <w:pStyle w:val="RNABodyCopy"/>
      </w:pPr>
    </w:p>
    <w:p w14:paraId="309EF361" w14:textId="57DC6509" w:rsidR="00573796" w:rsidRDefault="00573796" w:rsidP="007C77D3">
      <w:pPr>
        <w:pStyle w:val="RNABodyCopy"/>
      </w:pPr>
      <w:r w:rsidRPr="00A42EEC">
        <w:lastRenderedPageBreak/>
        <w:t xml:space="preserve">The term “Previous Valuation”, as used herein, refers to the valuation of Common Stock performed by RNA as of </w:t>
      </w:r>
      <w:del w:id="76" w:author="Ayush Mittal" w:date="2019-05-06T17:01:00Z">
        <w:r w:rsidR="00CD0E82" w:rsidRPr="00A42EEC">
          <w:delText>July</w:delText>
        </w:r>
      </w:del>
      <w:ins w:id="77" w:author="Ayush Mittal" w:date="2019-05-06T17:01:00Z">
        <w:r w:rsidR="00744855">
          <w:t>January</w:t>
        </w:r>
      </w:ins>
      <w:r w:rsidR="00744855" w:rsidRPr="00A42EEC">
        <w:t xml:space="preserve"> </w:t>
      </w:r>
      <w:r w:rsidRPr="00A42EEC">
        <w:t xml:space="preserve">31, </w:t>
      </w:r>
      <w:del w:id="78" w:author="Ayush Mittal" w:date="2019-05-06T17:01:00Z">
        <w:r w:rsidR="00CD0E82" w:rsidRPr="00A42EEC">
          <w:delText>2018</w:delText>
        </w:r>
      </w:del>
      <w:ins w:id="79" w:author="Ayush Mittal" w:date="2019-05-06T17:01:00Z">
        <w:r w:rsidR="00744855" w:rsidRPr="00A42EEC">
          <w:t>201</w:t>
        </w:r>
        <w:r w:rsidR="00744855">
          <w:t>9</w:t>
        </w:r>
      </w:ins>
      <w:r w:rsidRPr="00A42EEC">
        <w:t>.</w:t>
      </w:r>
    </w:p>
    <w:p w14:paraId="5CEB9D0A" w14:textId="0A325103" w:rsidR="00573796" w:rsidDel="00EA0C2E" w:rsidRDefault="00573796" w:rsidP="007C77D3">
      <w:pPr>
        <w:pStyle w:val="RNABodyCopy"/>
        <w:rPr>
          <w:del w:id="80" w:author="RNA" w:date="2019-05-10T10:12:00Z"/>
        </w:rPr>
      </w:pPr>
    </w:p>
    <w:p w14:paraId="55F46970" w14:textId="77777777" w:rsidR="00573796" w:rsidRDefault="00573796" w:rsidP="007C77D3">
      <w:pPr>
        <w:pStyle w:val="RNABodyCopy"/>
      </w:pPr>
      <w:r>
        <w:t xml:space="preserve">The term “R&amp;D”, as used herein, refers to research and development.  </w:t>
      </w:r>
    </w:p>
    <w:p w14:paraId="192AF36C" w14:textId="77777777" w:rsidR="00AA3F4F" w:rsidRDefault="00AA3F4F" w:rsidP="007C77D3">
      <w:pPr>
        <w:pStyle w:val="RNABodyCopy"/>
      </w:pPr>
    </w:p>
    <w:p w14:paraId="1FC9462F" w14:textId="75F9A3A0" w:rsidR="00AA3F4F" w:rsidRDefault="00AA3F4F" w:rsidP="007C77D3">
      <w:pPr>
        <w:pStyle w:val="RNABodyCopy"/>
      </w:pPr>
      <w:r w:rsidRPr="00AA3F4F">
        <w:t>The term “rNPV”, as used herein, refers to risk-adjusted net present value.</w:t>
      </w:r>
    </w:p>
    <w:p w14:paraId="1C7DE19B" w14:textId="77777777" w:rsidR="00573796" w:rsidRDefault="00573796" w:rsidP="007C77D3">
      <w:pPr>
        <w:pStyle w:val="RNABodyCopy"/>
      </w:pPr>
    </w:p>
    <w:p w14:paraId="4FD49EE6" w14:textId="77777777" w:rsidR="00CD0E82" w:rsidRDefault="00CD0E82" w:rsidP="00CD0E82">
      <w:pPr>
        <w:pStyle w:val="RNABodyCopy"/>
      </w:pPr>
      <w:r>
        <w:t>The term “TGF-β”, as used herein, refers to transforming growth factor beta.</w:t>
      </w:r>
    </w:p>
    <w:p w14:paraId="2AE0BFB6" w14:textId="77777777" w:rsidR="00CD0E82" w:rsidRDefault="00CD0E82" w:rsidP="00CD0E82">
      <w:pPr>
        <w:pStyle w:val="RNABodyCopy"/>
      </w:pPr>
    </w:p>
    <w:p w14:paraId="0B278103" w14:textId="77777777" w:rsidR="00CD0E82" w:rsidRDefault="00CD0E82" w:rsidP="00CD0E82">
      <w:pPr>
        <w:pStyle w:val="RNABodyCopy"/>
      </w:pPr>
      <w:r>
        <w:t xml:space="preserve">The term “UC”, as used herein, refers to the </w:t>
      </w:r>
      <w:r w:rsidRPr="00C9534E">
        <w:t>University of California</w:t>
      </w:r>
      <w:r>
        <w:t>.</w:t>
      </w:r>
    </w:p>
    <w:p w14:paraId="058D060B" w14:textId="77777777" w:rsidR="00CD0E82" w:rsidRDefault="00CD0E82" w:rsidP="00CD0E82">
      <w:pPr>
        <w:pStyle w:val="RNABodyCopy"/>
      </w:pPr>
    </w:p>
    <w:p w14:paraId="2444AAB6" w14:textId="77777777" w:rsidR="00573796" w:rsidRDefault="00573796" w:rsidP="007C77D3">
      <w:pPr>
        <w:pStyle w:val="RNABodyCopy"/>
      </w:pPr>
      <w:r>
        <w:t xml:space="preserve">The term “US”, as used herein, refers to the United States of America and its major territories.  </w:t>
      </w:r>
    </w:p>
    <w:p w14:paraId="7955D2D1" w14:textId="77777777" w:rsidR="00573796" w:rsidRDefault="00573796" w:rsidP="007C77D3">
      <w:pPr>
        <w:pStyle w:val="RNABodyCopy"/>
      </w:pPr>
    </w:p>
    <w:p w14:paraId="6C859FCC" w14:textId="77777777" w:rsidR="00573796" w:rsidRDefault="00573796" w:rsidP="007C77D3">
      <w:pPr>
        <w:pStyle w:val="RNABodyCopy"/>
      </w:pPr>
      <w:r>
        <w:t xml:space="preserve">The term “USD”, as used herein, refers to US Dollars.  Unless otherwise noted, all currency figures in this Opinion are expressed in USD.  </w:t>
      </w:r>
    </w:p>
    <w:p w14:paraId="42438313" w14:textId="77777777" w:rsidR="00B711D5" w:rsidRDefault="00B711D5" w:rsidP="007C77D3">
      <w:pPr>
        <w:pStyle w:val="RNABodyCopy"/>
      </w:pPr>
    </w:p>
    <w:p w14:paraId="3E8B101F" w14:textId="77777777" w:rsidR="00B711D5" w:rsidRDefault="00B711D5" w:rsidP="00B711D5">
      <w:pPr>
        <w:pStyle w:val="RNABodyCopy"/>
      </w:pPr>
    </w:p>
    <w:p w14:paraId="5D504952" w14:textId="77777777" w:rsidR="00573796" w:rsidRPr="00474556" w:rsidRDefault="00573796" w:rsidP="007C77D3">
      <w:pPr>
        <w:pStyle w:val="RNABodyCopy"/>
        <w:rPr>
          <w:color w:val="1F4E79" w:themeColor="accent2" w:themeShade="80"/>
          <w:spacing w:val="20"/>
          <w:sz w:val="28"/>
        </w:rPr>
      </w:pPr>
      <w:r w:rsidRPr="00474556">
        <w:br w:type="page"/>
      </w:r>
    </w:p>
    <w:p w14:paraId="6C19C480" w14:textId="7C269B84" w:rsidR="00573796" w:rsidRPr="005203C8" w:rsidRDefault="00573796" w:rsidP="00565DEF">
      <w:pPr>
        <w:pStyle w:val="RNAHeadlineA"/>
        <w:outlineLvl w:val="0"/>
      </w:pPr>
      <w:bookmarkStart w:id="81" w:name="_Toc432004234"/>
      <w:bookmarkStart w:id="82" w:name="_Toc7800712"/>
      <w:r w:rsidRPr="005203C8">
        <w:lastRenderedPageBreak/>
        <w:t>Standard of Value</w:t>
      </w:r>
      <w:bookmarkEnd w:id="81"/>
      <w:bookmarkEnd w:id="82"/>
    </w:p>
    <w:p w14:paraId="33944A0D" w14:textId="77777777" w:rsidR="00573796" w:rsidRPr="00565DEF" w:rsidRDefault="00573796" w:rsidP="00573796">
      <w:pPr>
        <w:rPr>
          <w:rFonts w:ascii="Georgia" w:hAnsi="Georgia"/>
        </w:rPr>
      </w:pPr>
    </w:p>
    <w:p w14:paraId="5AE9AFC2" w14:textId="5B4F820B" w:rsidR="00573796" w:rsidRPr="00565DEF" w:rsidRDefault="00573796" w:rsidP="006657AF">
      <w:pPr>
        <w:pStyle w:val="RNAHeadlineB"/>
        <w:outlineLvl w:val="1"/>
        <w:rPr>
          <w:rFonts w:ascii="Georgia" w:hAnsi="Georgia"/>
        </w:rPr>
      </w:pPr>
      <w:bookmarkStart w:id="83" w:name="_Toc432004235"/>
      <w:bookmarkStart w:id="84" w:name="_Toc7800713"/>
      <w:r w:rsidRPr="00565DEF">
        <w:rPr>
          <w:rFonts w:ascii="Georgia" w:hAnsi="Georgia"/>
        </w:rPr>
        <w:t>Definition of Fair Market Value</w:t>
      </w:r>
      <w:bookmarkEnd w:id="83"/>
      <w:bookmarkEnd w:id="84"/>
    </w:p>
    <w:p w14:paraId="520899EA" w14:textId="77777777" w:rsidR="00573796" w:rsidRPr="005203C8" w:rsidRDefault="00573796" w:rsidP="00DE5618">
      <w:pPr>
        <w:pStyle w:val="RNABodyCopy"/>
        <w:keepNext/>
      </w:pPr>
      <w:r w:rsidRPr="005203C8">
        <w:t>For tax purposes, the appropriate standard of value is fair market value</w:t>
      </w:r>
      <w:r w:rsidRPr="00127B83">
        <w:t>,</w:t>
      </w:r>
      <w:r w:rsidRPr="005203C8">
        <w:t xml:space="preserve"> which is defined as:</w:t>
      </w:r>
    </w:p>
    <w:p w14:paraId="2F058A30" w14:textId="77777777" w:rsidR="00573796" w:rsidRPr="005203C8" w:rsidRDefault="00573796" w:rsidP="00DE5618">
      <w:pPr>
        <w:pStyle w:val="RNABodyCopy"/>
        <w:keepNext/>
      </w:pPr>
    </w:p>
    <w:p w14:paraId="029327A9" w14:textId="686B82FB" w:rsidR="00573796" w:rsidRPr="005203C8" w:rsidRDefault="00573796" w:rsidP="007C77D3">
      <w:pPr>
        <w:pStyle w:val="RNABodyCopy"/>
      </w:pPr>
      <w:r w:rsidRPr="005203C8">
        <w:t>“The price, expressed in terms of cash equivalents, at which such property would change hands between a hypothetical willing and able buyer and a hypothetical willing and able seller, acting at arms’ length in an open and unrestricted market, when neither is under compulsion to buy or to sell, and when both have reasonable knowledge of relevant facts.”</w:t>
      </w:r>
      <w:r w:rsidRPr="005203C8">
        <w:rPr>
          <w:vertAlign w:val="superscript"/>
        </w:rPr>
        <w:footnoteReference w:id="2"/>
      </w:r>
      <w:r w:rsidR="00941C39">
        <w:t xml:space="preserve">  </w:t>
      </w:r>
    </w:p>
    <w:p w14:paraId="0D161DCD" w14:textId="77777777" w:rsidR="00CD0E82" w:rsidRDefault="00CD0E82" w:rsidP="007C77D3">
      <w:pPr>
        <w:pStyle w:val="RNABodyCopy"/>
      </w:pPr>
    </w:p>
    <w:p w14:paraId="2481F40D" w14:textId="0C6AB469" w:rsidR="00CD0E82" w:rsidRPr="00691B4F" w:rsidRDefault="00CD0E82" w:rsidP="00CD0E82">
      <w:pPr>
        <w:pStyle w:val="RNAHeadlineB"/>
        <w:outlineLvl w:val="1"/>
        <w:rPr>
          <w:rFonts w:ascii="Georgia" w:hAnsi="Georgia"/>
        </w:rPr>
      </w:pPr>
      <w:bookmarkStart w:id="85" w:name="_Toc432004236"/>
      <w:bookmarkStart w:id="86" w:name="_Toc517105012"/>
      <w:bookmarkStart w:id="87" w:name="_Toc517941923"/>
      <w:bookmarkStart w:id="88" w:name="_Toc522203265"/>
      <w:bookmarkStart w:id="89" w:name="_Toc7800714"/>
      <w:r w:rsidRPr="00691B4F">
        <w:rPr>
          <w:rFonts w:ascii="Georgia" w:hAnsi="Georgia"/>
        </w:rPr>
        <w:t>Definition of Fair Value</w:t>
      </w:r>
      <w:bookmarkEnd w:id="85"/>
      <w:bookmarkEnd w:id="86"/>
      <w:bookmarkEnd w:id="87"/>
      <w:bookmarkEnd w:id="88"/>
      <w:bookmarkEnd w:id="89"/>
    </w:p>
    <w:p w14:paraId="287C6181" w14:textId="77777777" w:rsidR="00CD0E82" w:rsidRPr="00691B4F" w:rsidRDefault="00CD0E82" w:rsidP="00CD0E82">
      <w:pPr>
        <w:rPr>
          <w:rFonts w:ascii="Georgia" w:hAnsi="Georgia"/>
          <w:color w:val="595959" w:themeColor="text1" w:themeTint="A6"/>
        </w:rPr>
      </w:pPr>
      <w:r w:rsidRPr="00691B4F">
        <w:rPr>
          <w:rFonts w:ascii="Georgia" w:hAnsi="Georgia"/>
          <w:color w:val="595959" w:themeColor="text1" w:themeTint="A6"/>
        </w:rPr>
        <w:t>For financial reporting purposes, the appropriate standard of value is fair value, which is defined as:</w:t>
      </w:r>
    </w:p>
    <w:p w14:paraId="46B54FFB" w14:textId="77777777" w:rsidR="00CD0E82" w:rsidRPr="00691B4F" w:rsidRDefault="00CD0E82" w:rsidP="00CD0E82">
      <w:pPr>
        <w:rPr>
          <w:rFonts w:ascii="Georgia" w:hAnsi="Georgia"/>
          <w:color w:val="595959" w:themeColor="text1" w:themeTint="A6"/>
        </w:rPr>
      </w:pPr>
    </w:p>
    <w:p w14:paraId="34CA19EA" w14:textId="77777777" w:rsidR="00CD0E82" w:rsidRPr="00691B4F" w:rsidRDefault="00CD0E82" w:rsidP="00CD0E82">
      <w:pPr>
        <w:rPr>
          <w:rFonts w:ascii="Georgia" w:hAnsi="Georgia"/>
          <w:color w:val="595959" w:themeColor="text1" w:themeTint="A6"/>
        </w:rPr>
      </w:pPr>
      <w:r w:rsidRPr="00691B4F">
        <w:rPr>
          <w:rFonts w:ascii="Georgia" w:hAnsi="Georgia"/>
          <w:color w:val="595959" w:themeColor="text1" w:themeTint="A6"/>
        </w:rPr>
        <w:t>“The amount at which an asset (or liability) could be bought (or incurred) or sold (or settled) in a current transaction between willing parties, that is, other than in a forced or liquidation sale.”</w:t>
      </w:r>
      <w:r w:rsidRPr="00691B4F">
        <w:rPr>
          <w:rFonts w:ascii="Georgia" w:hAnsi="Georgia"/>
          <w:color w:val="595959" w:themeColor="text1" w:themeTint="A6"/>
          <w:vertAlign w:val="superscript"/>
        </w:rPr>
        <w:footnoteReference w:id="3"/>
      </w:r>
      <w:r w:rsidRPr="00691B4F">
        <w:rPr>
          <w:rFonts w:ascii="Georgia" w:hAnsi="Georgia"/>
          <w:color w:val="595959" w:themeColor="text1" w:themeTint="A6"/>
        </w:rPr>
        <w:t xml:space="preserve">  </w:t>
      </w:r>
    </w:p>
    <w:p w14:paraId="4850F5A8" w14:textId="77777777" w:rsidR="00CD0E82" w:rsidRPr="00691B4F" w:rsidRDefault="00CD0E82" w:rsidP="00CD0E82">
      <w:pPr>
        <w:rPr>
          <w:rFonts w:ascii="Georgia" w:hAnsi="Georgia"/>
          <w:color w:val="595959" w:themeColor="text1" w:themeTint="A6"/>
        </w:rPr>
      </w:pPr>
    </w:p>
    <w:p w14:paraId="64ED0B17" w14:textId="1B1C6C44" w:rsidR="00CD0E82" w:rsidRPr="00691B4F" w:rsidRDefault="00CD0E82" w:rsidP="00CD0E82">
      <w:pPr>
        <w:rPr>
          <w:rFonts w:ascii="Georgia" w:hAnsi="Georgia"/>
          <w:color w:val="595959" w:themeColor="text1" w:themeTint="A6"/>
        </w:rPr>
      </w:pPr>
      <w:r w:rsidRPr="00691B4F">
        <w:rPr>
          <w:rFonts w:ascii="Georgia" w:hAnsi="Georgia"/>
          <w:color w:val="595959" w:themeColor="text1" w:themeTint="A6"/>
        </w:rPr>
        <w:t>According to the May 7, 2003</w:t>
      </w:r>
      <w:r w:rsidR="00136A62">
        <w:rPr>
          <w:rFonts w:ascii="Georgia" w:hAnsi="Georgia"/>
          <w:color w:val="595959" w:themeColor="text1" w:themeTint="A6"/>
        </w:rPr>
        <w:t>,</w:t>
      </w:r>
      <w:r w:rsidRPr="00691B4F">
        <w:rPr>
          <w:rFonts w:ascii="Georgia" w:hAnsi="Georgia"/>
          <w:color w:val="595959" w:themeColor="text1" w:themeTint="A6"/>
        </w:rPr>
        <w:t xml:space="preserve"> FASB Board meeting, the above definition of fair value may be consistent with the definition of fair market value in Internal Revenue Ruling 59-60.  RNA is not aware of any facts that would cause a difference in the conclusions on a fair market value basis compared with fair value.  As such, it is not unreasonable that the conclusion of fair value for financial reporting purposes ought to be consistent with fair market value for tax reporting purposes.  </w:t>
      </w:r>
    </w:p>
    <w:p w14:paraId="1D74E34D" w14:textId="7B97E416" w:rsidR="00573796" w:rsidRPr="005203C8" w:rsidRDefault="00573796" w:rsidP="007C77D3">
      <w:pPr>
        <w:pStyle w:val="RNABodyCopy"/>
      </w:pPr>
      <w:r w:rsidRPr="005203C8">
        <w:br w:type="page"/>
      </w:r>
    </w:p>
    <w:p w14:paraId="595103AB" w14:textId="75A46563" w:rsidR="00573796" w:rsidRPr="00474556" w:rsidRDefault="00573796" w:rsidP="00565DEF">
      <w:pPr>
        <w:pStyle w:val="RNAHeadlineA"/>
        <w:outlineLvl w:val="0"/>
      </w:pPr>
      <w:bookmarkStart w:id="90" w:name="_Toc432004237"/>
      <w:bookmarkStart w:id="91" w:name="_Toc7800715"/>
      <w:r w:rsidRPr="00474556">
        <w:lastRenderedPageBreak/>
        <w:t>Company Overview</w:t>
      </w:r>
      <w:bookmarkEnd w:id="90"/>
      <w:bookmarkEnd w:id="91"/>
    </w:p>
    <w:p w14:paraId="14068F77" w14:textId="77777777" w:rsidR="00573796" w:rsidRPr="00565DEF" w:rsidRDefault="00573796" w:rsidP="00573796">
      <w:pPr>
        <w:rPr>
          <w:rFonts w:ascii="Georgia" w:hAnsi="Georgia"/>
        </w:rPr>
      </w:pPr>
    </w:p>
    <w:p w14:paraId="5ABA81A0" w14:textId="3824339A" w:rsidR="00573796" w:rsidRPr="00565DEF" w:rsidRDefault="00573796" w:rsidP="00557D41">
      <w:pPr>
        <w:pStyle w:val="RNAHeadlineB"/>
        <w:outlineLvl w:val="1"/>
        <w:rPr>
          <w:rFonts w:ascii="Georgia" w:hAnsi="Georgia"/>
        </w:rPr>
      </w:pPr>
      <w:bookmarkStart w:id="92" w:name="_Toc432004238"/>
      <w:bookmarkStart w:id="93" w:name="_Toc7800716"/>
      <w:r w:rsidRPr="00565DEF">
        <w:rPr>
          <w:rFonts w:ascii="Georgia" w:hAnsi="Georgia"/>
        </w:rPr>
        <w:t>Background</w:t>
      </w:r>
      <w:bookmarkEnd w:id="92"/>
      <w:bookmarkEnd w:id="93"/>
    </w:p>
    <w:p w14:paraId="2B1BC237" w14:textId="77777777" w:rsidR="00EA0C2E" w:rsidRDefault="00CD0E82" w:rsidP="00CD0E82">
      <w:pPr>
        <w:pStyle w:val="RNABodyCopy"/>
        <w:keepNext/>
        <w:rPr>
          <w:ins w:id="94" w:author="RNA" w:date="2019-05-10T10:16:00Z"/>
        </w:rPr>
      </w:pPr>
      <w:r>
        <w:t xml:space="preserve">The Company </w:t>
      </w:r>
      <w:del w:id="95" w:author="RNA" w:date="2019-05-10T10:13:00Z">
        <w:r w:rsidDel="00EA0C2E">
          <w:delText xml:space="preserve">operates as </w:delText>
        </w:r>
      </w:del>
      <w:ins w:id="96" w:author="RNA" w:date="2019-05-10T10:13:00Z">
        <w:r w:rsidR="00EA0C2E">
          <w:t xml:space="preserve">is </w:t>
        </w:r>
      </w:ins>
      <w:r w:rsidRPr="0089085D">
        <w:t xml:space="preserve">a </w:t>
      </w:r>
      <w:r>
        <w:t>clinical</w:t>
      </w:r>
      <w:r w:rsidRPr="0089085D">
        <w:t xml:space="preserve">-stage biotechnology company </w:t>
      </w:r>
      <w:r w:rsidRPr="003722ED">
        <w:t>focused on discovering, developing and commercializing treatments</w:t>
      </w:r>
      <w:r>
        <w:t xml:space="preserve"> for fibrotic diseases b</w:t>
      </w:r>
      <w:r w:rsidRPr="003722ED">
        <w:t xml:space="preserve">y </w:t>
      </w:r>
      <w:r w:rsidRPr="0089085D">
        <w:t xml:space="preserve">harnessing the therapeutic </w:t>
      </w:r>
      <w:r w:rsidRPr="003722ED">
        <w:t>potential</w:t>
      </w:r>
      <w:r w:rsidRPr="0089085D">
        <w:t xml:space="preserve"> of integrin biology and TGF-β </w:t>
      </w:r>
      <w:r w:rsidRPr="003722ED">
        <w:t>modulation</w:t>
      </w:r>
      <w:r>
        <w:t xml:space="preserve">. </w:t>
      </w:r>
      <w:r w:rsidRPr="003722ED">
        <w:t xml:space="preserve"> </w:t>
      </w:r>
      <w:r w:rsidR="000D4944">
        <w:t xml:space="preserve">The Company leverages its product discovery engine to develop novel therapeutics </w:t>
      </w:r>
      <w:r w:rsidR="00520313">
        <w:t xml:space="preserve">to halt </w:t>
      </w:r>
      <w:r w:rsidR="000D4944">
        <w:t xml:space="preserve">and treat fibrotic diseases, </w:t>
      </w:r>
      <w:r w:rsidR="0076645E">
        <w:t xml:space="preserve">eventually </w:t>
      </w:r>
      <w:r w:rsidR="000D4944">
        <w:t xml:space="preserve">preserving organ functions.  </w:t>
      </w:r>
      <w:del w:id="97" w:author="RNA" w:date="2019-05-10T10:16:00Z">
        <w:r w:rsidRPr="0076645E" w:rsidDel="00EA0C2E">
          <w:delText xml:space="preserve">The Company </w:delText>
        </w:r>
      </w:del>
      <w:ins w:id="98" w:author="RNA" w:date="2019-05-10T10:16:00Z">
        <w:r w:rsidR="00EA0C2E">
          <w:t xml:space="preserve">It </w:t>
        </w:r>
      </w:ins>
      <w:r w:rsidR="0076645E" w:rsidRPr="0076645E">
        <w:t>leverages its expertise in TGF-β1 signaling and integrin biology, medicinal chemistry, translational screening technologies, and clinical insights to create tissue-specific inhibitors of fibrotic diseases.  The Company is targeting fibrosis in a variety of organs and conditions.</w:t>
      </w:r>
    </w:p>
    <w:p w14:paraId="2872F4E5" w14:textId="77777777" w:rsidR="00EA0C2E" w:rsidRDefault="00EA0C2E" w:rsidP="00CD0E82">
      <w:pPr>
        <w:pStyle w:val="RNABodyCopy"/>
        <w:keepNext/>
        <w:rPr>
          <w:ins w:id="99" w:author="RNA" w:date="2019-05-10T10:16:00Z"/>
        </w:rPr>
      </w:pPr>
    </w:p>
    <w:p w14:paraId="0A6992A0" w14:textId="62F69304" w:rsidR="00CD0E82" w:rsidRPr="001A0EE6" w:rsidRDefault="0076645E" w:rsidP="00CD0E82">
      <w:pPr>
        <w:pStyle w:val="RNABodyCopy"/>
        <w:keepNext/>
      </w:pPr>
      <w:del w:id="100" w:author="RNA" w:date="2019-05-10T10:16:00Z">
        <w:r w:rsidDel="00EA0C2E">
          <w:delText xml:space="preserve">  </w:delText>
        </w:r>
      </w:del>
      <w:r>
        <w:t>T</w:t>
      </w:r>
      <w:r w:rsidR="00CD0E82" w:rsidRPr="0076645E">
        <w:t>he Company was founded by researchers from UC, San Francisco, with experience in fibrosis biology and small molecule chemistry.</w:t>
      </w:r>
      <w:r w:rsidR="00CD0E82" w:rsidRPr="0076645E">
        <w:rPr>
          <w:rStyle w:val="FootnoteReference"/>
        </w:rPr>
        <w:footnoteReference w:id="4"/>
      </w:r>
      <w:r w:rsidR="00CD0E82" w:rsidRPr="003722ED" w:rsidDel="000174EB">
        <w:t xml:space="preserve"> </w:t>
      </w:r>
    </w:p>
    <w:p w14:paraId="1C59FC5A" w14:textId="3AC6F82A" w:rsidR="00573796" w:rsidRPr="00337478" w:rsidRDefault="00CD0E82" w:rsidP="00573796">
      <w:r w:rsidRPr="003E1AB5" w:rsidDel="00CD0E82">
        <w:t xml:space="preserve"> </w:t>
      </w:r>
    </w:p>
    <w:p w14:paraId="4332CE27" w14:textId="7E2B36B9" w:rsidR="00573796" w:rsidRPr="00565DEF" w:rsidRDefault="00573796" w:rsidP="00557D41">
      <w:pPr>
        <w:pStyle w:val="RNAHeadlineB"/>
        <w:outlineLvl w:val="1"/>
        <w:rPr>
          <w:rFonts w:ascii="Georgia" w:hAnsi="Georgia"/>
        </w:rPr>
      </w:pPr>
      <w:bookmarkStart w:id="101" w:name="_Toc7800717"/>
      <w:bookmarkStart w:id="102" w:name="_Toc432004241"/>
      <w:r w:rsidRPr="00565DEF">
        <w:rPr>
          <w:rFonts w:ascii="Georgia" w:hAnsi="Georgia"/>
        </w:rPr>
        <w:t>Product Pipeline</w:t>
      </w:r>
      <w:bookmarkEnd w:id="101"/>
      <w:r w:rsidRPr="00565DEF">
        <w:rPr>
          <w:rFonts w:ascii="Georgia" w:hAnsi="Georgia"/>
        </w:rPr>
        <w:t xml:space="preserve"> </w:t>
      </w:r>
    </w:p>
    <w:p w14:paraId="31CC2DBD" w14:textId="29943E47" w:rsidR="0076645E" w:rsidRDefault="0076645E" w:rsidP="00DE5618">
      <w:pPr>
        <w:pStyle w:val="RNABodyCopy"/>
        <w:keepNext/>
      </w:pPr>
      <w:r w:rsidRPr="0076645E">
        <w:t xml:space="preserve">The Company combines </w:t>
      </w:r>
      <w:del w:id="103" w:author="RNA" w:date="2019-05-10T10:17:00Z">
        <w:r w:rsidRPr="0076645E" w:rsidDel="00EA0C2E">
          <w:delText xml:space="preserve">the </w:delText>
        </w:r>
      </w:del>
      <w:ins w:id="104" w:author="RNA" w:date="2019-05-10T10:17:00Z">
        <w:r w:rsidR="00EA0C2E">
          <w:t>its</w:t>
        </w:r>
        <w:r w:rsidR="00EA0C2E" w:rsidRPr="0076645E">
          <w:t xml:space="preserve"> </w:t>
        </w:r>
      </w:ins>
      <w:r w:rsidRPr="0076645E">
        <w:t>expertise in TGF-β</w:t>
      </w:r>
      <w:ins w:id="105" w:author="RNA" w:date="2019-05-10T11:01:00Z">
        <w:r w:rsidR="004B3205">
          <w:t>1 signaling</w:t>
        </w:r>
      </w:ins>
      <w:r w:rsidRPr="0076645E">
        <w:t xml:space="preserve"> and integrin biology, medicinal chemistry, </w:t>
      </w:r>
      <w:ins w:id="106" w:author="RNA" w:date="2019-05-10T11:01:00Z">
        <w:r w:rsidR="004B3205">
          <w:t xml:space="preserve">translational </w:t>
        </w:r>
      </w:ins>
      <w:r w:rsidRPr="0076645E">
        <w:t>screening technology, and clinical insight to develop tissue</w:t>
      </w:r>
      <w:r w:rsidR="00136A62">
        <w:t>-</w:t>
      </w:r>
      <w:r w:rsidRPr="0076645E">
        <w:t xml:space="preserve">specific inhibitors of fibrotic diseases.  </w:t>
      </w:r>
      <w:del w:id="107" w:author="RNA" w:date="2019-05-10T10:17:00Z">
        <w:r w:rsidRPr="0076645E" w:rsidDel="00EA0C2E">
          <w:delText xml:space="preserve">The Company’s </w:delText>
        </w:r>
      </w:del>
      <w:ins w:id="108" w:author="RNA" w:date="2019-05-10T10:17:00Z">
        <w:r w:rsidR="00EA0C2E">
          <w:t xml:space="preserve">Its </w:t>
        </w:r>
      </w:ins>
      <w:r w:rsidRPr="0076645E">
        <w:t xml:space="preserve">product engine addresses </w:t>
      </w:r>
      <w:del w:id="109" w:author="RNA" w:date="2019-05-10T11:35:00Z">
        <w:r w:rsidRPr="0076645E" w:rsidDel="009C3A90">
          <w:delText xml:space="preserve">the </w:delText>
        </w:r>
      </w:del>
      <w:ins w:id="110" w:author="RNA" w:date="2019-05-10T11:35:00Z">
        <w:r w:rsidR="009C3A90">
          <w:t xml:space="preserve">patient </w:t>
        </w:r>
      </w:ins>
      <w:r w:rsidRPr="0076645E">
        <w:t xml:space="preserve">needs </w:t>
      </w:r>
      <w:del w:id="111" w:author="RNA" w:date="2019-05-10T11:35:00Z">
        <w:r w:rsidRPr="0076645E" w:rsidDel="009C3A90">
          <w:delText xml:space="preserve">of patients </w:delText>
        </w:r>
      </w:del>
      <w:r w:rsidRPr="0076645E">
        <w:t xml:space="preserve">by targeting fibrosis in a variety of organs and conditions, including </w:t>
      </w:r>
      <w:del w:id="112" w:author="RNA" w:date="2019-05-10T10:17:00Z">
        <w:r w:rsidRPr="0076645E" w:rsidDel="00EA0C2E">
          <w:delText xml:space="preserve">the </w:delText>
        </w:r>
      </w:del>
      <w:r w:rsidRPr="0076645E">
        <w:t>lung</w:t>
      </w:r>
      <w:del w:id="113" w:author="RNA" w:date="2019-05-10T11:36:00Z">
        <w:r w:rsidRPr="0076645E" w:rsidDel="009C3A90">
          <w:delText>s</w:delText>
        </w:r>
      </w:del>
      <w:r w:rsidRPr="0076645E">
        <w:t xml:space="preserve"> (IPF), liver (NASH, cirrhosis, and PSC), kidney (renal fibrosis), skin (scleroderma), heart (cardiac fibrosis) and the gastrointestinal tract (</w:t>
      </w:r>
      <w:r w:rsidR="0012528F" w:rsidRPr="0012528F">
        <w:t xml:space="preserve">stricturing </w:t>
      </w:r>
      <w:r w:rsidRPr="0076645E">
        <w:t>Crohn’s disease).</w:t>
      </w:r>
      <w:r w:rsidRPr="00D6099C">
        <w:rPr>
          <w:rStyle w:val="FootnoteReference"/>
        </w:rPr>
        <w:footnoteReference w:id="5"/>
      </w:r>
    </w:p>
    <w:p w14:paraId="7D0329BE" w14:textId="46109F16" w:rsidR="0076645E" w:rsidRDefault="0076645E" w:rsidP="00DE5618">
      <w:pPr>
        <w:pStyle w:val="RNABodyCopy"/>
        <w:keepNext/>
      </w:pPr>
    </w:p>
    <w:p w14:paraId="06B3F9EB" w14:textId="7F2AC532" w:rsidR="0012528F" w:rsidRDefault="004D139B" w:rsidP="00DE5618">
      <w:pPr>
        <w:pStyle w:val="RNABodyCopy"/>
        <w:keepNext/>
      </w:pPr>
      <w:r>
        <w:t>The Company</w:t>
      </w:r>
      <w:ins w:id="114" w:author="RNA" w:date="2019-05-10T11:37:00Z">
        <w:r w:rsidR="009C3A90">
          <w:t>’s approach</w:t>
        </w:r>
      </w:ins>
      <w:r w:rsidR="003E2324">
        <w:t xml:space="preserve"> </w:t>
      </w:r>
      <w:del w:id="115" w:author="RNA" w:date="2019-05-10T11:37:00Z">
        <w:r w:rsidR="005B415D" w:rsidDel="009C3A90">
          <w:delText xml:space="preserve">incorporates </w:delText>
        </w:r>
      </w:del>
      <w:ins w:id="116" w:author="RNA" w:date="2019-05-10T11:37:00Z">
        <w:r w:rsidR="009C3A90">
          <w:t xml:space="preserve">combines </w:t>
        </w:r>
      </w:ins>
      <w:r w:rsidRPr="004D139B">
        <w:t xml:space="preserve">drug discovery and translational medicine with an understanding of the disease process. </w:t>
      </w:r>
      <w:r w:rsidR="003E2324">
        <w:t xml:space="preserve"> </w:t>
      </w:r>
      <w:del w:id="117" w:author="RNA" w:date="2019-05-10T10:18:00Z">
        <w:r w:rsidR="003E2324" w:rsidDel="00EA0C2E">
          <w:delText xml:space="preserve">The Company </w:delText>
        </w:r>
      </w:del>
      <w:ins w:id="118" w:author="RNA" w:date="2019-05-10T10:18:00Z">
        <w:r w:rsidR="00EA0C2E">
          <w:t xml:space="preserve">It </w:t>
        </w:r>
      </w:ins>
      <w:r w:rsidR="003E2324">
        <w:t xml:space="preserve">examines </w:t>
      </w:r>
      <w:r w:rsidRPr="004D139B">
        <w:t xml:space="preserve">pathological fibrotic human tissue to inform target selection and provide biological evidence for the indications. </w:t>
      </w:r>
      <w:r w:rsidR="003E2324">
        <w:t xml:space="preserve"> </w:t>
      </w:r>
      <w:del w:id="119" w:author="RNA" w:date="2019-05-10T10:18:00Z">
        <w:r w:rsidR="003E2324" w:rsidDel="00EA0C2E">
          <w:delText xml:space="preserve">The Company </w:delText>
        </w:r>
      </w:del>
      <w:ins w:id="120" w:author="RNA" w:date="2019-05-10T10:18:00Z">
        <w:r w:rsidR="00EA0C2E">
          <w:t xml:space="preserve">It </w:t>
        </w:r>
      </w:ins>
      <w:r w:rsidR="003E2324">
        <w:t xml:space="preserve">uses </w:t>
      </w:r>
      <w:r w:rsidRPr="004D139B">
        <w:t xml:space="preserve">fresh human fibrotic disease tissue to test compounds for antifibrotic activity.  This differentiated approach de-risks clinical testing and fuels </w:t>
      </w:r>
      <w:r w:rsidR="003E2324">
        <w:t xml:space="preserve">its </w:t>
      </w:r>
      <w:r w:rsidRPr="004D139B">
        <w:t xml:space="preserve">discovery engine, which </w:t>
      </w:r>
      <w:r w:rsidR="003E2324">
        <w:t xml:space="preserve">can </w:t>
      </w:r>
      <w:r w:rsidRPr="004D139B">
        <w:t>generate at least one novel clinical drug candidate per year.</w:t>
      </w:r>
      <w:r w:rsidR="003E2324">
        <w:rPr>
          <w:rStyle w:val="FootnoteReference"/>
        </w:rPr>
        <w:footnoteReference w:id="6"/>
      </w:r>
    </w:p>
    <w:p w14:paraId="015ABB32" w14:textId="2DA43621" w:rsidR="003E2324" w:rsidRDefault="003E2324" w:rsidP="00DE5618">
      <w:pPr>
        <w:pStyle w:val="RNABodyCopy"/>
        <w:keepNext/>
      </w:pPr>
    </w:p>
    <w:p w14:paraId="0FBD5F1E" w14:textId="57E2195A" w:rsidR="003E2324" w:rsidRDefault="003E2324" w:rsidP="00DE5618">
      <w:pPr>
        <w:pStyle w:val="RNABodyCopy"/>
        <w:keepNext/>
      </w:pPr>
      <w:r>
        <w:t>The Company has a library of more than 4,000 compounds</w:t>
      </w:r>
      <w:r w:rsidR="005B415D">
        <w:t xml:space="preserve"> targeting multiple integrins, developed using its</w:t>
      </w:r>
      <w:ins w:id="124" w:author="RNA" w:date="2019-05-10T11:41:00Z">
        <w:r w:rsidR="009C3A90">
          <w:t xml:space="preserve"> integrin chemistry and</w:t>
        </w:r>
      </w:ins>
      <w:r w:rsidR="005B415D">
        <w:t xml:space="preserve"> screening platform.  As of the Valuation Date</w:t>
      </w:r>
      <w:r w:rsidR="00136A62">
        <w:t>,</w:t>
      </w:r>
      <w:r w:rsidR="005B415D">
        <w:t xml:space="preserve"> the Company has two lead programs </w:t>
      </w:r>
      <w:del w:id="125" w:author="RNA" w:date="2019-05-10T11:42:00Z">
        <w:r w:rsidR="005B415D" w:rsidDel="009C3A90">
          <w:delText xml:space="preserve">with </w:delText>
        </w:r>
      </w:del>
      <w:ins w:id="126" w:author="RNA" w:date="2019-05-10T11:42:00Z">
        <w:r w:rsidR="009C3A90">
          <w:t>targeting</w:t>
        </w:r>
        <w:r w:rsidR="009C3A90">
          <w:t xml:space="preserve"> </w:t>
        </w:r>
      </w:ins>
      <w:r w:rsidR="005B415D">
        <w:t>fibrotic indications in multiple organs:</w:t>
      </w:r>
    </w:p>
    <w:p w14:paraId="56887577" w14:textId="77777777" w:rsidR="0079398B" w:rsidRDefault="0079398B" w:rsidP="00DE5618">
      <w:pPr>
        <w:pStyle w:val="RNABodyCopy"/>
        <w:keepNext/>
      </w:pPr>
    </w:p>
    <w:p w14:paraId="6B998E80" w14:textId="7A01597B" w:rsidR="005B415D" w:rsidRPr="00215FF4" w:rsidRDefault="005B415D" w:rsidP="00AB52B9">
      <w:pPr>
        <w:pStyle w:val="RNABodyCopy-Numbered"/>
        <w:ind w:left="1080" w:hanging="720"/>
      </w:pPr>
      <w:r w:rsidRPr="00E576C3">
        <w:rPr>
          <w:b/>
          <w:rPrChange w:id="127" w:author="Nishant Soni" w:date="2019-05-09T17:20:00Z">
            <w:rPr/>
          </w:rPrChange>
        </w:rPr>
        <w:t>PLN-74809:</w:t>
      </w:r>
      <w:r w:rsidRPr="00215FF4">
        <w:t xml:space="preserve"> </w:t>
      </w:r>
      <w:r w:rsidRPr="007440AB">
        <w:t xml:space="preserve">It is the Company’s lead program </w:t>
      </w:r>
      <w:r w:rsidR="00E038F4">
        <w:t>(</w:t>
      </w:r>
      <w:ins w:id="128" w:author="RNA" w:date="2019-05-10T10:23:00Z">
        <w:r w:rsidR="007419B1">
          <w:t xml:space="preserve">the </w:t>
        </w:r>
      </w:ins>
      <w:r w:rsidR="00E038F4">
        <w:t xml:space="preserve">“Lead </w:t>
      </w:r>
      <w:r w:rsidR="001B3B0A">
        <w:t>P</w:t>
      </w:r>
      <w:r w:rsidR="00E038F4">
        <w:t xml:space="preserve">rogram”) </w:t>
      </w:r>
      <w:ins w:id="129" w:author="RNA" w:date="2019-05-10T11:42:00Z">
        <w:r w:rsidR="009C3A90">
          <w:t xml:space="preserve">targeting </w:t>
        </w:r>
      </w:ins>
      <w:del w:id="130" w:author="RNA" w:date="2019-05-10T11:42:00Z">
        <w:r w:rsidRPr="007440AB" w:rsidDel="009C3A90">
          <w:delText xml:space="preserve">with indications in </w:delText>
        </w:r>
      </w:del>
      <w:r w:rsidRPr="007440AB">
        <w:t>IPF and PSC</w:t>
      </w:r>
      <w:ins w:id="131" w:author="RNA" w:date="2019-05-10T11:42:00Z">
        <w:r w:rsidR="009C3A90">
          <w:t xml:space="preserve"> indication</w:t>
        </w:r>
      </w:ins>
      <w:r w:rsidRPr="007440AB">
        <w:t xml:space="preserve">, currently being evaluated in Phase </w:t>
      </w:r>
      <w:proofErr w:type="spellStart"/>
      <w:r w:rsidRPr="007440AB">
        <w:t>I</w:t>
      </w:r>
      <w:ins w:id="132" w:author="RNA" w:date="2019-05-10T10:24:00Z">
        <w:r w:rsidR="007419B1">
          <w:t>b</w:t>
        </w:r>
      </w:ins>
      <w:proofErr w:type="spellEnd"/>
      <w:r w:rsidRPr="007440AB">
        <w:t xml:space="preserve"> clinical trials</w:t>
      </w:r>
      <w:ins w:id="133" w:author="RNA" w:date="2019-05-10T11:48:00Z">
        <w:r w:rsidR="0077553B">
          <w:t>.</w:t>
        </w:r>
        <w:r w:rsidR="0077553B">
          <w:rPr>
            <w:rStyle w:val="FootnoteReference"/>
          </w:rPr>
          <w:footnoteReference w:id="7"/>
        </w:r>
      </w:ins>
      <w:del w:id="136" w:author="RNA" w:date="2019-05-10T11:48:00Z">
        <w:r w:rsidRPr="007440AB" w:rsidDel="0077553B">
          <w:delText>.</w:delText>
        </w:r>
      </w:del>
      <w:r w:rsidRPr="007440AB">
        <w:t xml:space="preserve">  PLN-74809 is a small-molecule, dual selective inhibitor of αVβ1</w:t>
      </w:r>
      <w:del w:id="137" w:author="RNA" w:date="2019-05-10T11:49:00Z">
        <w:r w:rsidRPr="007440AB" w:rsidDel="0077553B">
          <w:delText xml:space="preserve"> </w:delText>
        </w:r>
      </w:del>
      <w:r w:rsidRPr="007440AB">
        <w:t>/</w:t>
      </w:r>
      <w:del w:id="138" w:author="RNA" w:date="2019-05-10T11:49:00Z">
        <w:r w:rsidRPr="007440AB" w:rsidDel="0077553B">
          <w:delText xml:space="preserve"> </w:delText>
        </w:r>
      </w:del>
      <w:r w:rsidRPr="007440AB">
        <w:t>αVβ6 for IPF and PSC.  These integrins cause upstream activation of TGF-β1 in actively fibrotic tissue.  Inhibition of these integrins will block TGF-β1 activation, thereby preventing the growth of fibrotic tissue within the lung and bile ducts.</w:t>
      </w:r>
      <w:ins w:id="139" w:author="RNA" w:date="2019-05-10T11:55:00Z">
        <w:r w:rsidR="0077553B">
          <w:rPr>
            <w:rStyle w:val="FootnoteReference"/>
          </w:rPr>
          <w:footnoteReference w:id="8"/>
        </w:r>
      </w:ins>
      <w:r w:rsidRPr="007440AB">
        <w:t xml:space="preserve">  </w:t>
      </w:r>
      <w:bookmarkStart w:id="143" w:name="_GoBack"/>
      <w:bookmarkEnd w:id="143"/>
      <w:del w:id="144" w:author="Ayush Mittal" w:date="2019-05-06T17:01:00Z">
        <w:r w:rsidRPr="007440AB">
          <w:delText xml:space="preserve">As of January 3, 2019, the Company </w:delText>
        </w:r>
        <w:r w:rsidR="0031536C" w:rsidRPr="007440AB">
          <w:delText>dosed its first patient with PLN-74809, beginning</w:delText>
        </w:r>
        <w:r w:rsidRPr="007440AB">
          <w:delText xml:space="preserve"> Phase I clinical trials</w:delText>
        </w:r>
        <w:r w:rsidR="0079398B" w:rsidRPr="007440AB">
          <w:rPr>
            <w:rStyle w:val="FootnoteReference"/>
          </w:rPr>
          <w:footnoteReference w:id="9"/>
        </w:r>
        <w:r w:rsidRPr="00215FF4">
          <w:delText>, following FDA- approval of the IND</w:delText>
        </w:r>
        <w:r w:rsidR="0031536C" w:rsidRPr="00215FF4">
          <w:delText xml:space="preserve"> in November 2018</w:delText>
        </w:r>
      </w:del>
      <w:ins w:id="146" w:author="Ayush Mittal" w:date="2019-05-06T17:01:00Z">
        <w:r w:rsidRPr="007440AB">
          <w:t xml:space="preserve">As of </w:t>
        </w:r>
        <w:r w:rsidR="00E038F4">
          <w:t>the Valuation Date</w:t>
        </w:r>
        <w:r w:rsidRPr="007440AB">
          <w:t xml:space="preserve">, the Company </w:t>
        </w:r>
      </w:ins>
      <w:ins w:id="147" w:author="Ayush Mittal" w:date="2019-05-06T17:34:00Z">
        <w:del w:id="148" w:author="RNA" w:date="2019-05-10T11:54:00Z">
          <w:r w:rsidR="00D666AD" w:rsidDel="0077553B">
            <w:delText xml:space="preserve">had </w:delText>
          </w:r>
        </w:del>
      </w:ins>
      <w:ins w:id="149" w:author="Ayush Mittal" w:date="2019-05-06T17:01:00Z">
        <w:r w:rsidR="00E038F4">
          <w:t>completed Phase I studies</w:t>
        </w:r>
        <w:del w:id="150" w:author="RNA" w:date="2019-05-10T11:54:00Z">
          <w:r w:rsidR="00E038F4" w:rsidDel="0077553B">
            <w:delText xml:space="preserve"> for its Lead Program</w:delText>
          </w:r>
        </w:del>
        <w:r w:rsidR="00E038F4">
          <w:t xml:space="preserve">, confirming </w:t>
        </w:r>
      </w:ins>
      <w:ins w:id="151" w:author="Ayush Mittal" w:date="2019-05-06T17:35:00Z">
        <w:r w:rsidR="00D666AD">
          <w:lastRenderedPageBreak/>
          <w:t>a favorable</w:t>
        </w:r>
      </w:ins>
      <w:ins w:id="152" w:author="Ayush Mittal" w:date="2019-05-06T17:34:00Z">
        <w:r w:rsidR="00D666AD">
          <w:t xml:space="preserve"> </w:t>
        </w:r>
      </w:ins>
      <w:ins w:id="153" w:author="Ayush Mittal" w:date="2019-05-06T17:01:00Z">
        <w:r w:rsidR="00E038F4" w:rsidRPr="00E038F4">
          <w:t>pharmacokinetic</w:t>
        </w:r>
        <w:r w:rsidR="00E038F4">
          <w:t xml:space="preserve"> </w:t>
        </w:r>
      </w:ins>
      <w:ins w:id="154" w:author="Ayush Mittal" w:date="2019-05-06T17:35:00Z">
        <w:r w:rsidR="00D666AD">
          <w:t xml:space="preserve">profile </w:t>
        </w:r>
      </w:ins>
      <w:ins w:id="155" w:author="Ayush Mittal" w:date="2019-05-06T17:01:00Z">
        <w:r w:rsidR="00E038F4">
          <w:t xml:space="preserve">and </w:t>
        </w:r>
      </w:ins>
      <w:ins w:id="156" w:author="Ayush Mittal" w:date="2019-05-06T17:35:00Z">
        <w:del w:id="157" w:author="RNA" w:date="2019-05-10T11:54:00Z">
          <w:r w:rsidR="00D666AD" w:rsidDel="0077553B">
            <w:delText xml:space="preserve">favorable </w:delText>
          </w:r>
        </w:del>
      </w:ins>
      <w:ins w:id="158" w:author="Ayush Mittal" w:date="2019-05-06T17:01:00Z">
        <w:r w:rsidR="00E038F4">
          <w:t xml:space="preserve">initial findings.  The Company also </w:t>
        </w:r>
        <w:r w:rsidR="00FD1DE1">
          <w:t xml:space="preserve">completed biological proof-of-concept study and </w:t>
        </w:r>
        <w:del w:id="159" w:author="RNA" w:date="2019-05-10T11:55:00Z">
          <w:r w:rsidR="00FD1DE1" w:rsidDel="0077553B">
            <w:delText xml:space="preserve">confirmed </w:delText>
          </w:r>
        </w:del>
        <w:r w:rsidR="00FD1DE1">
          <w:t xml:space="preserve">biological mechanisms on monkey models.  </w:t>
        </w:r>
      </w:ins>
      <w:ins w:id="160" w:author="Ayush Mittal" w:date="2019-05-06T17:36:00Z">
        <w:r w:rsidR="00D666AD">
          <w:t>Based on the preliminary results, the C</w:t>
        </w:r>
      </w:ins>
      <w:ins w:id="161" w:author="Ayush Mittal" w:date="2019-05-06T17:01:00Z">
        <w:r w:rsidR="00FD1DE1">
          <w:t xml:space="preserve">ompany plans to start </w:t>
        </w:r>
        <w:del w:id="162" w:author="RNA" w:date="2019-05-10T11:55:00Z">
          <w:r w:rsidR="00FD1DE1" w:rsidDel="0077553B">
            <w:delText xml:space="preserve">the </w:delText>
          </w:r>
        </w:del>
        <w:r w:rsidR="00FD1DE1">
          <w:t xml:space="preserve">Phase </w:t>
        </w:r>
        <w:proofErr w:type="spellStart"/>
        <w:r w:rsidR="00FD1DE1">
          <w:t>IIa</w:t>
        </w:r>
        <w:proofErr w:type="spellEnd"/>
        <w:r w:rsidR="00FD1DE1">
          <w:t xml:space="preserve"> study on human models in mid-June 2019</w:t>
        </w:r>
      </w:ins>
      <w:r w:rsidR="000C5920">
        <w:t>;</w:t>
      </w:r>
      <w:r w:rsidR="0031536C" w:rsidRPr="007440AB">
        <w:rPr>
          <w:rStyle w:val="FootnoteReference"/>
        </w:rPr>
        <w:footnoteReference w:id="10"/>
      </w:r>
    </w:p>
    <w:p w14:paraId="7FDA4823" w14:textId="03A66C74" w:rsidR="005B415D" w:rsidRPr="00215FF4" w:rsidRDefault="005B415D" w:rsidP="00AB52B9">
      <w:pPr>
        <w:pStyle w:val="RNABodyCopy-Numbered"/>
        <w:ind w:left="1080" w:hanging="720"/>
      </w:pPr>
      <w:r w:rsidRPr="00E576C3">
        <w:rPr>
          <w:b/>
          <w:rPrChange w:id="165" w:author="Nishant Soni" w:date="2019-05-09T17:20:00Z">
            <w:rPr/>
          </w:rPrChange>
        </w:rPr>
        <w:t>PLN-1474:</w:t>
      </w:r>
      <w:r w:rsidRPr="00215FF4">
        <w:t xml:space="preserve"> </w:t>
      </w:r>
      <w:r w:rsidR="0031536C" w:rsidRPr="00215FF4">
        <w:t xml:space="preserve">It is the second lead </w:t>
      </w:r>
      <w:r w:rsidR="0031536C" w:rsidRPr="007440AB">
        <w:t>program</w:t>
      </w:r>
      <w:ins w:id="166" w:author="Ayush Mittal" w:date="2019-05-06T17:01:00Z">
        <w:r w:rsidR="001B3B0A">
          <w:t xml:space="preserve"> (“Second Lead Program”)</w:t>
        </w:r>
      </w:ins>
      <w:r w:rsidR="0031536C" w:rsidRPr="007440AB">
        <w:t xml:space="preserve"> of the </w:t>
      </w:r>
      <w:r w:rsidR="00020EAC" w:rsidRPr="007440AB">
        <w:t>Company, a selective inhibitor of αVβ1 targeting NASH and liver fibrosis.</w:t>
      </w:r>
      <w:r w:rsidR="00253D1B" w:rsidRPr="007440AB">
        <w:rPr>
          <w:rStyle w:val="FootnoteReference"/>
        </w:rPr>
        <w:t xml:space="preserve"> </w:t>
      </w:r>
      <w:r w:rsidR="00253D1B" w:rsidRPr="007440AB">
        <w:rPr>
          <w:rStyle w:val="FootnoteReference"/>
        </w:rPr>
        <w:footnoteReference w:id="11"/>
      </w:r>
      <w:r w:rsidR="00020EAC" w:rsidRPr="00215FF4">
        <w:t xml:space="preserve">   </w:t>
      </w:r>
      <w:r w:rsidR="00253D1B" w:rsidRPr="007440AB">
        <w:t>On January 10,</w:t>
      </w:r>
      <w:r w:rsidR="00136A62">
        <w:t xml:space="preserve"> </w:t>
      </w:r>
      <w:r w:rsidR="00253D1B" w:rsidRPr="007440AB">
        <w:t>2019, day 3 of JP Morgan Healthcare Conference, t</w:t>
      </w:r>
      <w:r w:rsidR="0079398B" w:rsidRPr="007440AB">
        <w:t xml:space="preserve">he Company </w:t>
      </w:r>
      <w:r w:rsidR="00253D1B" w:rsidRPr="007440AB">
        <w:t>announced preliminary results from it</w:t>
      </w:r>
      <w:r w:rsidR="0079398B" w:rsidRPr="007440AB">
        <w:t xml:space="preserve">s </w:t>
      </w:r>
      <w:r w:rsidR="00253D1B" w:rsidRPr="007440AB">
        <w:t xml:space="preserve">ongoing </w:t>
      </w:r>
      <w:r w:rsidR="002D1474">
        <w:t>pre-</w:t>
      </w:r>
      <w:r w:rsidR="0079398B" w:rsidRPr="007440AB">
        <w:t>IND enabling studies</w:t>
      </w:r>
      <w:r w:rsidR="00253D1B" w:rsidRPr="007440AB">
        <w:t xml:space="preserve"> for PLN-1474</w:t>
      </w:r>
      <w:r w:rsidR="0079398B" w:rsidRPr="007440AB">
        <w:t>.</w:t>
      </w:r>
      <w:r w:rsidR="00253D1B" w:rsidRPr="007440AB">
        <w:t xml:space="preserve">  The Company reported efficacy in animal models of NASH-fibrosis and confirmed potent antifibrotic effects established in human NASH-F4 liver fibrosis tissue. </w:t>
      </w:r>
      <w:r w:rsidR="001B3B0A">
        <w:t xml:space="preserve"> </w:t>
      </w:r>
      <w:ins w:id="167" w:author="Ayush Mittal" w:date="2019-05-06T17:01:00Z">
        <w:r w:rsidR="001B3B0A">
          <w:t xml:space="preserve">Relative to the Previous Valuation, the Company did not find any reliable toxicology data, is repeating its mouse studies, expected to get results by the end of April 2019. </w:t>
        </w:r>
        <w:r w:rsidR="00253D1B" w:rsidRPr="007440AB">
          <w:t xml:space="preserve"> </w:t>
        </w:r>
      </w:ins>
      <w:r w:rsidR="00253D1B" w:rsidRPr="007440AB">
        <w:t xml:space="preserve">The </w:t>
      </w:r>
      <w:r w:rsidR="00136A62">
        <w:t>C</w:t>
      </w:r>
      <w:r w:rsidR="00253D1B" w:rsidRPr="007440AB">
        <w:t>ompany plans to complete its IND filing for PLN-1474 in the third quarter of 2019</w:t>
      </w:r>
      <w:ins w:id="168" w:author="Ayush Mittal" w:date="2019-05-06T17:01:00Z">
        <w:r w:rsidR="001B3B0A">
          <w:t xml:space="preserve">.  The Company also plans to license the Second Program </w:t>
        </w:r>
        <w:r w:rsidR="00466C1D">
          <w:t>to raise additional capital</w:t>
        </w:r>
      </w:ins>
      <w:r w:rsidR="000C5920">
        <w:t>;</w:t>
      </w:r>
      <w:r w:rsidR="0079398B" w:rsidRPr="007440AB">
        <w:rPr>
          <w:rStyle w:val="FootnoteReference"/>
        </w:rPr>
        <w:footnoteReference w:id="12"/>
      </w:r>
    </w:p>
    <w:p w14:paraId="5BC4B91E" w14:textId="7264CAB0" w:rsidR="0079398B" w:rsidRPr="00215FF4" w:rsidRDefault="0032002C" w:rsidP="00AB52B9">
      <w:pPr>
        <w:pStyle w:val="RNABodyCopy-Numbered"/>
        <w:ind w:left="1080" w:hanging="720"/>
      </w:pPr>
      <w:r w:rsidRPr="00E576C3">
        <w:rPr>
          <w:b/>
          <w:rPrChange w:id="169" w:author="Nishant Soni" w:date="2019-05-09T17:20:00Z">
            <w:rPr/>
          </w:rPrChange>
        </w:rPr>
        <w:t>Other Programs:</w:t>
      </w:r>
      <w:r w:rsidRPr="00215FF4">
        <w:t xml:space="preserve"> </w:t>
      </w:r>
      <w:r w:rsidR="0079398B" w:rsidRPr="00215FF4">
        <w:t xml:space="preserve">The Company is also </w:t>
      </w:r>
      <w:r w:rsidR="0079398B" w:rsidRPr="007440AB">
        <w:t>developing small molecules to selectively target transcriptional regulation of EMT, a process that is induced by TGF-β1.  The Company aims to target multiple fibrotic diseases through novel mechanisms, by selectively targeting EMT</w:t>
      </w:r>
      <w:r w:rsidR="00466C1D">
        <w:t>;</w:t>
      </w:r>
      <w:r w:rsidR="00466C1D" w:rsidRPr="007440AB">
        <w:rPr>
          <w:rStyle w:val="FootnoteReference"/>
        </w:rPr>
        <w:footnoteReference w:id="13"/>
      </w:r>
      <w:del w:id="170" w:author="Ayush Mittal" w:date="2019-05-06T17:01:00Z">
        <w:r w:rsidR="00A36ADC">
          <w:delText xml:space="preserve"> and</w:delText>
        </w:r>
      </w:del>
    </w:p>
    <w:p w14:paraId="677B6693" w14:textId="2A25F8E7" w:rsidR="0032002C" w:rsidRPr="00215FF4" w:rsidRDefault="0079398B" w:rsidP="00AB52B9">
      <w:pPr>
        <w:pStyle w:val="RNABodyCopy-Numbered"/>
        <w:ind w:left="1080" w:hanging="720"/>
      </w:pPr>
      <w:r w:rsidRPr="00E576C3">
        <w:rPr>
          <w:b/>
          <w:rPrChange w:id="171" w:author="Nishant Soni" w:date="2019-05-09T17:20:00Z">
            <w:rPr/>
          </w:rPrChange>
        </w:rPr>
        <w:t>Undisclosed Pipeline:</w:t>
      </w:r>
      <w:r w:rsidRPr="00215FF4">
        <w:t xml:space="preserve"> </w:t>
      </w:r>
      <w:r w:rsidR="0032002C" w:rsidRPr="00215FF4">
        <w:t>T</w:t>
      </w:r>
      <w:r w:rsidR="0032002C" w:rsidRPr="007440AB">
        <w:t>he Company has additional programs in IPF leveraging a tissue-specific approach to modulating TGF-β1 activation.  The Company noted that epithelial cells and fibroblasts have emerged as principal players in fibrosis pathophysiology.  The Company’s animal models confirm that targeted TGF-β1 activation in epithelial cells may have therapeutic applications.</w:t>
      </w:r>
      <w:r w:rsidRPr="007440AB">
        <w:rPr>
          <w:rStyle w:val="FootnoteReference"/>
        </w:rPr>
        <w:footnoteReference w:id="14"/>
      </w:r>
      <w:r w:rsidR="0032002C" w:rsidRPr="00215FF4">
        <w:t xml:space="preserve"> </w:t>
      </w:r>
    </w:p>
    <w:p w14:paraId="25EA248F" w14:textId="5E7B9A9E" w:rsidR="00253D1B" w:rsidRDefault="00253D1B" w:rsidP="00A42EEC">
      <w:pPr>
        <w:pStyle w:val="RNABodyCopy-Numbered"/>
        <w:numPr>
          <w:ilvl w:val="0"/>
          <w:numId w:val="0"/>
        </w:numPr>
        <w:ind w:left="1080"/>
      </w:pPr>
    </w:p>
    <w:p w14:paraId="3DF08833" w14:textId="46E775F1" w:rsidR="00253D1B" w:rsidDel="007419B1" w:rsidRDefault="007419B1" w:rsidP="00253D1B">
      <w:pPr>
        <w:pStyle w:val="RNABodyCopy"/>
        <w:jc w:val="center"/>
        <w:rPr>
          <w:del w:id="172" w:author="RNA" w:date="2019-05-10T10:27:00Z"/>
          <w:i/>
          <w:noProof/>
        </w:rPr>
      </w:pPr>
      <w:r w:rsidRPr="00A42EEC">
        <w:rPr>
          <w:i/>
          <w:noProof/>
        </w:rPr>
        <w:drawing>
          <wp:anchor distT="0" distB="0" distL="114300" distR="114300" simplePos="0" relativeHeight="251676672" behindDoc="1" locked="0" layoutInCell="1" allowOverlap="1" wp14:anchorId="6866C2C0" wp14:editId="46DA9905">
            <wp:simplePos x="0" y="0"/>
            <wp:positionH relativeFrom="margin">
              <wp:posOffset>209550</wp:posOffset>
            </wp:positionH>
            <wp:positionV relativeFrom="paragraph">
              <wp:posOffset>278130</wp:posOffset>
            </wp:positionV>
            <wp:extent cx="6400800" cy="2526030"/>
            <wp:effectExtent l="19050" t="19050" r="19050" b="26670"/>
            <wp:wrapTight wrapText="bothSides">
              <wp:wrapPolygon edited="0">
                <wp:start x="-64" y="-163"/>
                <wp:lineTo x="-64" y="21665"/>
                <wp:lineTo x="21600" y="21665"/>
                <wp:lineTo x="21600" y="-163"/>
                <wp:lineTo x="-64" y="-16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526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3D1B" w:rsidRPr="00A42EEC">
        <w:rPr>
          <w:i/>
        </w:rPr>
        <w:t>Figure 1: Product Pipeline and Development Timeline</w:t>
      </w:r>
    </w:p>
    <w:p w14:paraId="11D729BF" w14:textId="2788051C" w:rsidR="00020EAC" w:rsidRPr="00A42EEC" w:rsidRDefault="00020EAC" w:rsidP="007419B1">
      <w:pPr>
        <w:pStyle w:val="RNABodyCopy"/>
        <w:jc w:val="center"/>
        <w:rPr>
          <w:i/>
        </w:rPr>
        <w:pPrChange w:id="173" w:author="RNA" w:date="2019-05-10T10:27:00Z">
          <w:pPr>
            <w:pStyle w:val="RNABodyCopy"/>
            <w:jc w:val="center"/>
          </w:pPr>
        </w:pPrChange>
      </w:pPr>
    </w:p>
    <w:p w14:paraId="08FC7921" w14:textId="77777777" w:rsidR="00573796" w:rsidRPr="00565DEF" w:rsidRDefault="00573796" w:rsidP="00557D41">
      <w:pPr>
        <w:pStyle w:val="RNAHeadlineB"/>
        <w:outlineLvl w:val="1"/>
        <w:rPr>
          <w:rFonts w:ascii="Georgia" w:hAnsi="Georgia"/>
        </w:rPr>
      </w:pPr>
      <w:bookmarkStart w:id="174" w:name="_Toc7800718"/>
      <w:r w:rsidRPr="00565DEF">
        <w:rPr>
          <w:rFonts w:ascii="Georgia" w:hAnsi="Georgia"/>
        </w:rPr>
        <w:lastRenderedPageBreak/>
        <w:t>Recent Developments</w:t>
      </w:r>
      <w:bookmarkEnd w:id="174"/>
    </w:p>
    <w:p w14:paraId="3EA00AF3" w14:textId="77777777" w:rsidR="00A25975" w:rsidRPr="00A42EEC" w:rsidRDefault="00F674F2" w:rsidP="00A42EEC">
      <w:pPr>
        <w:pStyle w:val="RNABodyCopy-Numbered"/>
        <w:numPr>
          <w:ilvl w:val="0"/>
          <w:numId w:val="56"/>
        </w:numPr>
        <w:ind w:left="1080" w:hanging="720"/>
        <w:rPr>
          <w:del w:id="175" w:author="Ayush Mittal" w:date="2019-05-06T17:01:00Z"/>
        </w:rPr>
      </w:pPr>
      <w:r>
        <w:t xml:space="preserve">On </w:t>
      </w:r>
      <w:del w:id="176" w:author="Ayush Mittal" w:date="2019-05-06T17:01:00Z">
        <w:r w:rsidR="00A25975" w:rsidRPr="00585845">
          <w:delText>January 3</w:delText>
        </w:r>
      </w:del>
      <w:ins w:id="177" w:author="Ayush Mittal" w:date="2019-05-06T17:01:00Z">
        <w:r>
          <w:t>March 28</w:t>
        </w:r>
      </w:ins>
      <w:r>
        <w:t xml:space="preserve">, 2019, the Company </w:t>
      </w:r>
      <w:del w:id="178" w:author="Ayush Mittal" w:date="2019-05-06T17:01:00Z">
        <w:r w:rsidR="00585845" w:rsidRPr="00585845">
          <w:delText xml:space="preserve">announced dosing the first cohort of subjects in Phase </w:delText>
        </w:r>
        <w:r w:rsidR="00136A62">
          <w:delText>I</w:delText>
        </w:r>
        <w:r w:rsidR="00585845" w:rsidRPr="00585845">
          <w:delText xml:space="preserve"> clinical study evaluating the safety, tolerability, pharmacodynamics</w:delText>
        </w:r>
        <w:r w:rsidR="00136A62">
          <w:delText>,</w:delText>
        </w:r>
        <w:r w:rsidR="00585845" w:rsidRPr="00585845">
          <w:delText xml:space="preserve"> and pharmacokinetics of antifibrotic agent PLN-74809</w:delText>
        </w:r>
        <w:r w:rsidR="00A25975" w:rsidRPr="00585845">
          <w:delText>;</w:delText>
        </w:r>
        <w:r w:rsidR="00A25975" w:rsidRPr="00A42EEC">
          <w:rPr>
            <w:rStyle w:val="FootnoteReference"/>
          </w:rPr>
          <w:delText xml:space="preserve"> </w:delText>
        </w:r>
        <w:r w:rsidR="00A25975" w:rsidRPr="00585845">
          <w:rPr>
            <w:rStyle w:val="FootnoteReference"/>
            <w:b/>
          </w:rPr>
          <w:footnoteReference w:id="15"/>
        </w:r>
      </w:del>
    </w:p>
    <w:p w14:paraId="1CD0E119" w14:textId="77777777" w:rsidR="00A25975" w:rsidRPr="00A42EEC" w:rsidRDefault="00A25975" w:rsidP="00A42EEC">
      <w:pPr>
        <w:pStyle w:val="RNABodyCopy-Numbered"/>
        <w:ind w:left="1080" w:hanging="720"/>
        <w:rPr>
          <w:del w:id="180" w:author="Ayush Mittal" w:date="2019-05-06T17:01:00Z"/>
        </w:rPr>
      </w:pPr>
      <w:del w:id="181" w:author="Ayush Mittal" w:date="2019-05-06T17:01:00Z">
        <w:r w:rsidRPr="00585845">
          <w:delText>On January 3, 2019, the Company appointed Dr. Keith Cummings, M.D., MBA as the Chief Financial Officer (“CFO”) and Dr. Eduard Gorina, M.D. as the Vice President (“VP”), clinical development;</w:delText>
        </w:r>
        <w:r w:rsidRPr="00585845">
          <w:rPr>
            <w:rStyle w:val="FootnoteReference"/>
            <w:b/>
          </w:rPr>
          <w:delText xml:space="preserve"> </w:delText>
        </w:r>
        <w:r w:rsidRPr="00585845">
          <w:rPr>
            <w:rStyle w:val="FootnoteReference"/>
            <w:b/>
          </w:rPr>
          <w:footnoteReference w:id="16"/>
        </w:r>
      </w:del>
    </w:p>
    <w:p w14:paraId="1458473D" w14:textId="77777777" w:rsidR="000B33B2" w:rsidRPr="00215FF4" w:rsidRDefault="000B33B2" w:rsidP="00A42EEC">
      <w:pPr>
        <w:pStyle w:val="RNABodyCopy-Numbered"/>
        <w:ind w:left="1080" w:hanging="720"/>
        <w:rPr>
          <w:del w:id="183" w:author="Ayush Mittal" w:date="2019-05-06T17:01:00Z"/>
        </w:rPr>
      </w:pPr>
      <w:del w:id="184" w:author="Ayush Mittal" w:date="2019-05-06T17:01:00Z">
        <w:r w:rsidRPr="00A42EEC">
          <w:delText xml:space="preserve">On November 20, 2018, the Company announced </w:delText>
        </w:r>
        <w:r w:rsidRPr="00215FF4">
          <w:delText>orphan drug designation for its anti-fibrotic lead compound, PLN-74809, for the treatment of PSC</w:delText>
        </w:r>
        <w:r w:rsidR="00A25975" w:rsidRPr="00215FF4">
          <w:delText>;</w:delText>
        </w:r>
        <w:r w:rsidRPr="00A42EEC">
          <w:rPr>
            <w:rStyle w:val="FootnoteReference"/>
          </w:rPr>
          <w:footnoteReference w:id="17"/>
        </w:r>
      </w:del>
    </w:p>
    <w:p w14:paraId="11046DF6" w14:textId="77777777" w:rsidR="000B33B2" w:rsidRPr="00585845" w:rsidRDefault="000B33B2" w:rsidP="00A42EEC">
      <w:pPr>
        <w:pStyle w:val="RNABodyCopy-Numbered"/>
        <w:ind w:left="1080" w:hanging="720"/>
        <w:rPr>
          <w:del w:id="186" w:author="Ayush Mittal" w:date="2019-05-06T17:01:00Z"/>
        </w:rPr>
      </w:pPr>
      <w:del w:id="187" w:author="Ayush Mittal" w:date="2019-05-06T17:01:00Z">
        <w:r w:rsidRPr="00585845">
          <w:delText xml:space="preserve">On November 9, 2018, the Company </w:delText>
        </w:r>
      </w:del>
      <w:r w:rsidR="00F674F2" w:rsidRPr="00F674F2">
        <w:t>present</w:t>
      </w:r>
      <w:r w:rsidR="00F674F2">
        <w:t>ed</w:t>
      </w:r>
      <w:r w:rsidR="00F674F2" w:rsidRPr="00F674F2">
        <w:t xml:space="preserve"> </w:t>
      </w:r>
      <w:del w:id="188" w:author="Ayush Mittal" w:date="2019-05-06T17:01:00Z">
        <w:r w:rsidRPr="00585845">
          <w:delText xml:space="preserve">preclinical </w:delText>
        </w:r>
      </w:del>
      <w:r w:rsidR="00F674F2" w:rsidRPr="00F674F2">
        <w:t xml:space="preserve">in vivo data </w:t>
      </w:r>
      <w:del w:id="189" w:author="Ayush Mittal" w:date="2019-05-06T17:01:00Z">
        <w:r w:rsidRPr="00585845">
          <w:delText>for NASH and PSC</w:delText>
        </w:r>
      </w:del>
      <w:ins w:id="190" w:author="Ayush Mittal" w:date="2019-05-06T17:01:00Z">
        <w:r w:rsidR="00F674F2" w:rsidRPr="00F674F2">
          <w:t>highlighting PLN-1474 for fibrotic liver diseases in an oral presentation</w:t>
        </w:r>
      </w:ins>
      <w:r w:rsidR="00F674F2" w:rsidRPr="00F674F2">
        <w:t xml:space="preserve"> at </w:t>
      </w:r>
      <w:del w:id="191" w:author="Ayush Mittal" w:date="2019-05-06T17:01:00Z">
        <w:r w:rsidRPr="00585845">
          <w:delText>the</w:delText>
        </w:r>
      </w:del>
      <w:ins w:id="192" w:author="Ayush Mittal" w:date="2019-05-06T17:01:00Z">
        <w:r w:rsidR="00F674F2" w:rsidRPr="00F674F2">
          <w:t>The International</w:t>
        </w:r>
      </w:ins>
      <w:r w:rsidR="00F674F2" w:rsidRPr="00F674F2">
        <w:t xml:space="preserve"> Liver </w:t>
      </w:r>
      <w:del w:id="193" w:author="Ayush Mittal" w:date="2019-05-06T17:01:00Z">
        <w:r w:rsidRPr="00585845">
          <w:delText>Meeting</w:delText>
        </w:r>
      </w:del>
      <w:ins w:id="194" w:author="Ayush Mittal" w:date="2019-05-06T17:01:00Z">
        <w:r w:rsidR="00F674F2" w:rsidRPr="00F674F2">
          <w:t>Congress™ 2019</w:t>
        </w:r>
      </w:ins>
      <w:r w:rsidR="00F674F2" w:rsidRPr="00F674F2">
        <w:t xml:space="preserve"> hosted by the </w:t>
      </w:r>
      <w:del w:id="195" w:author="Ayush Mittal" w:date="2019-05-06T17:01:00Z">
        <w:r w:rsidRPr="00585845">
          <w:delText>American</w:delText>
        </w:r>
      </w:del>
      <w:ins w:id="196" w:author="Ayush Mittal" w:date="2019-05-06T17:01:00Z">
        <w:r w:rsidR="00F674F2" w:rsidRPr="00F674F2">
          <w:t>European</w:t>
        </w:r>
      </w:ins>
      <w:r w:rsidR="00F674F2" w:rsidRPr="00F674F2">
        <w:t xml:space="preserve"> Association for the Study of </w:t>
      </w:r>
      <w:ins w:id="197" w:author="Ayush Mittal" w:date="2019-05-06T17:01:00Z">
        <w:r w:rsidR="00F674F2" w:rsidRPr="00F674F2">
          <w:t xml:space="preserve">the </w:t>
        </w:r>
      </w:ins>
      <w:r w:rsidR="00F674F2" w:rsidRPr="00F674F2">
        <w:t xml:space="preserve">Liver </w:t>
      </w:r>
      <w:del w:id="198" w:author="Ayush Mittal" w:date="2019-05-06T17:01:00Z">
        <w:r w:rsidRPr="00585845">
          <w:delText>Diseases.</w:delText>
        </w:r>
        <w:r w:rsidR="00A25975" w:rsidRPr="00585845">
          <w:rPr>
            <w:rStyle w:val="FootnoteReference"/>
            <w:b/>
          </w:rPr>
          <w:footnoteReference w:id="18"/>
        </w:r>
      </w:del>
      <w:ins w:id="200" w:author="Ayush Mittal" w:date="2019-05-06T17:01:00Z">
        <w:r w:rsidR="00F674F2" w:rsidRPr="00F674F2">
          <w:t>(</w:t>
        </w:r>
        <w:r w:rsidR="000174F5">
          <w:t>“</w:t>
        </w:r>
        <w:r w:rsidR="00F674F2" w:rsidRPr="00F674F2">
          <w:t>EASL</w:t>
        </w:r>
        <w:r w:rsidR="000174F5">
          <w:t>”</w:t>
        </w:r>
        <w:r w:rsidR="00F674F2" w:rsidRPr="00F674F2">
          <w:t>).</w:t>
        </w:r>
      </w:ins>
      <w:r w:rsidR="000174F5">
        <w:t xml:space="preserve">  The Company </w:t>
      </w:r>
      <w:del w:id="201" w:author="Ayush Mittal" w:date="2019-05-06T17:01:00Z">
        <w:r w:rsidRPr="00585845">
          <w:delText>noted that:</w:delText>
        </w:r>
      </w:del>
    </w:p>
    <w:p w14:paraId="01A1B6AA" w14:textId="77777777" w:rsidR="000B33B2" w:rsidRPr="00585845" w:rsidRDefault="000B33B2" w:rsidP="00A42EEC">
      <w:pPr>
        <w:pStyle w:val="RNABodyCopy-2ndABClist"/>
        <w:rPr>
          <w:del w:id="202" w:author="Ayush Mittal" w:date="2019-05-06T17:01:00Z"/>
        </w:rPr>
      </w:pPr>
      <w:del w:id="203" w:author="Ayush Mittal" w:date="2019-05-06T17:01:00Z">
        <w:r w:rsidRPr="00585845">
          <w:delText>Inhibition</w:delText>
        </w:r>
      </w:del>
      <w:ins w:id="204" w:author="Ayush Mittal" w:date="2019-05-06T17:01:00Z">
        <w:r w:rsidR="000174F5">
          <w:t xml:space="preserve">reported </w:t>
        </w:r>
        <w:r w:rsidR="000174F5" w:rsidRPr="000174F5">
          <w:t>a prominent role</w:t>
        </w:r>
      </w:ins>
      <w:r w:rsidR="000174F5" w:rsidRPr="000174F5">
        <w:t xml:space="preserve"> of </w:t>
      </w:r>
      <w:del w:id="205" w:author="Ayush Mittal" w:date="2019-05-06T17:01:00Z">
        <w:r w:rsidRPr="00585845">
          <w:delText>αVβ1-mediated</w:delText>
        </w:r>
      </w:del>
      <w:ins w:id="206" w:author="Ayush Mittal" w:date="2019-05-06T17:01:00Z">
        <w:r w:rsidR="000174F5" w:rsidRPr="000174F5">
          <w:t>αvβ1 in TGF-β</w:t>
        </w:r>
      </w:ins>
      <w:r w:rsidR="000174F5" w:rsidRPr="000174F5">
        <w:t xml:space="preserve"> activation </w:t>
      </w:r>
      <w:del w:id="207" w:author="Ayush Mittal" w:date="2019-05-06T17:01:00Z">
        <w:r w:rsidRPr="00585845">
          <w:delText xml:space="preserve">of TGF-β significantly reduced CCl4-induced </w:delText>
        </w:r>
      </w:del>
      <w:ins w:id="208" w:author="Ayush Mittal" w:date="2019-05-06T17:01:00Z">
        <w:r w:rsidR="000174F5" w:rsidRPr="000174F5">
          <w:t xml:space="preserve">in </w:t>
        </w:r>
      </w:ins>
      <w:r w:rsidR="000174F5" w:rsidRPr="000174F5">
        <w:t>liver fibrosis</w:t>
      </w:r>
      <w:del w:id="209" w:author="Ayush Mittal" w:date="2019-05-06T17:01:00Z">
        <w:r w:rsidRPr="00585845">
          <w:delText xml:space="preserve">, </w:delText>
        </w:r>
        <w:r w:rsidR="00A25975" w:rsidRPr="00585845">
          <w:delText xml:space="preserve">thus </w:delText>
        </w:r>
        <w:r w:rsidRPr="00585845">
          <w:delText>warranting further evaluation</w:delText>
        </w:r>
        <w:r w:rsidR="00A25975" w:rsidRPr="00585845">
          <w:delText>;</w:delText>
        </w:r>
        <w:r w:rsidRPr="00585845">
          <w:rPr>
            <w:rStyle w:val="FootnoteReference"/>
          </w:rPr>
          <w:footnoteReference w:id="19"/>
        </w:r>
        <w:r w:rsidR="00A25975" w:rsidRPr="00585845">
          <w:delText xml:space="preserve"> and</w:delText>
        </w:r>
      </w:del>
    </w:p>
    <w:p w14:paraId="33E957F9" w14:textId="77777777" w:rsidR="000B33B2" w:rsidRPr="00585845" w:rsidRDefault="00A25975" w:rsidP="00A42EEC">
      <w:pPr>
        <w:pStyle w:val="RNABodyCopy-2ndABClist"/>
        <w:rPr>
          <w:del w:id="211" w:author="Ayush Mittal" w:date="2019-05-06T17:01:00Z"/>
        </w:rPr>
      </w:pPr>
      <w:del w:id="212" w:author="Ayush Mittal" w:date="2019-05-06T17:01:00Z">
        <w:r w:rsidRPr="00585845">
          <w:delText>Partial inhibition of αVβ6 is enough to potently reduce fibrosis in the Mdr2−/− mouse, and that pan RGD integrin inhibitors may present previously unanticipated risks of exacerbated inflammation in the setting of cholestatic liver disease</w:delText>
        </w:r>
        <w:r w:rsidR="00585845">
          <w:delText>;</w:delText>
        </w:r>
        <w:r w:rsidRPr="00585845">
          <w:rPr>
            <w:rStyle w:val="FootnoteReference"/>
          </w:rPr>
          <w:footnoteReference w:id="20"/>
        </w:r>
        <w:r w:rsidR="00585845">
          <w:delText xml:space="preserve"> </w:delText>
        </w:r>
      </w:del>
    </w:p>
    <w:p w14:paraId="0A976198" w14:textId="77777777" w:rsidR="00A25975" w:rsidRPr="00460971" w:rsidRDefault="00A25975" w:rsidP="00A42EEC">
      <w:pPr>
        <w:pStyle w:val="RNABodyCopy-Numbered"/>
        <w:ind w:left="1080" w:hanging="720"/>
        <w:rPr>
          <w:del w:id="214" w:author="Ayush Mittal" w:date="2019-05-06T17:01:00Z"/>
        </w:rPr>
      </w:pPr>
      <w:del w:id="215" w:author="Ayush Mittal" w:date="2019-05-06T17:01:00Z">
        <w:r w:rsidRPr="00215FF4">
          <w:delText xml:space="preserve">On </w:delText>
        </w:r>
        <w:r w:rsidRPr="00460971">
          <w:delText xml:space="preserve">November 9, 2018, the Company announced a multi-year joint research collaboration with Cleveland Clinic to accelerate the discovery of potential disease targets for gastrointestinal fibrosis. </w:delText>
        </w:r>
        <w:r w:rsidRPr="00A42EEC">
          <w:delText xml:space="preserve"> Under the terms of the agreement</w:delText>
        </w:r>
        <w:r w:rsidR="00136A62">
          <w:delText>,</w:delText>
        </w:r>
        <w:r w:rsidRPr="00A42EEC">
          <w:delText xml:space="preserve"> the Company will collaborate with Florian Rieder, M.D. and colleagues, </w:delText>
        </w:r>
        <w:r w:rsidR="0069364C" w:rsidRPr="0057667E">
          <w:delText>gaining</w:delText>
        </w:r>
        <w:r w:rsidRPr="00A42EEC">
          <w:delText xml:space="preserve"> new insights into the mechanisms of intestinal fibrogenesis.  The collaborators will utilize primary human cells, tissues</w:delText>
        </w:r>
        <w:r w:rsidR="00136A62">
          <w:delText>,</w:delText>
        </w:r>
        <w:r w:rsidRPr="00A42EEC">
          <w:delText xml:space="preserve"> and organ culture systems as well as novel animal models of intestinal fibrosis to identify and validate new druggable targets for fibrosis of the gut that</w:delText>
        </w:r>
      </w:del>
      <w:ins w:id="216" w:author="Ayush Mittal" w:date="2019-05-06T17:01:00Z">
        <w:r w:rsidR="000174F5" w:rsidRPr="000174F5">
          <w:t>.</w:t>
        </w:r>
        <w:r w:rsidR="000174F5">
          <w:t xml:space="preserve">  The</w:t>
        </w:r>
      </w:ins>
      <w:r w:rsidR="000174F5">
        <w:t xml:space="preserve"> results from </w:t>
      </w:r>
      <w:del w:id="217" w:author="Ayush Mittal" w:date="2019-05-06T17:01:00Z">
        <w:r w:rsidRPr="00A42EEC">
          <w:delText>conditions such as Crohn’s disease</w:delText>
        </w:r>
        <w:r w:rsidR="00585845" w:rsidRPr="00460971">
          <w:delText>;</w:delText>
        </w:r>
        <w:r w:rsidRPr="00A42EEC">
          <w:rPr>
            <w:rStyle w:val="FootnoteReference"/>
          </w:rPr>
          <w:footnoteReference w:id="21"/>
        </w:r>
        <w:r w:rsidR="00585845" w:rsidRPr="00460971">
          <w:delText xml:space="preserve"> and</w:delText>
        </w:r>
      </w:del>
    </w:p>
    <w:p w14:paraId="6B62D2C2" w14:textId="3D5228FD" w:rsidR="00F674F2" w:rsidRDefault="000B33B2">
      <w:pPr>
        <w:pStyle w:val="RNABodyCopy-Numbered"/>
        <w:numPr>
          <w:ilvl w:val="0"/>
          <w:numId w:val="56"/>
        </w:numPr>
        <w:ind w:left="1080" w:hanging="720"/>
        <w:pPrChange w:id="219" w:author="Ayush Mittal" w:date="2019-05-06T17:01:00Z">
          <w:pPr>
            <w:pStyle w:val="RNABodyCopy-Numbered"/>
            <w:ind w:left="1080" w:hanging="720"/>
          </w:pPr>
        </w:pPrChange>
      </w:pPr>
      <w:del w:id="220" w:author="Ayush Mittal" w:date="2019-05-06T17:01:00Z">
        <w:r w:rsidRPr="00A42EEC">
          <w:delText xml:space="preserve">On August 6, 2018, the Company announced </w:delText>
        </w:r>
        <w:r w:rsidRPr="00460971">
          <w:delText>orphan drug designation for its anti-</w:delText>
        </w:r>
      </w:del>
      <w:ins w:id="221" w:author="Ayush Mittal" w:date="2019-05-06T17:01:00Z">
        <w:r w:rsidR="000174F5">
          <w:t xml:space="preserve">the preclinical studies </w:t>
        </w:r>
        <w:r w:rsidR="000174F5" w:rsidRPr="000174F5">
          <w:t>demonstrate a significant reduction in SMAD3</w:t>
        </w:r>
        <w:r w:rsidR="000174F5">
          <w:rPr>
            <w:rStyle w:val="FootnoteReference"/>
          </w:rPr>
          <w:footnoteReference w:id="22"/>
        </w:r>
        <w:r w:rsidR="000174F5">
          <w:t xml:space="preserve"> (</w:t>
        </w:r>
        <w:r w:rsidR="000174F5" w:rsidRPr="000174F5">
          <w:t xml:space="preserve"> phosphorylation (a marker of TGF-β activation), </w:t>
        </w:r>
      </w:ins>
      <w:r w:rsidR="000174F5" w:rsidRPr="000174F5">
        <w:t xml:space="preserve">fibrotic </w:t>
      </w:r>
      <w:del w:id="223" w:author="Ayush Mittal" w:date="2019-05-06T17:01:00Z">
        <w:r w:rsidRPr="00460971">
          <w:delText>lead compound, PLN-74809, for the treatment of IPF</w:delText>
        </w:r>
        <w:r w:rsidRPr="00A42EEC">
          <w:delText>.</w:delText>
        </w:r>
        <w:r w:rsidRPr="00A42EEC">
          <w:rPr>
            <w:rStyle w:val="FootnoteReference"/>
          </w:rPr>
          <w:delText xml:space="preserve"> </w:delText>
        </w:r>
      </w:del>
      <w:ins w:id="224" w:author="Ayush Mittal" w:date="2019-05-06T17:01:00Z">
        <w:r w:rsidR="000174F5" w:rsidRPr="000174F5">
          <w:t>gene expression and liver collagen content.</w:t>
        </w:r>
      </w:ins>
      <w:ins w:id="225" w:author="Ayush Mittal" w:date="2019-05-06T17:33:00Z">
        <w:r w:rsidR="001E3D8B">
          <w:t xml:space="preserve"> </w:t>
        </w:r>
      </w:ins>
      <w:ins w:id="226" w:author="Ayush Mittal" w:date="2019-05-06T17:01:00Z">
        <w:r w:rsidR="00F674F2">
          <w:t>;</w:t>
        </w:r>
      </w:ins>
      <w:r w:rsidR="00F674F2">
        <w:rPr>
          <w:rStyle w:val="FootnoteReference"/>
        </w:rPr>
        <w:footnoteReference w:id="23"/>
      </w:r>
    </w:p>
    <w:p w14:paraId="660C996B" w14:textId="576E682A" w:rsidR="00F674F2" w:rsidRDefault="00F674F2" w:rsidP="00A42EEC">
      <w:pPr>
        <w:pStyle w:val="RNABodyCopy-Numbered"/>
        <w:numPr>
          <w:ilvl w:val="0"/>
          <w:numId w:val="56"/>
        </w:numPr>
        <w:ind w:left="1080" w:hanging="720"/>
        <w:rPr>
          <w:ins w:id="233" w:author="Ayush Mittal" w:date="2019-05-06T17:01:00Z"/>
        </w:rPr>
      </w:pPr>
      <w:ins w:id="234" w:author="Ayush Mittal" w:date="2019-05-06T17:01:00Z">
        <w:r>
          <w:t xml:space="preserve">On March 14, 2019, the Company appointed Mr. </w:t>
        </w:r>
        <w:r w:rsidRPr="00F674F2">
          <w:t>Smital Shah</w:t>
        </w:r>
        <w:r>
          <w:t>, to its board of directors as an independent director;</w:t>
        </w:r>
        <w:r>
          <w:rPr>
            <w:rStyle w:val="FootnoteReference"/>
          </w:rPr>
          <w:footnoteReference w:id="24"/>
        </w:r>
      </w:ins>
    </w:p>
    <w:p w14:paraId="5D372D43" w14:textId="77777777" w:rsidR="0071530C" w:rsidRPr="00DE5618" w:rsidRDefault="0071530C" w:rsidP="00573796">
      <w:pPr>
        <w:rPr>
          <w:rFonts w:ascii="Georgia" w:hAnsi="Georgia"/>
          <w:color w:val="595959" w:themeColor="text1" w:themeTint="A6"/>
        </w:rPr>
      </w:pPr>
    </w:p>
    <w:p w14:paraId="474B3349" w14:textId="77777777" w:rsidR="00573796" w:rsidRPr="00565DEF" w:rsidRDefault="00573796" w:rsidP="00A42EEC">
      <w:pPr>
        <w:pStyle w:val="RNAHeadlineB"/>
        <w:keepNext w:val="0"/>
        <w:keepLines/>
        <w:outlineLvl w:val="1"/>
        <w:rPr>
          <w:rFonts w:ascii="Georgia" w:hAnsi="Georgia"/>
        </w:rPr>
      </w:pPr>
      <w:bookmarkStart w:id="236" w:name="_Toc7800719"/>
      <w:r w:rsidRPr="00565DEF">
        <w:rPr>
          <w:rFonts w:ascii="Georgia" w:hAnsi="Georgia"/>
        </w:rPr>
        <w:t>Intellectual Property</w:t>
      </w:r>
      <w:bookmarkEnd w:id="236"/>
    </w:p>
    <w:p w14:paraId="436377F1" w14:textId="079FCE1B" w:rsidR="00585845" w:rsidRPr="009E3D95" w:rsidRDefault="00585845" w:rsidP="00A42EEC">
      <w:pPr>
        <w:pStyle w:val="RNABodyCopy"/>
        <w:keepLines/>
      </w:pPr>
      <w:r>
        <w:t>A</w:t>
      </w:r>
      <w:r w:rsidRPr="009E3D95">
        <w:t xml:space="preserve"> summary of the Company’s </w:t>
      </w:r>
      <w:r>
        <w:t>IP</w:t>
      </w:r>
      <w:r w:rsidRPr="009E3D95">
        <w:t xml:space="preserve"> portfolio for α</w:t>
      </w:r>
      <w:r w:rsidRPr="006855C7">
        <w:rPr>
          <w:vertAlign w:val="subscript"/>
        </w:rPr>
        <w:t>V</w:t>
      </w:r>
      <w:r w:rsidRPr="009E3D95">
        <w:t>β</w:t>
      </w:r>
      <w:r w:rsidRPr="006855C7">
        <w:rPr>
          <w:vertAlign w:val="subscript"/>
        </w:rPr>
        <w:t>1</w:t>
      </w:r>
      <w:r w:rsidRPr="009E3D95">
        <w:rPr>
          <w:vertAlign w:val="subscript"/>
        </w:rPr>
        <w:t xml:space="preserve"> </w:t>
      </w:r>
      <w:r w:rsidRPr="009E3D95">
        <w:t>and</w:t>
      </w:r>
      <w:r w:rsidRPr="009E3D95">
        <w:rPr>
          <w:vertAlign w:val="subscript"/>
        </w:rPr>
        <w:t xml:space="preserve"> </w:t>
      </w:r>
      <w:r w:rsidRPr="009E3D95">
        <w:t>α</w:t>
      </w:r>
      <w:r w:rsidRPr="006855C7">
        <w:rPr>
          <w:vertAlign w:val="subscript"/>
        </w:rPr>
        <w:t>V</w:t>
      </w:r>
      <w:r w:rsidRPr="009E3D95">
        <w:t>β</w:t>
      </w:r>
      <w:r w:rsidRPr="006855C7">
        <w:rPr>
          <w:vertAlign w:val="subscript"/>
        </w:rPr>
        <w:t>6</w:t>
      </w:r>
      <w:r w:rsidRPr="009E3D95">
        <w:rPr>
          <w:vertAlign w:val="subscript"/>
        </w:rPr>
        <w:t xml:space="preserve"> </w:t>
      </w:r>
      <w:r w:rsidRPr="009E3D95">
        <w:t>is presented below</w:t>
      </w:r>
      <w:r w:rsidRPr="006855C7">
        <w:rPr>
          <w:vertAlign w:val="superscript"/>
        </w:rPr>
        <w:footnoteReference w:id="25"/>
      </w:r>
      <w:r w:rsidRPr="009E3D95">
        <w:t>:</w:t>
      </w:r>
    </w:p>
    <w:p w14:paraId="59FD2461" w14:textId="77777777" w:rsidR="00585845" w:rsidRPr="009E3D95" w:rsidRDefault="00585845" w:rsidP="00A42EEC">
      <w:pPr>
        <w:keepLines/>
        <w:rPr>
          <w:rFonts w:ascii="Georgia" w:hAnsi="Georgia"/>
          <w:color w:val="595959" w:themeColor="text1" w:themeTint="A6"/>
        </w:rPr>
      </w:pPr>
    </w:p>
    <w:p w14:paraId="5F69702F" w14:textId="6DD99E31" w:rsidR="00585845" w:rsidRDefault="00136A62" w:rsidP="00A42EEC">
      <w:pPr>
        <w:widowControl w:val="0"/>
        <w:numPr>
          <w:ilvl w:val="0"/>
          <w:numId w:val="57"/>
        </w:numPr>
        <w:ind w:left="1080" w:hanging="720"/>
        <w:rPr>
          <w:rFonts w:ascii="Georgia" w:hAnsi="Georgia"/>
          <w:color w:val="595959" w:themeColor="text1" w:themeTint="A6"/>
        </w:rPr>
      </w:pPr>
      <w:r>
        <w:rPr>
          <w:rFonts w:ascii="Georgia" w:hAnsi="Georgia"/>
          <w:color w:val="595959" w:themeColor="text1" w:themeTint="A6"/>
        </w:rPr>
        <w:t>The p</w:t>
      </w:r>
      <w:r w:rsidR="00585845">
        <w:rPr>
          <w:rFonts w:ascii="Georgia" w:hAnsi="Georgia"/>
          <w:color w:val="595959" w:themeColor="text1" w:themeTint="A6"/>
        </w:rPr>
        <w:t>atent titled “N-Acyl Amino acid compounds and methods of use”, application number 15/698435, filed on September 7, 2017;</w:t>
      </w:r>
      <w:r w:rsidR="00585845">
        <w:rPr>
          <w:rStyle w:val="FootnoteReference"/>
          <w:rFonts w:ascii="Georgia" w:hAnsi="Georgia"/>
          <w:color w:val="595959" w:themeColor="text1" w:themeTint="A6"/>
        </w:rPr>
        <w:footnoteReference w:id="26"/>
      </w:r>
    </w:p>
    <w:p w14:paraId="6B0197D5" w14:textId="3A76DE97" w:rsidR="00585845" w:rsidRPr="009E3D95" w:rsidRDefault="00585845" w:rsidP="00585845">
      <w:pPr>
        <w:numPr>
          <w:ilvl w:val="0"/>
          <w:numId w:val="57"/>
        </w:numPr>
        <w:ind w:left="1080" w:hanging="720"/>
      </w:pPr>
      <w:r w:rsidRPr="009E3D95">
        <w:rPr>
          <w:rFonts w:ascii="Georgia" w:hAnsi="Georgia"/>
          <w:color w:val="595959" w:themeColor="text1" w:themeTint="A6"/>
        </w:rPr>
        <w:t>Pending PCT application titled “Anti-α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 xml:space="preserve">1 </w:t>
      </w:r>
      <w:r w:rsidRPr="009E3D95">
        <w:rPr>
          <w:rFonts w:ascii="Georgia" w:hAnsi="Georgia"/>
          <w:color w:val="595959" w:themeColor="text1" w:themeTint="A6"/>
        </w:rPr>
        <w:t>Integrin Compounds and Methods” for worldwide rights, exclusively licensed for therapeutic and prophylactic use in humans and animals;</w:t>
      </w:r>
    </w:p>
    <w:p w14:paraId="372AC1A3" w14:textId="77777777" w:rsidR="00585845" w:rsidRPr="009E3D95" w:rsidRDefault="00585845" w:rsidP="00585845">
      <w:pPr>
        <w:numPr>
          <w:ilvl w:val="0"/>
          <w:numId w:val="57"/>
        </w:numPr>
        <w:ind w:left="1080" w:hanging="720"/>
      </w:pPr>
      <w:r w:rsidRPr="009E3D95">
        <w:rPr>
          <w:rFonts w:ascii="Georgia" w:hAnsi="Georgia"/>
          <w:color w:val="595959" w:themeColor="text1" w:themeTint="A6"/>
        </w:rPr>
        <w:t>Pending PCT application titled “Anti-α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 xml:space="preserve">1 </w:t>
      </w:r>
      <w:r w:rsidRPr="009E3D95">
        <w:rPr>
          <w:rFonts w:ascii="Georgia" w:hAnsi="Georgia"/>
          <w:color w:val="595959" w:themeColor="text1" w:themeTint="A6"/>
        </w:rPr>
        <w:t xml:space="preserve">Integrin Inhibitors and Methods of Use” for worldwide rights, exclusively licensed for therapeutic and prophylactic use in humans and animals; </w:t>
      </w:r>
    </w:p>
    <w:p w14:paraId="7E535C68" w14:textId="72978930" w:rsidR="00585845" w:rsidRPr="009E3D95" w:rsidRDefault="00585845" w:rsidP="00585845">
      <w:pPr>
        <w:numPr>
          <w:ilvl w:val="0"/>
          <w:numId w:val="57"/>
        </w:numPr>
        <w:ind w:left="1080" w:hanging="720"/>
      </w:pPr>
      <w:r w:rsidRPr="009E3D95">
        <w:rPr>
          <w:rFonts w:ascii="Georgia" w:hAnsi="Georgia"/>
          <w:color w:val="595959" w:themeColor="text1" w:themeTint="A6"/>
        </w:rPr>
        <w:t>Provisional application pending, titled “N-Acyl Amino Acid Compounds and Methods of Use” for worldwide rights, exclusively owned in all fields; and</w:t>
      </w:r>
    </w:p>
    <w:p w14:paraId="5F0D0BF3" w14:textId="16C41AD6" w:rsidR="00585845" w:rsidRPr="009E3D95" w:rsidRDefault="00136A62" w:rsidP="00585845">
      <w:pPr>
        <w:numPr>
          <w:ilvl w:val="0"/>
          <w:numId w:val="57"/>
        </w:numPr>
        <w:ind w:left="1080" w:hanging="720"/>
      </w:pPr>
      <w:r>
        <w:rPr>
          <w:rFonts w:ascii="Georgia" w:hAnsi="Georgia"/>
          <w:color w:val="595959" w:themeColor="text1" w:themeTint="A6"/>
        </w:rPr>
        <w:t>A p</w:t>
      </w:r>
      <w:r w:rsidR="00585845" w:rsidRPr="009E3D95">
        <w:rPr>
          <w:rFonts w:ascii="Georgia" w:hAnsi="Georgia"/>
          <w:color w:val="595959" w:themeColor="text1" w:themeTint="A6"/>
        </w:rPr>
        <w:t>rovisional application under preparation, titled “Anti-α</w:t>
      </w:r>
      <w:r w:rsidR="00585845" w:rsidRPr="006855C7">
        <w:rPr>
          <w:rFonts w:ascii="Georgia" w:hAnsi="Georgia"/>
          <w:color w:val="595959" w:themeColor="text1" w:themeTint="A6"/>
          <w:vertAlign w:val="subscript"/>
        </w:rPr>
        <w:t>V</w:t>
      </w:r>
      <w:r w:rsidR="00585845" w:rsidRPr="009E3D95">
        <w:rPr>
          <w:rFonts w:ascii="Georgia" w:hAnsi="Georgia"/>
          <w:color w:val="595959" w:themeColor="text1" w:themeTint="A6"/>
        </w:rPr>
        <w:t>β</w:t>
      </w:r>
      <w:r w:rsidR="00585845" w:rsidRPr="006855C7">
        <w:rPr>
          <w:rFonts w:ascii="Georgia" w:hAnsi="Georgia"/>
          <w:color w:val="595959" w:themeColor="text1" w:themeTint="A6"/>
          <w:vertAlign w:val="subscript"/>
        </w:rPr>
        <w:t>6</w:t>
      </w:r>
      <w:r w:rsidR="00585845" w:rsidRPr="009E3D95">
        <w:rPr>
          <w:rFonts w:ascii="Georgia" w:hAnsi="Georgia"/>
          <w:color w:val="595959" w:themeColor="text1" w:themeTint="A6"/>
        </w:rPr>
        <w:t xml:space="preserve"> Integrin Compounds and Methods” for worldwide rights, exclusively owned in all fields.</w:t>
      </w:r>
    </w:p>
    <w:p w14:paraId="12904105" w14:textId="77777777" w:rsidR="00585845" w:rsidRDefault="00585845" w:rsidP="00585845">
      <w:pPr>
        <w:pStyle w:val="RNABodyCopy"/>
        <w:keepNext/>
      </w:pPr>
    </w:p>
    <w:p w14:paraId="2AFB4D9D" w14:textId="4D768556" w:rsidR="00573796" w:rsidRDefault="00585845" w:rsidP="00A42EEC">
      <w:r>
        <w:rPr>
          <w:rFonts w:ascii="Georgia" w:hAnsi="Georgia"/>
          <w:color w:val="595959" w:themeColor="text1" w:themeTint="A6"/>
        </w:rPr>
        <w:t>In addition to the above, the Company owns the domain name “pliantrx.com” and</w:t>
      </w:r>
      <w:r w:rsidRPr="003722ED">
        <w:rPr>
          <w:rFonts w:ascii="Georgia" w:hAnsi="Georgia"/>
          <w:color w:val="595959" w:themeColor="text1" w:themeTint="A6"/>
        </w:rPr>
        <w:t xml:space="preserve"> ha</w:t>
      </w:r>
      <w:r>
        <w:rPr>
          <w:rFonts w:ascii="Georgia" w:hAnsi="Georgia"/>
          <w:color w:val="595959" w:themeColor="text1" w:themeTint="A6"/>
        </w:rPr>
        <w:t>s</w:t>
      </w:r>
      <w:r w:rsidRPr="003722ED">
        <w:rPr>
          <w:rFonts w:ascii="Georgia" w:hAnsi="Georgia"/>
          <w:color w:val="595959" w:themeColor="text1" w:themeTint="A6"/>
        </w:rPr>
        <w:t xml:space="preserve"> filed for a trademark with the U</w:t>
      </w:r>
      <w:r>
        <w:rPr>
          <w:rFonts w:ascii="Georgia" w:hAnsi="Georgia"/>
          <w:color w:val="595959" w:themeColor="text1" w:themeTint="A6"/>
        </w:rPr>
        <w:t xml:space="preserve">nited </w:t>
      </w:r>
      <w:r w:rsidRPr="003722ED">
        <w:rPr>
          <w:rFonts w:ascii="Georgia" w:hAnsi="Georgia"/>
          <w:color w:val="595959" w:themeColor="text1" w:themeTint="A6"/>
        </w:rPr>
        <w:t>S</w:t>
      </w:r>
      <w:r>
        <w:rPr>
          <w:rFonts w:ascii="Georgia" w:hAnsi="Georgia"/>
          <w:color w:val="595959" w:themeColor="text1" w:themeTint="A6"/>
        </w:rPr>
        <w:t xml:space="preserve">tates </w:t>
      </w:r>
      <w:r w:rsidRPr="003722ED">
        <w:rPr>
          <w:rFonts w:ascii="Georgia" w:hAnsi="Georgia"/>
          <w:color w:val="595959" w:themeColor="text1" w:themeTint="A6"/>
        </w:rPr>
        <w:t>P</w:t>
      </w:r>
      <w:r>
        <w:rPr>
          <w:rFonts w:ascii="Georgia" w:hAnsi="Georgia"/>
          <w:color w:val="595959" w:themeColor="text1" w:themeTint="A6"/>
        </w:rPr>
        <w:t xml:space="preserve">atent </w:t>
      </w:r>
      <w:r w:rsidRPr="003722ED">
        <w:rPr>
          <w:rFonts w:ascii="Georgia" w:hAnsi="Georgia"/>
          <w:color w:val="595959" w:themeColor="text1" w:themeTint="A6"/>
        </w:rPr>
        <w:t>T</w:t>
      </w:r>
      <w:r>
        <w:rPr>
          <w:rFonts w:ascii="Georgia" w:hAnsi="Georgia"/>
          <w:color w:val="595959" w:themeColor="text1" w:themeTint="A6"/>
        </w:rPr>
        <w:t xml:space="preserve">rademark </w:t>
      </w:r>
      <w:r w:rsidRPr="003722ED">
        <w:rPr>
          <w:rFonts w:ascii="Georgia" w:hAnsi="Georgia"/>
          <w:color w:val="595959" w:themeColor="text1" w:themeTint="A6"/>
        </w:rPr>
        <w:t>O</w:t>
      </w:r>
      <w:r>
        <w:rPr>
          <w:rFonts w:ascii="Georgia" w:hAnsi="Georgia"/>
          <w:color w:val="595959" w:themeColor="text1" w:themeTint="A6"/>
        </w:rPr>
        <w:t>ffice,</w:t>
      </w:r>
      <w:r w:rsidRPr="003722ED">
        <w:rPr>
          <w:rFonts w:ascii="Georgia" w:hAnsi="Georgia"/>
          <w:color w:val="595959" w:themeColor="text1" w:themeTint="A6"/>
        </w:rPr>
        <w:t xml:space="preserve"> for “Pliant Therapeutics”</w:t>
      </w:r>
      <w:r>
        <w:rPr>
          <w:rFonts w:ascii="Georgia" w:hAnsi="Georgia"/>
          <w:color w:val="595959" w:themeColor="text1" w:themeTint="A6"/>
        </w:rPr>
        <w:t>.</w:t>
      </w:r>
      <w:r w:rsidR="00573796">
        <w:t xml:space="preserve">  </w:t>
      </w:r>
    </w:p>
    <w:p w14:paraId="05DD4E90" w14:textId="35B3FFDE" w:rsidR="00E576C3" w:rsidRDefault="00E576C3">
      <w:pPr>
        <w:spacing w:line="240" w:lineRule="auto"/>
        <w:jc w:val="left"/>
        <w:rPr>
          <w:ins w:id="237" w:author="Nishant Soni" w:date="2019-05-09T17:20:00Z"/>
        </w:rPr>
      </w:pPr>
      <w:ins w:id="238" w:author="Nishant Soni" w:date="2019-05-09T17:20:00Z">
        <w:r>
          <w:br w:type="page"/>
        </w:r>
      </w:ins>
    </w:p>
    <w:p w14:paraId="556BAD68" w14:textId="77777777" w:rsidR="00573796" w:rsidRPr="00735010" w:rsidRDefault="00573796" w:rsidP="00573796"/>
    <w:p w14:paraId="5BA3DE8B" w14:textId="4DE79D0E" w:rsidR="00557D41" w:rsidRPr="00565DEF" w:rsidRDefault="00557D41" w:rsidP="00557D41">
      <w:pPr>
        <w:pStyle w:val="RNAHeadlineB"/>
        <w:outlineLvl w:val="1"/>
        <w:rPr>
          <w:rFonts w:ascii="Georgia" w:hAnsi="Georgia"/>
        </w:rPr>
      </w:pPr>
      <w:bookmarkStart w:id="239" w:name="_Toc7800720"/>
      <w:r>
        <w:rPr>
          <w:rFonts w:ascii="Georgia" w:hAnsi="Georgia"/>
        </w:rPr>
        <w:t>Management Team</w:t>
      </w:r>
      <w:r w:rsidR="002977A3" w:rsidRPr="006855C7">
        <w:rPr>
          <w:rStyle w:val="FootnoteReference"/>
          <w:rFonts w:ascii="Georgia" w:hAnsi="Georgia"/>
        </w:rPr>
        <w:footnoteReference w:id="27"/>
      </w:r>
      <w:bookmarkEnd w:id="239"/>
    </w:p>
    <w:p w14:paraId="371D9819" w14:textId="77777777" w:rsidR="002A7EE4" w:rsidRDefault="002A7EE4" w:rsidP="002A7EE4">
      <w:pPr>
        <w:pStyle w:val="RNABodyCopy"/>
        <w:keepNext/>
      </w:pPr>
      <w:r>
        <w:t>Key members of the Management team are:</w:t>
      </w:r>
    </w:p>
    <w:p w14:paraId="0560DA37" w14:textId="77777777" w:rsidR="002A7EE4" w:rsidRPr="00193490" w:rsidRDefault="002A7EE4" w:rsidP="002A7EE4">
      <w:pPr>
        <w:pStyle w:val="RNABodyCopy"/>
      </w:pPr>
    </w:p>
    <w:p w14:paraId="6FA02F5E" w14:textId="4DEB0A9B" w:rsidR="002A7EE4" w:rsidRDefault="002A7EE4" w:rsidP="002A7EE4">
      <w:pPr>
        <w:pStyle w:val="RNABodyCopy"/>
        <w:rPr>
          <w:b/>
        </w:rPr>
      </w:pPr>
      <w:r w:rsidRPr="00C721AB">
        <w:rPr>
          <w:b/>
        </w:rPr>
        <w:t xml:space="preserve">Bernard </w:t>
      </w:r>
      <w:proofErr w:type="spellStart"/>
      <w:r w:rsidRPr="00C721AB">
        <w:rPr>
          <w:b/>
        </w:rPr>
        <w:t>Coulie</w:t>
      </w:r>
      <w:proofErr w:type="spellEnd"/>
      <w:r w:rsidRPr="00C721AB">
        <w:rPr>
          <w:b/>
        </w:rPr>
        <w:t>, M.D., P</w:t>
      </w:r>
      <w:r>
        <w:rPr>
          <w:b/>
        </w:rPr>
        <w:t>h</w:t>
      </w:r>
      <w:r w:rsidRPr="00C721AB">
        <w:rPr>
          <w:b/>
        </w:rPr>
        <w:t>.D.</w:t>
      </w:r>
      <w:r w:rsidRPr="004457CB">
        <w:rPr>
          <w:b/>
        </w:rPr>
        <w:t xml:space="preserve"> –</w:t>
      </w:r>
      <w:r w:rsidRPr="00B802C4">
        <w:rPr>
          <w:b/>
          <w:i/>
        </w:rPr>
        <w:t>Chief Executive Officer</w:t>
      </w:r>
      <w:r>
        <w:rPr>
          <w:b/>
          <w:i/>
        </w:rPr>
        <w:t xml:space="preserve"> (“CEO”), </w:t>
      </w:r>
      <w:r w:rsidRPr="007472D0">
        <w:rPr>
          <w:b/>
          <w:i/>
        </w:rPr>
        <w:t>President and</w:t>
      </w:r>
      <w:r>
        <w:rPr>
          <w:b/>
          <w:i/>
        </w:rPr>
        <w:t xml:space="preserve"> Director</w:t>
      </w:r>
      <w:r w:rsidR="002977A3">
        <w:rPr>
          <w:rStyle w:val="FootnoteReference"/>
          <w:b/>
          <w:i/>
        </w:rPr>
        <w:footnoteReference w:id="28"/>
      </w:r>
    </w:p>
    <w:p w14:paraId="6F461C9C" w14:textId="21A222D8" w:rsidR="002A7EE4" w:rsidRPr="006855C7" w:rsidRDefault="002A7EE4" w:rsidP="002A7EE4">
      <w:pPr>
        <w:pStyle w:val="RNABodyCopy"/>
      </w:pPr>
      <w:r w:rsidRPr="006855C7">
        <w:t xml:space="preserve">Dr. </w:t>
      </w:r>
      <w:proofErr w:type="spellStart"/>
      <w:r w:rsidRPr="006855C7">
        <w:t>Coulie</w:t>
      </w:r>
      <w:proofErr w:type="spellEnd"/>
      <w:r w:rsidRPr="006855C7">
        <w:t xml:space="preserve"> has more than 15 years of senior leadership experience and drug development expertise.  He joined the Company from </w:t>
      </w:r>
      <w:proofErr w:type="spellStart"/>
      <w:r w:rsidRPr="006855C7">
        <w:t>ActoGeniX</w:t>
      </w:r>
      <w:proofErr w:type="spellEnd"/>
      <w:r>
        <w:t xml:space="preserve"> Therapeutics</w:t>
      </w:r>
      <w:r w:rsidRPr="006855C7">
        <w:t xml:space="preserve"> (</w:t>
      </w:r>
      <w:r>
        <w:t>“</w:t>
      </w:r>
      <w:proofErr w:type="spellStart"/>
      <w:r w:rsidRPr="003E4906">
        <w:t>ActoGeniX</w:t>
      </w:r>
      <w:proofErr w:type="spellEnd"/>
      <w:r>
        <w:t xml:space="preserve">”, </w:t>
      </w:r>
      <w:r w:rsidRPr="006855C7">
        <w:t xml:space="preserve">acquired by </w:t>
      </w:r>
      <w:proofErr w:type="spellStart"/>
      <w:r w:rsidRPr="006855C7">
        <w:t>Intrexon</w:t>
      </w:r>
      <w:proofErr w:type="spellEnd"/>
      <w:r w:rsidRPr="006855C7">
        <w:t xml:space="preserve"> Corporation in February 2015), where he was </w:t>
      </w:r>
      <w:r>
        <w:t>CEO, CMO</w:t>
      </w:r>
      <w:r w:rsidR="00136A62">
        <w:t>,</w:t>
      </w:r>
      <w:r w:rsidRPr="006855C7">
        <w:t xml:space="preserve"> and </w:t>
      </w:r>
      <w:r>
        <w:t>c</w:t>
      </w:r>
      <w:r w:rsidRPr="006855C7">
        <w:t xml:space="preserve">o-Founder.  In these positions, Dr. </w:t>
      </w:r>
      <w:proofErr w:type="spellStart"/>
      <w:r w:rsidRPr="006855C7">
        <w:t>Coulie</w:t>
      </w:r>
      <w:proofErr w:type="spellEnd"/>
      <w:r w:rsidRPr="006855C7">
        <w:t xml:space="preserve"> played an integral role in advancing the </w:t>
      </w:r>
      <w:proofErr w:type="spellStart"/>
      <w:r w:rsidR="00136A62">
        <w:t>ActoGeniX</w:t>
      </w:r>
      <w:r w:rsidRPr="006855C7">
        <w:t>’s</w:t>
      </w:r>
      <w:proofErr w:type="spellEnd"/>
      <w:r w:rsidRPr="006855C7">
        <w:t xml:space="preserve"> unique technology platform for oral delivery of biologics from </w:t>
      </w:r>
      <w:r w:rsidR="00136A62">
        <w:t xml:space="preserve">the </w:t>
      </w:r>
      <w:r w:rsidRPr="006855C7">
        <w:t xml:space="preserve">early discovery stage through Phase II </w:t>
      </w:r>
      <w:r>
        <w:t>clinical trials</w:t>
      </w:r>
      <w:r w:rsidRPr="006855C7">
        <w:t xml:space="preserve">.  Prior to </w:t>
      </w:r>
      <w:proofErr w:type="spellStart"/>
      <w:r w:rsidRPr="006855C7">
        <w:t>ActoGeniX</w:t>
      </w:r>
      <w:proofErr w:type="spellEnd"/>
      <w:r w:rsidRPr="006855C7">
        <w:t xml:space="preserve">, Dr. </w:t>
      </w:r>
      <w:proofErr w:type="spellStart"/>
      <w:r w:rsidRPr="006855C7">
        <w:t>Coulie</w:t>
      </w:r>
      <w:proofErr w:type="spellEnd"/>
      <w:r w:rsidRPr="006855C7">
        <w:t xml:space="preserve"> held various positions with increasing responsibilities in drug discovery and clinical development at Johnson &amp; Johnson </w:t>
      </w:r>
      <w:r>
        <w:t xml:space="preserve">(“J&amp;J”) </w:t>
      </w:r>
      <w:r w:rsidRPr="006855C7">
        <w:t xml:space="preserve">Pharmaceutical Research and Development Europe.  At </w:t>
      </w:r>
      <w:r>
        <w:t>J&amp;J</w:t>
      </w:r>
      <w:r w:rsidRPr="006855C7">
        <w:t xml:space="preserve">, he served as Therapeutic Area Leader Internal Medicine, managing a portfolio of products in gastrointestinal, metabolic diseases and inflammation/immunology, ranging from early drug discovery through Phase II </w:t>
      </w:r>
      <w:r>
        <w:t>clinical trials</w:t>
      </w:r>
      <w:r w:rsidRPr="006855C7">
        <w:t xml:space="preserve">.  Dr. </w:t>
      </w:r>
      <w:proofErr w:type="spellStart"/>
      <w:r w:rsidRPr="006855C7">
        <w:t>Coulie</w:t>
      </w:r>
      <w:proofErr w:type="spellEnd"/>
      <w:r w:rsidRPr="006855C7">
        <w:t xml:space="preserve"> was a Staff Physician in the Department of Gastroenterology and Hepatology at Mayo Clinic (Rochester, State of Minnesota), Assistant Professor in Medicine at Mayo Medical School and a Mayo Foundation scholar.</w:t>
      </w:r>
    </w:p>
    <w:p w14:paraId="6FC4896D" w14:textId="77777777" w:rsidR="002A7EE4" w:rsidRPr="006855C7" w:rsidRDefault="002A7EE4" w:rsidP="002A7EE4">
      <w:pPr>
        <w:pStyle w:val="RNABodyCopy"/>
      </w:pPr>
    </w:p>
    <w:p w14:paraId="61D90512" w14:textId="77777777" w:rsidR="002A7EE4" w:rsidRPr="006855C7" w:rsidRDefault="002A7EE4" w:rsidP="002A7EE4">
      <w:pPr>
        <w:pStyle w:val="RNABodyCopy"/>
      </w:pPr>
      <w:r w:rsidRPr="006855C7">
        <w:t xml:space="preserve">Dr. </w:t>
      </w:r>
      <w:proofErr w:type="spellStart"/>
      <w:r w:rsidRPr="006855C7">
        <w:t>Coulie</w:t>
      </w:r>
      <w:proofErr w:type="spellEnd"/>
      <w:r w:rsidRPr="006855C7">
        <w:t xml:space="preserve"> holds an M.D</w:t>
      </w:r>
      <w:r>
        <w:t>.</w:t>
      </w:r>
      <w:r w:rsidRPr="006855C7">
        <w:t xml:space="preserve"> and </w:t>
      </w:r>
      <w:r>
        <w:t xml:space="preserve">a </w:t>
      </w:r>
      <w:r w:rsidRPr="006855C7">
        <w:t>Ph.D</w:t>
      </w:r>
      <w:r>
        <w:t>.</w:t>
      </w:r>
      <w:r w:rsidRPr="006855C7">
        <w:t xml:space="preserve"> from the University of Leuven, Belgium.  He is a board-certified internist and he holds </w:t>
      </w:r>
      <w:r>
        <w:t>a Master of Business Administration (“</w:t>
      </w:r>
      <w:r w:rsidRPr="006855C7">
        <w:t>M</w:t>
      </w:r>
      <w:r>
        <w:t>.</w:t>
      </w:r>
      <w:r w:rsidRPr="006855C7">
        <w:t>B</w:t>
      </w:r>
      <w:r>
        <w:t>.</w:t>
      </w:r>
      <w:r w:rsidRPr="006855C7">
        <w:t>A</w:t>
      </w:r>
      <w:r>
        <w:t xml:space="preserve">.”) </w:t>
      </w:r>
      <w:r w:rsidRPr="006855C7">
        <w:t xml:space="preserve">from the </w:t>
      </w:r>
      <w:proofErr w:type="spellStart"/>
      <w:r w:rsidRPr="006855C7">
        <w:t>Vlerick</w:t>
      </w:r>
      <w:proofErr w:type="spellEnd"/>
      <w:r w:rsidRPr="006855C7">
        <w:t xml:space="preserve"> Management School, Leuven, Belgium.</w:t>
      </w:r>
    </w:p>
    <w:p w14:paraId="5DA461B9" w14:textId="77777777" w:rsidR="002A7EE4" w:rsidRDefault="002A7EE4" w:rsidP="002A7EE4">
      <w:pPr>
        <w:pStyle w:val="RNABodyCopy"/>
      </w:pPr>
    </w:p>
    <w:p w14:paraId="0645DC6A" w14:textId="51D85F0E" w:rsidR="002A7EE4" w:rsidRPr="00C9534E" w:rsidRDefault="002A7EE4" w:rsidP="002A7EE4">
      <w:pPr>
        <w:pStyle w:val="RNABodyCopy"/>
        <w:rPr>
          <w:b/>
        </w:rPr>
      </w:pPr>
      <w:r w:rsidRPr="003722ED">
        <w:rPr>
          <w:b/>
        </w:rPr>
        <w:t>Éric Lefebvre, M.D</w:t>
      </w:r>
      <w:r>
        <w:rPr>
          <w:b/>
        </w:rPr>
        <w:t xml:space="preserve">. </w:t>
      </w:r>
      <w:r w:rsidRPr="00C9534E">
        <w:rPr>
          <w:b/>
        </w:rPr>
        <w:t xml:space="preserve">– </w:t>
      </w:r>
      <w:r w:rsidRPr="003722ED">
        <w:rPr>
          <w:b/>
          <w:i/>
        </w:rPr>
        <w:t>CMO</w:t>
      </w:r>
      <w:r w:rsidR="002977A3">
        <w:rPr>
          <w:rStyle w:val="FootnoteReference"/>
          <w:b/>
          <w:i/>
        </w:rPr>
        <w:footnoteReference w:id="29"/>
      </w:r>
    </w:p>
    <w:p w14:paraId="412578B1" w14:textId="2305D4DE" w:rsidR="002A7EE4" w:rsidRDefault="002A7EE4" w:rsidP="00A42EEC">
      <w:pPr>
        <w:pStyle w:val="RNABodyCopy"/>
        <w:widowControl w:val="0"/>
      </w:pPr>
      <w:r w:rsidRPr="006855C7">
        <w:t xml:space="preserve">Dr. </w:t>
      </w:r>
      <w:r>
        <w:t>Lefebvre is responsible for leading the Company’s Clinical Development Strategy and Clinical Operations for its portfolio of product candidates.</w:t>
      </w:r>
      <w:r w:rsidRPr="006855C7">
        <w:t xml:space="preserve">  Prior to joining the Company, Dr. </w:t>
      </w:r>
      <w:r>
        <w:t xml:space="preserve">Lefebvre was Head of Clinical R&amp;D for NASH at </w:t>
      </w:r>
      <w:r w:rsidRPr="006A71C2">
        <w:t>Allergan plc (“</w:t>
      </w:r>
      <w:r w:rsidRPr="003722ED">
        <w:t>Allergan</w:t>
      </w:r>
      <w:r w:rsidRPr="006A71C2">
        <w:t>”), where</w:t>
      </w:r>
      <w:r>
        <w:t xml:space="preserve"> he advanced </w:t>
      </w:r>
      <w:proofErr w:type="spellStart"/>
      <w:r>
        <w:t>cenicriviroc</w:t>
      </w:r>
      <w:proofErr w:type="spellEnd"/>
      <w:r>
        <w:t xml:space="preserve"> for the treatment of patients with NASH into Phase III clinical trials.  Previously, he was CMO at </w:t>
      </w:r>
      <w:r w:rsidRPr="006A71C2">
        <w:t>Tobira Therapeutics, Inc.,</w:t>
      </w:r>
      <w:r>
        <w:t xml:space="preserve"> whose focus was the development and commercialization of therapies to treat liver disease, inflammation, fibrosis and human immunodeficiency virus (“HIV”), prior to the </w:t>
      </w:r>
      <w:r w:rsidR="00136A62">
        <w:t>it</w:t>
      </w:r>
      <w:r>
        <w:t xml:space="preserve"> being acquired by Allergan in 2016. </w:t>
      </w:r>
      <w:r w:rsidRPr="006855C7">
        <w:t xml:space="preserve"> Dr. </w:t>
      </w:r>
      <w:r>
        <w:t xml:space="preserve">Lefebvre also led Global Clinical Development, Global Medical Affairs and commercialization of novel treatments for HIV and hepatitis C at </w:t>
      </w:r>
      <w:r w:rsidRPr="006A71C2">
        <w:t>Janssen Pharmaceuticals, Inc. for 10 years prior to starting his pharmaceutical career at G</w:t>
      </w:r>
      <w:r w:rsidRPr="003722ED">
        <w:t>laxo</w:t>
      </w:r>
      <w:r w:rsidRPr="006A71C2">
        <w:t>S</w:t>
      </w:r>
      <w:r w:rsidRPr="003722ED">
        <w:t>mith</w:t>
      </w:r>
      <w:r w:rsidRPr="006A71C2">
        <w:t>K</w:t>
      </w:r>
      <w:r w:rsidRPr="003722ED">
        <w:t>line plc (“GSK”)</w:t>
      </w:r>
      <w:r w:rsidRPr="006A71C2">
        <w:t>.</w:t>
      </w:r>
      <w:r>
        <w:t xml:space="preserve">  This was preceded by 15 years of providing primary care and conducting clinical research in HIV and hepatitis at Clinique </w:t>
      </w:r>
      <w:proofErr w:type="spellStart"/>
      <w:r>
        <w:t>Medicale</w:t>
      </w:r>
      <w:proofErr w:type="spellEnd"/>
      <w:r>
        <w:t xml:space="preserve"> </w:t>
      </w:r>
      <w:proofErr w:type="spellStart"/>
      <w:r>
        <w:t>L’Actuel</w:t>
      </w:r>
      <w:proofErr w:type="spellEnd"/>
      <w:r>
        <w:t xml:space="preserve"> in Canada.</w:t>
      </w:r>
    </w:p>
    <w:p w14:paraId="55940241" w14:textId="77777777" w:rsidR="002A7EE4" w:rsidRDefault="002A7EE4" w:rsidP="002A7EE4">
      <w:pPr>
        <w:pStyle w:val="RNABodyCopy"/>
      </w:pPr>
    </w:p>
    <w:p w14:paraId="2A275D4B" w14:textId="77777777" w:rsidR="002A7EE4" w:rsidRDefault="002A7EE4" w:rsidP="002A7EE4">
      <w:pPr>
        <w:pStyle w:val="RNABodyCopy"/>
      </w:pPr>
      <w:r w:rsidRPr="006855C7">
        <w:t xml:space="preserve">Dr. </w:t>
      </w:r>
      <w:r>
        <w:t>Lefebvre earned a Bachelor of Science (“B.S.”) from Edouard-Montpetit College and an M.D. from the University of Montreal.</w:t>
      </w:r>
    </w:p>
    <w:p w14:paraId="4332CC61" w14:textId="68008198" w:rsidR="002A7EE4" w:rsidRDefault="002A7EE4" w:rsidP="002A7EE4">
      <w:pPr>
        <w:pStyle w:val="RNABodyCopy"/>
      </w:pPr>
    </w:p>
    <w:p w14:paraId="3ACB1F57" w14:textId="75D15B03" w:rsidR="002977A3" w:rsidRPr="003722ED" w:rsidRDefault="002977A3" w:rsidP="002977A3">
      <w:pPr>
        <w:pStyle w:val="RNABodyCopy"/>
        <w:rPr>
          <w:b/>
        </w:rPr>
      </w:pPr>
      <w:r>
        <w:rPr>
          <w:b/>
        </w:rPr>
        <w:t xml:space="preserve">Eduard </w:t>
      </w:r>
      <w:proofErr w:type="spellStart"/>
      <w:r>
        <w:rPr>
          <w:b/>
        </w:rPr>
        <w:t>Gorina</w:t>
      </w:r>
      <w:proofErr w:type="spellEnd"/>
      <w:r w:rsidRPr="003722ED">
        <w:rPr>
          <w:b/>
        </w:rPr>
        <w:t xml:space="preserve">, </w:t>
      </w:r>
      <w:r>
        <w:rPr>
          <w:b/>
        </w:rPr>
        <w:t>M</w:t>
      </w:r>
      <w:r w:rsidRPr="003722ED">
        <w:rPr>
          <w:b/>
        </w:rPr>
        <w:t>.D. –</w:t>
      </w:r>
      <w:r>
        <w:rPr>
          <w:b/>
          <w:i/>
        </w:rPr>
        <w:t>VP</w:t>
      </w:r>
      <w:r w:rsidRPr="003722ED">
        <w:rPr>
          <w:b/>
          <w:i/>
        </w:rPr>
        <w:t xml:space="preserve"> of </w:t>
      </w:r>
      <w:r>
        <w:rPr>
          <w:b/>
          <w:i/>
        </w:rPr>
        <w:t>Clinical Development</w:t>
      </w:r>
      <w:r w:rsidR="00BC1B13">
        <w:rPr>
          <w:rStyle w:val="FootnoteReference"/>
          <w:b/>
          <w:i/>
        </w:rPr>
        <w:footnoteReference w:id="30"/>
      </w:r>
    </w:p>
    <w:p w14:paraId="75B5CC27" w14:textId="353F1CF5" w:rsidR="002977A3" w:rsidRDefault="002977A3" w:rsidP="002977A3">
      <w:pPr>
        <w:pStyle w:val="RNABodyCopy"/>
      </w:pPr>
      <w:r w:rsidRPr="006855C7">
        <w:t xml:space="preserve">Dr. </w:t>
      </w:r>
      <w:proofErr w:type="spellStart"/>
      <w:r>
        <w:t>Gorina</w:t>
      </w:r>
      <w:proofErr w:type="spellEnd"/>
      <w:r>
        <w:t xml:space="preserve"> joined the Company in 2018, as the VP of clinical development.  Wherein he is responsible for overseeing the execution of the Company’s clinical trials in multiple fibrotic diseases.  Prior to the Company, he served as an executive director of clinical development at FibroGen, where he managed early and late-stage clinical programs for fibrotic diseases including IPF and DMD.  Dr. </w:t>
      </w:r>
      <w:proofErr w:type="spellStart"/>
      <w:r>
        <w:t>Gorina</w:t>
      </w:r>
      <w:proofErr w:type="spellEnd"/>
      <w:r>
        <w:t xml:space="preserve"> also held senior director roles in clinical science at </w:t>
      </w:r>
      <w:proofErr w:type="spellStart"/>
      <w:r>
        <w:t>InterMune</w:t>
      </w:r>
      <w:proofErr w:type="spellEnd"/>
      <w:r>
        <w:t xml:space="preserve">, where he played a key role in the development and filing of the NDA for the first therapy approved for patients with IPF (ESBRIET®, pirfenidone marketed by Roche), and at Portola Pharmaceuticals, where he was the clinical lead for the first-in-human study of a tyrosine kinase inhibitor.  He started his pharmaceutical industry career at Bayer Biologicals, where he was </w:t>
      </w:r>
      <w:r w:rsidR="00136A62">
        <w:t xml:space="preserve">a </w:t>
      </w:r>
      <w:r>
        <w:t>global clinical leader for coagulation products, and later clinical project leader at Bayer Healthcare.</w:t>
      </w:r>
    </w:p>
    <w:p w14:paraId="5A65E48F" w14:textId="77777777" w:rsidR="002977A3" w:rsidRDefault="002977A3" w:rsidP="002977A3">
      <w:pPr>
        <w:pStyle w:val="RNABodyCopy"/>
      </w:pPr>
    </w:p>
    <w:p w14:paraId="0D1EAE83" w14:textId="0F8994E6" w:rsidR="002977A3" w:rsidRDefault="002977A3">
      <w:pPr>
        <w:pStyle w:val="RNABodyCopy"/>
      </w:pPr>
      <w:r>
        <w:t xml:space="preserve">Dr. </w:t>
      </w:r>
      <w:proofErr w:type="spellStart"/>
      <w:r>
        <w:t>Gorina</w:t>
      </w:r>
      <w:proofErr w:type="spellEnd"/>
      <w:r>
        <w:t xml:space="preserve"> earned his master’s in bioengineering from the </w:t>
      </w:r>
      <w:proofErr w:type="spellStart"/>
      <w:r>
        <w:t>Universitat</w:t>
      </w:r>
      <w:proofErr w:type="spellEnd"/>
      <w:r>
        <w:t xml:space="preserve"> </w:t>
      </w:r>
      <w:proofErr w:type="spellStart"/>
      <w:r>
        <w:t>Politècnica</w:t>
      </w:r>
      <w:proofErr w:type="spellEnd"/>
      <w:r>
        <w:t xml:space="preserve"> de Catalunya, his medical license from the </w:t>
      </w:r>
      <w:proofErr w:type="spellStart"/>
      <w:r>
        <w:t>Universitat</w:t>
      </w:r>
      <w:proofErr w:type="spellEnd"/>
      <w:r>
        <w:t xml:space="preserve"> </w:t>
      </w:r>
      <w:proofErr w:type="spellStart"/>
      <w:r>
        <w:t>Autònoma</w:t>
      </w:r>
      <w:proofErr w:type="spellEnd"/>
      <w:r>
        <w:t xml:space="preserve"> de Barcelona, and his training in clinical pharmacology at the pharmacology unit of Hospital Sant Pau in Barcelona.</w:t>
      </w:r>
    </w:p>
    <w:p w14:paraId="153F5C78" w14:textId="77777777" w:rsidR="002977A3" w:rsidRDefault="002977A3" w:rsidP="002A7EE4">
      <w:pPr>
        <w:pStyle w:val="RNABodyCopy"/>
      </w:pPr>
    </w:p>
    <w:p w14:paraId="0ED77FAE" w14:textId="64E2B3D3" w:rsidR="002A7EE4" w:rsidRPr="003722ED" w:rsidRDefault="002A7EE4" w:rsidP="002A7EE4">
      <w:pPr>
        <w:pStyle w:val="RNABodyCopy"/>
        <w:rPr>
          <w:b/>
        </w:rPr>
      </w:pPr>
      <w:r w:rsidRPr="003722ED">
        <w:rPr>
          <w:b/>
        </w:rPr>
        <w:t xml:space="preserve">Katerina </w:t>
      </w:r>
      <w:proofErr w:type="spellStart"/>
      <w:r w:rsidRPr="003722ED">
        <w:rPr>
          <w:b/>
        </w:rPr>
        <w:t>Leftheris</w:t>
      </w:r>
      <w:proofErr w:type="spellEnd"/>
      <w:r w:rsidRPr="003722ED">
        <w:rPr>
          <w:b/>
        </w:rPr>
        <w:t>, Ph.D. –</w:t>
      </w:r>
      <w:r>
        <w:rPr>
          <w:b/>
          <w:i/>
        </w:rPr>
        <w:t>VP</w:t>
      </w:r>
      <w:r w:rsidRPr="003722ED">
        <w:rPr>
          <w:b/>
          <w:i/>
        </w:rPr>
        <w:t xml:space="preserve"> of Chemistry</w:t>
      </w:r>
      <w:r w:rsidR="00BC1B13">
        <w:rPr>
          <w:rStyle w:val="FootnoteReference"/>
          <w:b/>
          <w:i/>
        </w:rPr>
        <w:footnoteReference w:id="31"/>
      </w:r>
    </w:p>
    <w:p w14:paraId="7C49F2E6" w14:textId="5146BD11" w:rsidR="002A7EE4" w:rsidRDefault="002A7EE4" w:rsidP="002A7EE4">
      <w:pPr>
        <w:pStyle w:val="RNABodyCopy"/>
      </w:pPr>
      <w:r w:rsidRPr="006855C7">
        <w:t xml:space="preserve">Dr. </w:t>
      </w:r>
      <w:proofErr w:type="spellStart"/>
      <w:r>
        <w:t>Leftheris</w:t>
      </w:r>
      <w:proofErr w:type="spellEnd"/>
      <w:r>
        <w:t xml:space="preserve"> has over 20 years of small molecule drug discovery and development experience, primarily in immunology, oncology, metabolic disease</w:t>
      </w:r>
      <w:r w:rsidR="00136A62">
        <w:t>,</w:t>
      </w:r>
      <w:r>
        <w:t xml:space="preserve"> and neurodegeneration.  Previously, Dr. </w:t>
      </w:r>
      <w:proofErr w:type="spellStart"/>
      <w:r>
        <w:t>Leftheris</w:t>
      </w:r>
      <w:proofErr w:type="spellEnd"/>
      <w:r>
        <w:t xml:space="preserve"> was site-head of Discovery Chemistry </w:t>
      </w:r>
      <w:r w:rsidRPr="006A71C2">
        <w:t>for Celgene</w:t>
      </w:r>
      <w:r>
        <w:t xml:space="preserve"> Corporation (“Celgene”), San Diego, where she led the Chemistry team in advancing five novel clinical candidates in immunology and oncology.  Prior to joining Celgene, Dr. </w:t>
      </w:r>
      <w:proofErr w:type="spellStart"/>
      <w:r>
        <w:t>Leftheris</w:t>
      </w:r>
      <w:proofErr w:type="spellEnd"/>
      <w:r>
        <w:t xml:space="preserve"> was the Senior Director </w:t>
      </w:r>
      <w:r w:rsidRPr="006A71C2">
        <w:t>of Vitae Pharmaceuticals</w:t>
      </w:r>
      <w:r>
        <w:t xml:space="preserve">, Inc. where she expanded the Chemistry team and led several small molecule programs in the metabolic disease area.  Dr. </w:t>
      </w:r>
      <w:proofErr w:type="spellStart"/>
      <w:r>
        <w:t>Leftheris</w:t>
      </w:r>
      <w:proofErr w:type="spellEnd"/>
      <w:r>
        <w:t xml:space="preserve"> held positions of increasing responsibility in Discovery </w:t>
      </w:r>
      <w:r w:rsidRPr="006A71C2">
        <w:t>Chemistry at Bristol-Myers Squibb</w:t>
      </w:r>
      <w:r>
        <w:t xml:space="preserve"> Company (“BMS”) </w:t>
      </w:r>
      <w:r w:rsidR="0069364C">
        <w:t>and</w:t>
      </w:r>
      <w:r>
        <w:t xml:space="preserve"> has over 110 publications and issued patents.</w:t>
      </w:r>
    </w:p>
    <w:p w14:paraId="3BF866B4" w14:textId="77777777" w:rsidR="002A7EE4" w:rsidRDefault="002A7EE4" w:rsidP="002A7EE4">
      <w:pPr>
        <w:pStyle w:val="RNABodyCopy"/>
      </w:pPr>
    </w:p>
    <w:p w14:paraId="4388D8B0" w14:textId="77777777" w:rsidR="002A7EE4" w:rsidRDefault="002A7EE4" w:rsidP="002A7EE4">
      <w:pPr>
        <w:pStyle w:val="RNABodyCopy"/>
      </w:pPr>
      <w:bookmarkStart w:id="240" w:name="_Hlk520132051"/>
      <w:r>
        <w:t xml:space="preserve">Dr. </w:t>
      </w:r>
      <w:proofErr w:type="spellStart"/>
      <w:r>
        <w:t>Leftheris</w:t>
      </w:r>
      <w:proofErr w:type="spellEnd"/>
      <w:r>
        <w:t xml:space="preserve"> received her Bachelor of Arts (“B.A.”) degree in Chemistry from Smith College, Ph.D. in Organic Chemistry from the UC, San Diego and completed postdoctoral studies at the University of Pennsylvania.</w:t>
      </w:r>
    </w:p>
    <w:bookmarkEnd w:id="240"/>
    <w:p w14:paraId="73EDB4D9" w14:textId="77777777" w:rsidR="002A7EE4" w:rsidRPr="006855C7" w:rsidRDefault="002A7EE4" w:rsidP="002A7EE4">
      <w:pPr>
        <w:pStyle w:val="RNABodyCopy"/>
      </w:pPr>
    </w:p>
    <w:p w14:paraId="013FCBAB" w14:textId="160EDC34" w:rsidR="002A7EE4" w:rsidRDefault="002A7EE4" w:rsidP="002A7EE4">
      <w:pPr>
        <w:pStyle w:val="RNABodyCopy"/>
        <w:keepNext/>
        <w:rPr>
          <w:b/>
        </w:rPr>
      </w:pPr>
      <w:r w:rsidRPr="00E256ED">
        <w:rPr>
          <w:b/>
        </w:rPr>
        <w:t>Hans Hull,</w:t>
      </w:r>
      <w:r>
        <w:rPr>
          <w:b/>
        </w:rPr>
        <w:t xml:space="preserve"> J.D. </w:t>
      </w:r>
      <w:r w:rsidRPr="004457CB">
        <w:rPr>
          <w:b/>
        </w:rPr>
        <w:t xml:space="preserve">– </w:t>
      </w:r>
      <w:r w:rsidRPr="00B802C4">
        <w:rPr>
          <w:b/>
          <w:i/>
        </w:rPr>
        <w:t xml:space="preserve">Chief </w:t>
      </w:r>
      <w:r>
        <w:rPr>
          <w:b/>
          <w:i/>
        </w:rPr>
        <w:t>Business</w:t>
      </w:r>
      <w:r w:rsidRPr="00B802C4">
        <w:rPr>
          <w:b/>
          <w:i/>
        </w:rPr>
        <w:t xml:space="preserve"> Officer</w:t>
      </w:r>
      <w:r w:rsidR="00BC1B13">
        <w:rPr>
          <w:rStyle w:val="FootnoteReference"/>
          <w:b/>
          <w:i/>
        </w:rPr>
        <w:footnoteReference w:id="32"/>
      </w:r>
    </w:p>
    <w:p w14:paraId="077502B7" w14:textId="114E6195" w:rsidR="002A7EE4" w:rsidRPr="002A7EE4" w:rsidRDefault="002A7EE4" w:rsidP="002A7EE4">
      <w:pPr>
        <w:pStyle w:val="RNABodyCopy"/>
      </w:pPr>
      <w:r w:rsidRPr="006855C7">
        <w:t xml:space="preserve">Mr. Hull is an accomplished biotechnology executive who has more than 15 years of experience in corporate development, legal and operational roles.  Mr. Hull was previously the interim </w:t>
      </w:r>
      <w:r w:rsidRPr="0033476E">
        <w:t>CEO</w:t>
      </w:r>
      <w:r w:rsidRPr="006855C7">
        <w:t xml:space="preserve"> of Avalanche Biotechnologies, </w:t>
      </w:r>
      <w:r>
        <w:t xml:space="preserve">Inc. </w:t>
      </w:r>
      <w:r w:rsidRPr="0033476E">
        <w:t>(“Avalanche”),</w:t>
      </w:r>
      <w:r w:rsidRPr="006855C7">
        <w:t xml:space="preserve"> after serving as a Senior </w:t>
      </w:r>
      <w:r w:rsidRPr="0033476E">
        <w:t>VP</w:t>
      </w:r>
      <w:r w:rsidRPr="006855C7">
        <w:t xml:space="preserve"> of </w:t>
      </w:r>
      <w:r w:rsidRPr="00E25BFF">
        <w:t>Business Operations</w:t>
      </w:r>
      <w:r w:rsidRPr="006855C7">
        <w:t xml:space="preserve">.  During his tenure at Avalanche, he closed multiple transactions including an eight-product, $640.0 million collaboration with Regeneron Pharmaceuticals, </w:t>
      </w:r>
      <w:r>
        <w:t>Inc.</w:t>
      </w:r>
      <w:r w:rsidRPr="0033476E">
        <w:t xml:space="preserve"> </w:t>
      </w:r>
      <w:r w:rsidRPr="006855C7">
        <w:t xml:space="preserve">and helped raise more than $300.0 million in private and public equity financing.  Prior to Avalanche, Mr. Hull was the </w:t>
      </w:r>
      <w:r w:rsidRPr="0033476E">
        <w:t>CEO</w:t>
      </w:r>
      <w:r w:rsidRPr="006855C7">
        <w:t xml:space="preserve"> of </w:t>
      </w:r>
      <w:proofErr w:type="spellStart"/>
      <w:r w:rsidRPr="002A7EE4">
        <w:t>Orthobond</w:t>
      </w:r>
      <w:proofErr w:type="spellEnd"/>
      <w:r w:rsidRPr="002A7EE4">
        <w:t xml:space="preserve"> Corp., </w:t>
      </w:r>
      <w:r w:rsidRPr="002A7EE4">
        <w:lastRenderedPageBreak/>
        <w:t xml:space="preserve">following an earlier career as an IP Attorney at Heller </w:t>
      </w:r>
      <w:proofErr w:type="spellStart"/>
      <w:r w:rsidRPr="002A7EE4">
        <w:t>Ehrman</w:t>
      </w:r>
      <w:proofErr w:type="spellEnd"/>
      <w:r w:rsidRPr="002A7EE4">
        <w:t xml:space="preserve"> LLP and a Life Science Consultant at ZS Associates, Inc.</w:t>
      </w:r>
    </w:p>
    <w:p w14:paraId="2EF5E4AC" w14:textId="77777777" w:rsidR="002A7EE4" w:rsidRPr="00A42EEC" w:rsidRDefault="002A7EE4">
      <w:pPr>
        <w:pStyle w:val="RNABodyCopy"/>
      </w:pPr>
    </w:p>
    <w:p w14:paraId="6F8B4423" w14:textId="636618E1" w:rsidR="002A7EE4" w:rsidRPr="00A42EEC" w:rsidRDefault="002A7EE4" w:rsidP="00A42EEC">
      <w:pPr>
        <w:pStyle w:val="RNABodyCopy"/>
        <w:rPr>
          <w:b/>
          <w:shd w:val="clear" w:color="auto" w:fill="FFFFFF"/>
        </w:rPr>
      </w:pPr>
      <w:r w:rsidRPr="00A42EEC">
        <w:rPr>
          <w:b/>
          <w:shd w:val="clear" w:color="auto" w:fill="FFFFFF"/>
        </w:rPr>
        <w:t>Keith Cummings, M.D., M</w:t>
      </w:r>
      <w:r w:rsidR="002977A3" w:rsidRPr="00A42EEC">
        <w:rPr>
          <w:b/>
          <w:shd w:val="clear" w:color="auto" w:fill="FFFFFF"/>
        </w:rPr>
        <w:t>.</w:t>
      </w:r>
      <w:r w:rsidRPr="00A42EEC">
        <w:rPr>
          <w:b/>
          <w:shd w:val="clear" w:color="auto" w:fill="FFFFFF"/>
        </w:rPr>
        <w:t>B</w:t>
      </w:r>
      <w:r w:rsidR="002977A3" w:rsidRPr="00A42EEC">
        <w:rPr>
          <w:b/>
          <w:shd w:val="clear" w:color="auto" w:fill="FFFFFF"/>
        </w:rPr>
        <w:t>.</w:t>
      </w:r>
      <w:r w:rsidRPr="00A42EEC">
        <w:rPr>
          <w:b/>
          <w:shd w:val="clear" w:color="auto" w:fill="FFFFFF"/>
        </w:rPr>
        <w:t>A</w:t>
      </w:r>
      <w:r w:rsidR="002977A3" w:rsidRPr="00A42EEC">
        <w:rPr>
          <w:b/>
          <w:shd w:val="clear" w:color="auto" w:fill="FFFFFF"/>
        </w:rPr>
        <w:t>.</w:t>
      </w:r>
      <w:r w:rsidRPr="00A42EEC">
        <w:rPr>
          <w:b/>
          <w:shd w:val="clear" w:color="auto" w:fill="FFFFFF"/>
        </w:rPr>
        <w:t xml:space="preserve"> – CFO</w:t>
      </w:r>
      <w:r w:rsidR="00BC1B13">
        <w:rPr>
          <w:rStyle w:val="FootnoteReference"/>
          <w:b/>
          <w:i/>
        </w:rPr>
        <w:footnoteReference w:id="33"/>
      </w:r>
    </w:p>
    <w:p w14:paraId="667E4E0C" w14:textId="363AAC65" w:rsidR="002977A3" w:rsidRPr="002977A3" w:rsidRDefault="002977A3" w:rsidP="00A42EEC">
      <w:pPr>
        <w:pStyle w:val="RNABodyCopy"/>
        <w:rPr>
          <w:shd w:val="clear" w:color="auto" w:fill="FFFFFF"/>
        </w:rPr>
      </w:pPr>
      <w:r>
        <w:rPr>
          <w:shd w:val="clear" w:color="auto" w:fill="FFFFFF"/>
        </w:rPr>
        <w:t xml:space="preserve">Dr. Cummings has an experience of 15 years </w:t>
      </w:r>
      <w:r w:rsidRPr="002977A3">
        <w:rPr>
          <w:shd w:val="clear" w:color="auto" w:fill="FFFFFF"/>
        </w:rPr>
        <w:t xml:space="preserve">in healthcare and financial services. </w:t>
      </w:r>
      <w:r>
        <w:rPr>
          <w:shd w:val="clear" w:color="auto" w:fill="FFFFFF"/>
        </w:rPr>
        <w:t xml:space="preserve"> </w:t>
      </w:r>
      <w:r w:rsidRPr="002977A3">
        <w:rPr>
          <w:shd w:val="clear" w:color="auto" w:fill="FFFFFF"/>
        </w:rPr>
        <w:t xml:space="preserve">Dr. Cummings joined </w:t>
      </w:r>
      <w:r>
        <w:rPr>
          <w:shd w:val="clear" w:color="auto" w:fill="FFFFFF"/>
        </w:rPr>
        <w:t xml:space="preserve">the Company </w:t>
      </w:r>
      <w:r w:rsidRPr="002977A3">
        <w:rPr>
          <w:shd w:val="clear" w:color="auto" w:fill="FFFFFF"/>
        </w:rPr>
        <w:t>in December 2018 from Citigroup Global Markets where he served as a Director in the Investment Banking Healthcare Group focusing on West Coast small- and mid-cap life sciences companies.</w:t>
      </w:r>
      <w:r>
        <w:rPr>
          <w:shd w:val="clear" w:color="auto" w:fill="FFFFFF"/>
        </w:rPr>
        <w:t xml:space="preserve">  At </w:t>
      </w:r>
      <w:r w:rsidRPr="002977A3">
        <w:rPr>
          <w:shd w:val="clear" w:color="auto" w:fill="FFFFFF"/>
        </w:rPr>
        <w:t>Citigroup Global Markets</w:t>
      </w:r>
      <w:r>
        <w:rPr>
          <w:shd w:val="clear" w:color="auto" w:fill="FFFFFF"/>
        </w:rPr>
        <w:t xml:space="preserve">, he </w:t>
      </w:r>
      <w:r w:rsidRPr="002977A3">
        <w:rPr>
          <w:shd w:val="clear" w:color="auto" w:fill="FFFFFF"/>
        </w:rPr>
        <w:t>specialized in public and private capital raising as well as M&amp;A and executed a broad range of transactions for many of the leading life sciences companies on the West Coast.  Prior to Citigroup, he worked in the Investment Banking Division at Lehman Brothers and Barclays in New York.</w:t>
      </w:r>
    </w:p>
    <w:p w14:paraId="16850C63" w14:textId="77777777" w:rsidR="002977A3" w:rsidRPr="002977A3" w:rsidRDefault="002977A3" w:rsidP="00A42EEC">
      <w:pPr>
        <w:pStyle w:val="RNABodyCopy"/>
        <w:rPr>
          <w:shd w:val="clear" w:color="auto" w:fill="FFFFFF"/>
        </w:rPr>
      </w:pPr>
    </w:p>
    <w:p w14:paraId="54BE284A" w14:textId="56674B56" w:rsidR="002A7EE4" w:rsidRDefault="002977A3" w:rsidP="00A42EEC">
      <w:pPr>
        <w:pStyle w:val="RNABodyCopy"/>
        <w:rPr>
          <w:shd w:val="clear" w:color="auto" w:fill="FFFFFF"/>
        </w:rPr>
      </w:pPr>
      <w:r>
        <w:rPr>
          <w:shd w:val="clear" w:color="auto" w:fill="FFFFFF"/>
        </w:rPr>
        <w:t xml:space="preserve">Dr. Cummings </w:t>
      </w:r>
      <w:r w:rsidRPr="002977A3">
        <w:rPr>
          <w:shd w:val="clear" w:color="auto" w:fill="FFFFFF"/>
        </w:rPr>
        <w:t>holds an M.D. from the Duke University School of Medicine, where he performed research in healthcare economics.  He also holds an M</w:t>
      </w:r>
      <w:r>
        <w:rPr>
          <w:shd w:val="clear" w:color="auto" w:fill="FFFFFF"/>
        </w:rPr>
        <w:t>.</w:t>
      </w:r>
      <w:r w:rsidRPr="002977A3">
        <w:rPr>
          <w:shd w:val="clear" w:color="auto" w:fill="FFFFFF"/>
        </w:rPr>
        <w:t>B</w:t>
      </w:r>
      <w:r>
        <w:rPr>
          <w:shd w:val="clear" w:color="auto" w:fill="FFFFFF"/>
        </w:rPr>
        <w:t>.</w:t>
      </w:r>
      <w:r w:rsidRPr="002977A3">
        <w:rPr>
          <w:shd w:val="clear" w:color="auto" w:fill="FFFFFF"/>
        </w:rPr>
        <w:t>A</w:t>
      </w:r>
      <w:r>
        <w:rPr>
          <w:shd w:val="clear" w:color="auto" w:fill="FFFFFF"/>
        </w:rPr>
        <w:t>.</w:t>
      </w:r>
      <w:r w:rsidRPr="002977A3">
        <w:rPr>
          <w:shd w:val="clear" w:color="auto" w:fill="FFFFFF"/>
        </w:rPr>
        <w:t xml:space="preserve"> from the Fuqua School of Business.</w:t>
      </w:r>
    </w:p>
    <w:p w14:paraId="0E18B004" w14:textId="77777777" w:rsidR="002A7EE4" w:rsidRPr="00215FF4" w:rsidRDefault="002A7EE4" w:rsidP="00A42EEC">
      <w:pPr>
        <w:pStyle w:val="RNABodyCopy"/>
        <w:rPr>
          <w:shd w:val="clear" w:color="auto" w:fill="FFFFFF"/>
        </w:rPr>
      </w:pPr>
    </w:p>
    <w:p w14:paraId="4CC1DFBC" w14:textId="3C6E659D" w:rsidR="002A7EE4" w:rsidRPr="002977A3" w:rsidRDefault="002A7EE4" w:rsidP="00A42EEC">
      <w:pPr>
        <w:pStyle w:val="RNABodyCopy"/>
        <w:rPr>
          <w:b/>
        </w:rPr>
      </w:pPr>
      <w:r w:rsidRPr="002977A3">
        <w:rPr>
          <w:b/>
        </w:rPr>
        <w:t>Scott Turner, Ph.D. –</w:t>
      </w:r>
      <w:r w:rsidRPr="002977A3">
        <w:rPr>
          <w:b/>
          <w:i/>
        </w:rPr>
        <w:t xml:space="preserve"> VP of Translational Sciences</w:t>
      </w:r>
      <w:ins w:id="241" w:author="Nishant Soni" w:date="2019-05-09T18:04:00Z">
        <w:r w:rsidR="00864328">
          <w:rPr>
            <w:rStyle w:val="FootnoteReference"/>
            <w:b/>
            <w:i/>
          </w:rPr>
          <w:footnoteReference w:id="34"/>
        </w:r>
      </w:ins>
    </w:p>
    <w:p w14:paraId="44B1143A" w14:textId="47C58824" w:rsidR="002A7EE4" w:rsidRPr="00FE0AAD" w:rsidRDefault="002A7EE4">
      <w:pPr>
        <w:pStyle w:val="RNABodyCopy"/>
        <w:rPr>
          <w:shd w:val="clear" w:color="auto" w:fill="FFFFFF"/>
        </w:rPr>
      </w:pPr>
      <w:r w:rsidRPr="002A7EE4">
        <w:rPr>
          <w:shd w:val="clear" w:color="auto" w:fill="FFFFFF"/>
        </w:rPr>
        <w:t>Dr. Turner is a leader in</w:t>
      </w:r>
      <w:r w:rsidRPr="004D1053">
        <w:rPr>
          <w:shd w:val="clear" w:color="auto" w:fill="FFFFFF"/>
        </w:rPr>
        <w:t xml:space="preserve"> the field of stable isotope R&amp;D of novel tools for</w:t>
      </w:r>
      <w:r w:rsidRPr="006B3ACA">
        <w:rPr>
          <w:shd w:val="clear" w:color="auto" w:fill="FFFFFF"/>
        </w:rPr>
        <w:t xml:space="preserve"> </w:t>
      </w:r>
      <w:r w:rsidRPr="004D1053">
        <w:rPr>
          <w:shd w:val="clear" w:color="auto" w:fill="FFFFFF"/>
        </w:rPr>
        <w:t>drug discovery and development.  Prior to joining the Company,</w:t>
      </w:r>
      <w:r w:rsidRPr="006B3ACA">
        <w:rPr>
          <w:shd w:val="clear" w:color="auto" w:fill="FFFFFF"/>
        </w:rPr>
        <w:t xml:space="preserve"> </w:t>
      </w:r>
      <w:r w:rsidRPr="004D1053">
        <w:rPr>
          <w:shd w:val="clear" w:color="auto" w:fill="FFFFFF"/>
        </w:rPr>
        <w:t xml:space="preserve">Dr. Turner was the </w:t>
      </w:r>
      <w:r w:rsidRPr="006B3ACA">
        <w:rPr>
          <w:shd w:val="clear" w:color="auto" w:fill="FFFFFF"/>
        </w:rPr>
        <w:t>VP</w:t>
      </w:r>
      <w:r w:rsidRPr="004D1053">
        <w:rPr>
          <w:shd w:val="clear" w:color="auto" w:fill="FFFFFF"/>
        </w:rPr>
        <w:t xml:space="preserve"> of R&amp;D at </w:t>
      </w:r>
      <w:proofErr w:type="spellStart"/>
      <w:r w:rsidRPr="004D1053">
        <w:rPr>
          <w:shd w:val="clear" w:color="auto" w:fill="FFFFFF"/>
        </w:rPr>
        <w:t>KineMed</w:t>
      </w:r>
      <w:proofErr w:type="spellEnd"/>
      <w:r w:rsidRPr="004D1053">
        <w:rPr>
          <w:shd w:val="clear" w:color="auto" w:fill="FFFFFF"/>
        </w:rPr>
        <w:t>, Inc. where he led the technology development and biomarker discovery efforts in fibrosis, atherosclerosis</w:t>
      </w:r>
      <w:r w:rsidR="00136A62">
        <w:rPr>
          <w:shd w:val="clear" w:color="auto" w:fill="FFFFFF"/>
        </w:rPr>
        <w:t>,</w:t>
      </w:r>
      <w:r w:rsidRPr="004D1053">
        <w:rPr>
          <w:shd w:val="clear" w:color="auto" w:fill="FFFFFF"/>
        </w:rPr>
        <w:t xml:space="preserve"> and metabolic disease. </w:t>
      </w:r>
      <w:r w:rsidRPr="006B3ACA">
        <w:rPr>
          <w:shd w:val="clear" w:color="auto" w:fill="FFFFFF"/>
        </w:rPr>
        <w:t xml:space="preserve"> </w:t>
      </w:r>
      <w:r w:rsidRPr="004D1053">
        <w:rPr>
          <w:shd w:val="clear" w:color="auto" w:fill="FFFFFF"/>
        </w:rPr>
        <w:t>He has</w:t>
      </w:r>
      <w:r w:rsidRPr="006B3ACA">
        <w:rPr>
          <w:shd w:val="clear" w:color="auto" w:fill="FFFFFF"/>
        </w:rPr>
        <w:t xml:space="preserve"> </w:t>
      </w:r>
      <w:r w:rsidRPr="004D1053">
        <w:rPr>
          <w:shd w:val="clear" w:color="auto" w:fill="FFFFFF"/>
        </w:rPr>
        <w:t xml:space="preserve">co-authored more than 50 publications and holds several patents in the areas of metabolic fluxes and stable isotopes methods.  Dr. Turner has been awarded </w:t>
      </w:r>
      <w:r>
        <w:rPr>
          <w:shd w:val="clear" w:color="auto" w:fill="FFFFFF"/>
        </w:rPr>
        <w:t>3</w:t>
      </w:r>
      <w:r w:rsidRPr="004D1053">
        <w:rPr>
          <w:shd w:val="clear" w:color="auto" w:fill="FFFFFF"/>
        </w:rPr>
        <w:t xml:space="preserve"> National Institutes of Health</w:t>
      </w:r>
      <w:r>
        <w:rPr>
          <w:shd w:val="clear" w:color="auto" w:fill="FFFFFF"/>
        </w:rPr>
        <w:t xml:space="preserve"> (“NIH”)</w:t>
      </w:r>
      <w:r w:rsidRPr="004D1053">
        <w:rPr>
          <w:shd w:val="clear" w:color="auto" w:fill="FFFFFF"/>
        </w:rPr>
        <w:t xml:space="preserve"> grants to fund his research into </w:t>
      </w:r>
      <w:r w:rsidR="00136A62">
        <w:rPr>
          <w:shd w:val="clear" w:color="auto" w:fill="FFFFFF"/>
        </w:rPr>
        <w:t xml:space="preserve">a </w:t>
      </w:r>
      <w:r w:rsidRPr="004D1053">
        <w:rPr>
          <w:shd w:val="clear" w:color="auto" w:fill="FFFFFF"/>
        </w:rPr>
        <w:t>novel in vivo for biomarker discovery and serves on the editorial board of Biomarker Insights.</w:t>
      </w:r>
    </w:p>
    <w:p w14:paraId="5861C23F" w14:textId="77777777" w:rsidR="002A7EE4" w:rsidRPr="00FE0AAD" w:rsidRDefault="002A7EE4" w:rsidP="002A7EE4">
      <w:pPr>
        <w:pStyle w:val="RNABodyCopy"/>
        <w:rPr>
          <w:shd w:val="clear" w:color="auto" w:fill="FFFFFF"/>
        </w:rPr>
      </w:pPr>
    </w:p>
    <w:p w14:paraId="3965C82C" w14:textId="373C7347" w:rsidR="002A7EE4" w:rsidRDefault="002A7EE4" w:rsidP="002A7EE4">
      <w:pPr>
        <w:pStyle w:val="RNABodyCopy"/>
        <w:rPr>
          <w:ins w:id="243" w:author="Nishant Soni" w:date="2019-05-09T17:29:00Z"/>
          <w:shd w:val="clear" w:color="auto" w:fill="FFFFFF"/>
        </w:rPr>
      </w:pPr>
      <w:r w:rsidRPr="006B3ACA">
        <w:rPr>
          <w:shd w:val="clear" w:color="auto" w:fill="FFFFFF"/>
        </w:rPr>
        <w:t>Dr. Turner received his Ph.D. in 2002 in Nutritional Sciences and Toxicology from the U</w:t>
      </w:r>
      <w:r>
        <w:rPr>
          <w:shd w:val="clear" w:color="auto" w:fill="FFFFFF"/>
        </w:rPr>
        <w:t>C,</w:t>
      </w:r>
      <w:r w:rsidRPr="006B3ACA">
        <w:rPr>
          <w:shd w:val="clear" w:color="auto" w:fill="FFFFFF"/>
        </w:rPr>
        <w:t xml:space="preserve"> Berkeley.  During graduation, his research focused on the development and application of stable isotope methodology to the study of adipose tissue dynamics in the</w:t>
      </w:r>
      <w:r>
        <w:rPr>
          <w:shd w:val="clear" w:color="auto" w:fill="FFFFFF"/>
        </w:rPr>
        <w:t xml:space="preserve"> leptin-deficient</w:t>
      </w:r>
      <w:r w:rsidRPr="006B3ACA">
        <w:rPr>
          <w:shd w:val="clear" w:color="auto" w:fill="FFFFFF"/>
        </w:rPr>
        <w:t xml:space="preserve"> </w:t>
      </w:r>
      <w:r>
        <w:rPr>
          <w:shd w:val="clear" w:color="auto" w:fill="FFFFFF"/>
        </w:rPr>
        <w:t>(</w:t>
      </w:r>
      <w:proofErr w:type="spellStart"/>
      <w:r w:rsidRPr="006B3ACA">
        <w:rPr>
          <w:shd w:val="clear" w:color="auto" w:fill="FFFFFF"/>
        </w:rPr>
        <w:t>ob</w:t>
      </w:r>
      <w:proofErr w:type="spellEnd"/>
      <w:r w:rsidRPr="006B3ACA">
        <w:rPr>
          <w:shd w:val="clear" w:color="auto" w:fill="FFFFFF"/>
        </w:rPr>
        <w:t>/</w:t>
      </w:r>
      <w:proofErr w:type="spellStart"/>
      <w:r w:rsidRPr="006B3ACA">
        <w:rPr>
          <w:shd w:val="clear" w:color="auto" w:fill="FFFFFF"/>
        </w:rPr>
        <w:t>ob</w:t>
      </w:r>
      <w:proofErr w:type="spellEnd"/>
      <w:r>
        <w:rPr>
          <w:shd w:val="clear" w:color="auto" w:fill="FFFFFF"/>
        </w:rPr>
        <w:t>)</w:t>
      </w:r>
      <w:r w:rsidRPr="006B3ACA">
        <w:rPr>
          <w:shd w:val="clear" w:color="auto" w:fill="FFFFFF"/>
        </w:rPr>
        <w:t xml:space="preserve"> mouse.</w:t>
      </w:r>
    </w:p>
    <w:p w14:paraId="251F4A97" w14:textId="3C7D5248" w:rsidR="00991D88" w:rsidRDefault="00991D88" w:rsidP="002A7EE4">
      <w:pPr>
        <w:pStyle w:val="RNABodyCopy"/>
        <w:rPr>
          <w:ins w:id="244" w:author="Nishant Soni" w:date="2019-05-09T17:29:00Z"/>
          <w:shd w:val="clear" w:color="auto" w:fill="FFFFFF"/>
        </w:rPr>
      </w:pPr>
    </w:p>
    <w:p w14:paraId="2ECA5C50" w14:textId="2320E496" w:rsidR="00991D88" w:rsidRDefault="00991D88" w:rsidP="002A7EE4">
      <w:pPr>
        <w:pStyle w:val="RNABodyCopy"/>
        <w:rPr>
          <w:ins w:id="245" w:author="Nishant Soni" w:date="2019-05-09T17:30:00Z"/>
          <w:b/>
          <w:i/>
          <w:shd w:val="clear" w:color="auto" w:fill="FFFFFF"/>
        </w:rPr>
      </w:pPr>
      <w:ins w:id="246" w:author="Nishant Soni" w:date="2019-05-09T17:29:00Z">
        <w:r>
          <w:rPr>
            <w:b/>
            <w:shd w:val="clear" w:color="auto" w:fill="FFFFFF"/>
          </w:rPr>
          <w:t xml:space="preserve">Marzena Jurek, M.S. – </w:t>
        </w:r>
        <w:r w:rsidRPr="00991D88">
          <w:rPr>
            <w:b/>
            <w:i/>
            <w:shd w:val="clear" w:color="auto" w:fill="FFFFFF"/>
            <w:rPrChange w:id="247" w:author="Nishant Soni" w:date="2019-05-09T17:29:00Z">
              <w:rPr>
                <w:b/>
                <w:shd w:val="clear" w:color="auto" w:fill="FFFFFF"/>
              </w:rPr>
            </w:rPrChange>
          </w:rPr>
          <w:t>VP, Clinical Operations</w:t>
        </w:r>
      </w:ins>
      <w:ins w:id="248" w:author="Nishant Soni" w:date="2019-05-09T18:03:00Z">
        <w:r w:rsidR="00864328">
          <w:rPr>
            <w:rStyle w:val="FootnoteReference"/>
            <w:b/>
            <w:i/>
            <w:shd w:val="clear" w:color="auto" w:fill="FFFFFF"/>
          </w:rPr>
          <w:footnoteReference w:id="35"/>
        </w:r>
      </w:ins>
    </w:p>
    <w:p w14:paraId="1957A6A7" w14:textId="1A62D631" w:rsidR="00991D88" w:rsidRDefault="00991D88" w:rsidP="002A7EE4">
      <w:pPr>
        <w:pStyle w:val="RNABodyCopy"/>
        <w:rPr>
          <w:ins w:id="251" w:author="Nishant Soni" w:date="2019-05-09T18:07:00Z"/>
          <w:shd w:val="clear" w:color="auto" w:fill="FFFFFF"/>
        </w:rPr>
      </w:pPr>
      <w:ins w:id="252" w:author="Nishant Soni" w:date="2019-05-09T17:30:00Z">
        <w:r>
          <w:rPr>
            <w:shd w:val="clear" w:color="auto" w:fill="FFFFFF"/>
          </w:rPr>
          <w:t>Ms. Jurek joined the Company in March 2019 as VP of clinical operations to oversee tactical implementation of the Company’s clinical programs.  She brings 20 years bro</w:t>
        </w:r>
      </w:ins>
      <w:ins w:id="253" w:author="Nishant Soni" w:date="2019-05-09T17:31:00Z">
        <w:r>
          <w:rPr>
            <w:shd w:val="clear" w:color="auto" w:fill="FFFFFF"/>
          </w:rPr>
          <w:t>ad experience in clinical development and pre-clinical research in mid and small/start-up companies.  Prior to joining the Company, she managed early and late-stage global pro</w:t>
        </w:r>
      </w:ins>
      <w:ins w:id="254" w:author="Nishant Soni" w:date="2019-05-09T17:32:00Z">
        <w:r>
          <w:rPr>
            <w:shd w:val="clear" w:color="auto" w:fill="FFFFFF"/>
          </w:rPr>
          <w:t xml:space="preserve">grams in several rare disease indications, including hepatic encephalopathy, idiopathic pulmonary fibrosis, and sickle cell disease.  </w:t>
        </w:r>
      </w:ins>
      <w:ins w:id="255" w:author="Nishant Soni" w:date="2019-05-09T17:35:00Z">
        <w:r w:rsidR="00F63023">
          <w:rPr>
            <w:shd w:val="clear" w:color="auto" w:fill="FFFFFF"/>
          </w:rPr>
          <w:t>Previously, she held</w:t>
        </w:r>
      </w:ins>
      <w:ins w:id="256" w:author="Nishant Soni" w:date="2019-05-09T17:32:00Z">
        <w:r>
          <w:rPr>
            <w:shd w:val="clear" w:color="auto" w:fill="FFFFFF"/>
          </w:rPr>
          <w:t xml:space="preserve"> positions at Portola</w:t>
        </w:r>
      </w:ins>
      <w:ins w:id="257" w:author="Nishant Soni" w:date="2019-05-09T17:35:00Z">
        <w:r w:rsidR="00F63023">
          <w:rPr>
            <w:shd w:val="clear" w:color="auto" w:fill="FFFFFF"/>
          </w:rPr>
          <w:t xml:space="preserve"> Pharmaceuticals, Hyperion Therapeutics, and most recently </w:t>
        </w:r>
      </w:ins>
      <w:ins w:id="258" w:author="Nishant Soni" w:date="2019-05-09T17:36:00Z">
        <w:r w:rsidR="00F63023">
          <w:rPr>
            <w:shd w:val="clear" w:color="auto" w:fill="FFFFFF"/>
          </w:rPr>
          <w:t xml:space="preserve">at </w:t>
        </w:r>
      </w:ins>
      <w:ins w:id="259" w:author="Nishant Soni" w:date="2019-05-09T17:35:00Z">
        <w:r w:rsidR="00F63023">
          <w:rPr>
            <w:shd w:val="clear" w:color="auto" w:fill="FFFFFF"/>
          </w:rPr>
          <w:t>Global Blood Therapeutics</w:t>
        </w:r>
      </w:ins>
      <w:ins w:id="260" w:author="Nishant Soni" w:date="2019-05-09T18:03:00Z">
        <w:r w:rsidR="00864328">
          <w:rPr>
            <w:shd w:val="clear" w:color="auto" w:fill="FFFFFF"/>
          </w:rPr>
          <w:t>, among others, managing cross-functional teams and overseeing deployment of clinical programs.</w:t>
        </w:r>
      </w:ins>
    </w:p>
    <w:p w14:paraId="5CBFCD65" w14:textId="4537935A" w:rsidR="00A0443A" w:rsidRDefault="00A0443A" w:rsidP="002A7EE4">
      <w:pPr>
        <w:pStyle w:val="RNABodyCopy"/>
        <w:rPr>
          <w:ins w:id="261" w:author="Nishant Soni" w:date="2019-05-09T18:07:00Z"/>
          <w:shd w:val="clear" w:color="auto" w:fill="FFFFFF"/>
        </w:rPr>
      </w:pPr>
    </w:p>
    <w:p w14:paraId="3440B299" w14:textId="77777777" w:rsidR="00A0443A" w:rsidRDefault="00A0443A" w:rsidP="002A7EE4">
      <w:pPr>
        <w:pStyle w:val="RNABodyCopy"/>
        <w:rPr>
          <w:ins w:id="262" w:author="Nishant Soni" w:date="2019-05-09T18:08:00Z"/>
          <w:b/>
          <w:shd w:val="clear" w:color="auto" w:fill="FFFFFF"/>
        </w:rPr>
      </w:pPr>
    </w:p>
    <w:p w14:paraId="001CC09C" w14:textId="36FD7365" w:rsidR="00A0443A" w:rsidRDefault="00A0443A" w:rsidP="002A7EE4">
      <w:pPr>
        <w:pStyle w:val="RNABodyCopy"/>
        <w:rPr>
          <w:ins w:id="263" w:author="Nishant Soni" w:date="2019-05-09T18:08:00Z"/>
          <w:b/>
          <w:i/>
          <w:shd w:val="clear" w:color="auto" w:fill="FFFFFF"/>
        </w:rPr>
      </w:pPr>
      <w:ins w:id="264" w:author="Nishant Soni" w:date="2019-05-09T18:08:00Z">
        <w:r>
          <w:rPr>
            <w:b/>
            <w:shd w:val="clear" w:color="auto" w:fill="FFFFFF"/>
          </w:rPr>
          <w:t xml:space="preserve">Eve-Irene </w:t>
        </w:r>
        <w:proofErr w:type="spellStart"/>
        <w:r>
          <w:rPr>
            <w:b/>
            <w:shd w:val="clear" w:color="auto" w:fill="FFFFFF"/>
          </w:rPr>
          <w:t>Lepist</w:t>
        </w:r>
        <w:proofErr w:type="spellEnd"/>
        <w:r>
          <w:rPr>
            <w:b/>
            <w:shd w:val="clear" w:color="auto" w:fill="FFFFFF"/>
          </w:rPr>
          <w:t xml:space="preserve">, Ph.D. – </w:t>
        </w:r>
        <w:r w:rsidRPr="00A0443A">
          <w:rPr>
            <w:b/>
            <w:i/>
            <w:shd w:val="clear" w:color="auto" w:fill="FFFFFF"/>
            <w:rPrChange w:id="265" w:author="Nishant Soni" w:date="2019-05-09T18:08:00Z">
              <w:rPr>
                <w:b/>
                <w:shd w:val="clear" w:color="auto" w:fill="FFFFFF"/>
              </w:rPr>
            </w:rPrChange>
          </w:rPr>
          <w:t>Senior Director, Non-Clinical Development</w:t>
        </w:r>
        <w:r>
          <w:rPr>
            <w:rStyle w:val="FootnoteReference"/>
            <w:b/>
            <w:i/>
            <w:shd w:val="clear" w:color="auto" w:fill="FFFFFF"/>
          </w:rPr>
          <w:footnoteReference w:id="36"/>
        </w:r>
      </w:ins>
    </w:p>
    <w:p w14:paraId="221DED7D" w14:textId="77777777" w:rsidR="00A0443A" w:rsidRDefault="00A0443A" w:rsidP="002A7EE4">
      <w:pPr>
        <w:pStyle w:val="RNABodyCopy"/>
        <w:rPr>
          <w:ins w:id="267" w:author="Nishant Soni" w:date="2019-05-09T18:12:00Z"/>
          <w:shd w:val="clear" w:color="auto" w:fill="FFFFFF"/>
        </w:rPr>
      </w:pPr>
      <w:ins w:id="268" w:author="Nishant Soni" w:date="2019-05-09T18:12:00Z">
        <w:r>
          <w:rPr>
            <w:shd w:val="clear" w:color="auto" w:fill="FFFFFF"/>
          </w:rPr>
          <w:t>Dr.</w:t>
        </w:r>
      </w:ins>
      <w:ins w:id="269" w:author="Nishant Soni" w:date="2019-05-09T18:09:00Z">
        <w:r>
          <w:rPr>
            <w:shd w:val="clear" w:color="auto" w:fill="FFFFFF"/>
          </w:rPr>
          <w:t xml:space="preserve"> </w:t>
        </w:r>
        <w:proofErr w:type="spellStart"/>
        <w:r>
          <w:rPr>
            <w:shd w:val="clear" w:color="auto" w:fill="FFFFFF"/>
          </w:rPr>
          <w:t>Lepist</w:t>
        </w:r>
        <w:proofErr w:type="spellEnd"/>
        <w:r>
          <w:rPr>
            <w:shd w:val="clear" w:color="auto" w:fill="FFFFFF"/>
          </w:rPr>
          <w:t xml:space="preserve"> brings over fifteen years of pharmaceutical </w:t>
        </w:r>
      </w:ins>
      <w:ins w:id="270" w:author="Nishant Soni" w:date="2019-05-09T18:10:00Z">
        <w:r>
          <w:rPr>
            <w:shd w:val="clear" w:color="auto" w:fill="FFFFFF"/>
          </w:rPr>
          <w:t>industry experience in drug metabolism and pharmacokinetics in support of discovery research, translational research, and product development.</w:t>
        </w:r>
      </w:ins>
      <w:ins w:id="271" w:author="Nishant Soni" w:date="2019-05-09T18:11:00Z">
        <w:r>
          <w:rPr>
            <w:shd w:val="clear" w:color="auto" w:fill="FFFFFF"/>
          </w:rPr>
          <w:t xml:space="preserve">  Previously joining to the Company, she held positions at the Department of Drug Metabolism, Gilead Sciences, where she led a team supporting discovery and development programs in areas of drug abs</w:t>
        </w:r>
      </w:ins>
      <w:ins w:id="272" w:author="Nishant Soni" w:date="2019-05-09T18:12:00Z">
        <w:r>
          <w:rPr>
            <w:shd w:val="clear" w:color="auto" w:fill="FFFFFF"/>
          </w:rPr>
          <w:t xml:space="preserve">orption and transporter interactions.  </w:t>
        </w:r>
      </w:ins>
    </w:p>
    <w:p w14:paraId="5773BDF5" w14:textId="77777777" w:rsidR="00A0443A" w:rsidRDefault="00A0443A" w:rsidP="002A7EE4">
      <w:pPr>
        <w:pStyle w:val="RNABodyCopy"/>
        <w:rPr>
          <w:ins w:id="273" w:author="Nishant Soni" w:date="2019-05-09T18:12:00Z"/>
          <w:shd w:val="clear" w:color="auto" w:fill="FFFFFF"/>
        </w:rPr>
      </w:pPr>
    </w:p>
    <w:p w14:paraId="5F756DAD" w14:textId="1E391EA4" w:rsidR="00A0443A" w:rsidRPr="00E9658A" w:rsidRDefault="00A0443A" w:rsidP="002A7EE4">
      <w:pPr>
        <w:pStyle w:val="RNABodyCopy"/>
        <w:rPr>
          <w:shd w:val="clear" w:color="auto" w:fill="FFFFFF"/>
        </w:rPr>
      </w:pPr>
      <w:ins w:id="274" w:author="Nishant Soni" w:date="2019-05-09T18:12:00Z">
        <w:r>
          <w:rPr>
            <w:shd w:val="clear" w:color="auto" w:fill="FFFFFF"/>
          </w:rPr>
          <w:t xml:space="preserve">Dr. </w:t>
        </w:r>
        <w:proofErr w:type="spellStart"/>
        <w:r>
          <w:rPr>
            <w:shd w:val="clear" w:color="auto" w:fill="FFFFFF"/>
          </w:rPr>
          <w:t>Lepist</w:t>
        </w:r>
        <w:proofErr w:type="spellEnd"/>
        <w:r>
          <w:rPr>
            <w:shd w:val="clear" w:color="auto" w:fill="FFFFFF"/>
          </w:rPr>
          <w:t xml:space="preserve"> started her career as a DMPK scientist at CV Therapeutics, where she established and worked with in vitro and in vivo mod</w:t>
        </w:r>
      </w:ins>
      <w:ins w:id="275" w:author="Nishant Soni" w:date="2019-05-09T18:13:00Z">
        <w:r>
          <w:rPr>
            <w:shd w:val="clear" w:color="auto" w:fill="FFFFFF"/>
          </w:rPr>
          <w:t xml:space="preserve">els of brain penetration.  Dr. </w:t>
        </w:r>
        <w:proofErr w:type="spellStart"/>
        <w:r>
          <w:rPr>
            <w:shd w:val="clear" w:color="auto" w:fill="FFFFFF"/>
          </w:rPr>
          <w:t>Lepist</w:t>
        </w:r>
        <w:proofErr w:type="spellEnd"/>
        <w:r>
          <w:rPr>
            <w:shd w:val="clear" w:color="auto" w:fill="FFFFFF"/>
          </w:rPr>
          <w:t xml:space="preserve"> has published over twenty peer-reviewed articles in areas of pharmacokinetics and pharmacodynamics, pro-drugs, and drug-</w:t>
        </w:r>
      </w:ins>
      <w:ins w:id="276" w:author="Nishant Soni" w:date="2019-05-09T18:12:00Z">
        <w:r>
          <w:rPr>
            <w:shd w:val="clear" w:color="auto" w:fill="FFFFFF"/>
          </w:rPr>
          <w:t xml:space="preserve"> </w:t>
        </w:r>
      </w:ins>
      <w:ins w:id="277" w:author="Nishant Soni" w:date="2019-05-09T18:13:00Z">
        <w:r>
          <w:rPr>
            <w:shd w:val="clear" w:color="auto" w:fill="FFFFFF"/>
          </w:rPr>
          <w:t>transporter interactions related to absorption, distribution, and elimination with a focus o</w:t>
        </w:r>
      </w:ins>
      <w:ins w:id="278" w:author="Nishant Soni" w:date="2019-05-09T18:14:00Z">
        <w:r>
          <w:rPr>
            <w:shd w:val="clear" w:color="auto" w:fill="FFFFFF"/>
          </w:rPr>
          <w:t>n renal drug-drug interactions.  She conducted her graduate research at Uppsala University, Sweden and at The Royal School of Pharmacy</w:t>
        </w:r>
      </w:ins>
      <w:ins w:id="279" w:author="Nishant Soni" w:date="2019-05-09T18:15:00Z">
        <w:r>
          <w:rPr>
            <w:shd w:val="clear" w:color="auto" w:fill="FFFFFF"/>
          </w:rPr>
          <w:t>, Copenhagen, Denmark.  She holds a Ph.D. in pharmaceutical sciences from University of Tartu, Estonia, and completed her postdoctoral research at State University of New York at Buffalo</w:t>
        </w:r>
        <w:r w:rsidR="00E9658A">
          <w:rPr>
            <w:shd w:val="clear" w:color="auto" w:fill="FFFFFF"/>
          </w:rPr>
          <w:t>.</w:t>
        </w:r>
      </w:ins>
    </w:p>
    <w:p w14:paraId="3A37F62C" w14:textId="2A08E1AD" w:rsidR="00554D0A" w:rsidRDefault="00554D0A" w:rsidP="00B802C4">
      <w:pPr>
        <w:pStyle w:val="RNABodyCopy"/>
        <w:rPr>
          <w:shd w:val="clear" w:color="auto" w:fill="FFFFFF"/>
        </w:rPr>
      </w:pPr>
    </w:p>
    <w:p w14:paraId="29EAD099" w14:textId="4C10B431" w:rsidR="00573796" w:rsidRDefault="00573796" w:rsidP="00A42EEC">
      <w:pPr>
        <w:tabs>
          <w:tab w:val="left" w:pos="1323"/>
        </w:tabs>
      </w:pPr>
    </w:p>
    <w:p w14:paraId="276B1FF2" w14:textId="77777777" w:rsidR="00554D0A" w:rsidRPr="00565DEF" w:rsidRDefault="00554D0A" w:rsidP="00554D0A">
      <w:pPr>
        <w:pStyle w:val="RNAHeadlineB"/>
        <w:outlineLvl w:val="1"/>
        <w:rPr>
          <w:rFonts w:ascii="Georgia" w:hAnsi="Georgia"/>
        </w:rPr>
      </w:pPr>
      <w:bookmarkStart w:id="280" w:name="_Toc7800721"/>
      <w:r w:rsidRPr="00565DEF">
        <w:rPr>
          <w:rFonts w:ascii="Georgia" w:hAnsi="Georgia"/>
        </w:rPr>
        <w:t>Capitalization and Ownership</w:t>
      </w:r>
      <w:bookmarkEnd w:id="280"/>
    </w:p>
    <w:p w14:paraId="60E1927C" w14:textId="5CBBE7C5" w:rsidR="00554D0A" w:rsidRPr="00A42EEC" w:rsidRDefault="00554D0A" w:rsidP="00A42EEC">
      <w:pPr>
        <w:tabs>
          <w:tab w:val="left" w:pos="1323"/>
        </w:tabs>
      </w:pPr>
      <w:r w:rsidRPr="00554D0A">
        <w:rPr>
          <w:rFonts w:ascii="Georgia" w:hAnsi="Georgia"/>
          <w:color w:val="595959" w:themeColor="text1" w:themeTint="A6"/>
        </w:rPr>
        <w:t>The Company is authorized to issue common and preferred stock.  As of the Valuation Date, the following</w:t>
      </w:r>
    </w:p>
    <w:bookmarkEnd w:id="102"/>
    <w:p w14:paraId="1C33D7DD" w14:textId="5F204F0F" w:rsidR="00573796" w:rsidRDefault="00573796" w:rsidP="00DE5618">
      <w:pPr>
        <w:pStyle w:val="RNABodyCopy"/>
        <w:keepNext/>
      </w:pPr>
      <w:r w:rsidRPr="00474556">
        <w:t>shares were issued and outstanding or anticipated to be issued and outstanding:</w:t>
      </w:r>
    </w:p>
    <w:p w14:paraId="326A9F26" w14:textId="77777777" w:rsidR="00B14CCF" w:rsidRPr="00474556" w:rsidRDefault="00B14CCF" w:rsidP="00DE5618">
      <w:pPr>
        <w:pStyle w:val="RNABodyCopy"/>
        <w:keepNext/>
      </w:pPr>
    </w:p>
    <w:p w14:paraId="04AC3086" w14:textId="1A88C3C2" w:rsidR="00CC54D1" w:rsidRDefault="00CC54D1" w:rsidP="00CC54D1">
      <w:pPr>
        <w:pStyle w:val="RNABodyCopy"/>
        <w:keepNext/>
        <w:keepLines/>
        <w:jc w:val="center"/>
        <w:rPr>
          <w:i/>
        </w:rPr>
      </w:pPr>
      <w:r w:rsidRPr="006B6651">
        <w:rPr>
          <w:i/>
        </w:rPr>
        <w:t xml:space="preserve">Table 1: </w:t>
      </w:r>
      <w:r>
        <w:rPr>
          <w:i/>
        </w:rPr>
        <w:t xml:space="preserve">Capitalization </w:t>
      </w:r>
      <w:r w:rsidR="00492136">
        <w:rPr>
          <w:i/>
        </w:rPr>
        <w:t>Table</w:t>
      </w:r>
    </w:p>
    <w:p w14:paraId="0BED0B2F" w14:textId="77777777" w:rsidR="00573796" w:rsidRPr="00565DEF" w:rsidRDefault="00573796" w:rsidP="00573796">
      <w:pPr>
        <w:keepNext/>
        <w:keepLines/>
        <w:rPr>
          <w:rFonts w:ascii="Georgia" w:hAnsi="Georgia"/>
        </w:rPr>
      </w:pPr>
    </w:p>
    <w:tbl>
      <w:tblPr>
        <w:tblW w:w="9000" w:type="dxa"/>
        <w:jc w:val="center"/>
        <w:tblLayout w:type="fixed"/>
        <w:tblLook w:val="04A0" w:firstRow="1" w:lastRow="0" w:firstColumn="1" w:lastColumn="0" w:noHBand="0" w:noVBand="1"/>
      </w:tblPr>
      <w:tblGrid>
        <w:gridCol w:w="2430"/>
        <w:gridCol w:w="2190"/>
        <w:gridCol w:w="2190"/>
        <w:gridCol w:w="2190"/>
      </w:tblGrid>
      <w:tr w:rsidR="00573796" w:rsidRPr="00941C39" w14:paraId="2750354A" w14:textId="77777777" w:rsidTr="00A42EEC">
        <w:trPr>
          <w:trHeight w:val="420"/>
          <w:jc w:val="center"/>
        </w:trPr>
        <w:tc>
          <w:tcPr>
            <w:tcW w:w="2430" w:type="dxa"/>
            <w:tcBorders>
              <w:top w:val="nil"/>
              <w:left w:val="nil"/>
              <w:bottom w:val="nil"/>
              <w:right w:val="nil"/>
            </w:tcBorders>
            <w:shd w:val="clear" w:color="000000" w:fill="6F929D" w:themeFill="accent5" w:themeFillShade="BF"/>
            <w:noWrap/>
            <w:vAlign w:val="center"/>
            <w:hideMark/>
          </w:tcPr>
          <w:p w14:paraId="1FD2D202"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EQUITY CLASS</w:t>
            </w:r>
          </w:p>
        </w:tc>
        <w:tc>
          <w:tcPr>
            <w:tcW w:w="2190" w:type="dxa"/>
            <w:tcBorders>
              <w:top w:val="nil"/>
              <w:left w:val="nil"/>
              <w:bottom w:val="nil"/>
              <w:right w:val="nil"/>
            </w:tcBorders>
            <w:shd w:val="clear" w:color="000000" w:fill="6F929D" w:themeFill="accent5" w:themeFillShade="BF"/>
            <w:noWrap/>
            <w:vAlign w:val="center"/>
            <w:hideMark/>
          </w:tcPr>
          <w:p w14:paraId="75CF5896"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AUTHORIZED</w:t>
            </w:r>
          </w:p>
        </w:tc>
        <w:tc>
          <w:tcPr>
            <w:tcW w:w="2190" w:type="dxa"/>
            <w:tcBorders>
              <w:top w:val="nil"/>
              <w:left w:val="nil"/>
              <w:bottom w:val="nil"/>
              <w:right w:val="nil"/>
            </w:tcBorders>
            <w:shd w:val="clear" w:color="000000" w:fill="6F929D" w:themeFill="accent5" w:themeFillShade="BF"/>
            <w:noWrap/>
            <w:vAlign w:val="center"/>
            <w:hideMark/>
          </w:tcPr>
          <w:p w14:paraId="2E8665BC"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OUTSTANDING</w:t>
            </w:r>
          </w:p>
        </w:tc>
        <w:tc>
          <w:tcPr>
            <w:tcW w:w="2190" w:type="dxa"/>
            <w:tcBorders>
              <w:top w:val="nil"/>
              <w:left w:val="nil"/>
              <w:bottom w:val="nil"/>
              <w:right w:val="nil"/>
            </w:tcBorders>
            <w:shd w:val="clear" w:color="000000" w:fill="6F929D" w:themeFill="accent5" w:themeFillShade="BF"/>
            <w:noWrap/>
            <w:vAlign w:val="center"/>
            <w:hideMark/>
          </w:tcPr>
          <w:p w14:paraId="74F99EDB"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AS CONVERTED</w:t>
            </w:r>
          </w:p>
        </w:tc>
      </w:tr>
      <w:tr w:rsidR="00573796" w:rsidRPr="00941C39" w14:paraId="4D2FD75B" w14:textId="77777777" w:rsidTr="00A42EEC">
        <w:trPr>
          <w:trHeight w:val="420"/>
          <w:jc w:val="center"/>
        </w:trPr>
        <w:tc>
          <w:tcPr>
            <w:tcW w:w="2430" w:type="dxa"/>
            <w:tcBorders>
              <w:top w:val="nil"/>
              <w:left w:val="nil"/>
              <w:bottom w:val="single" w:sz="4" w:space="0" w:color="A5BBC2" w:themeColor="accent5"/>
              <w:right w:val="nil"/>
            </w:tcBorders>
            <w:shd w:val="clear" w:color="auto" w:fill="auto"/>
            <w:noWrap/>
            <w:vAlign w:val="center"/>
          </w:tcPr>
          <w:p w14:paraId="4B1929EE" w14:textId="77777777" w:rsidR="00573796" w:rsidRPr="00565DEF" w:rsidRDefault="00573796" w:rsidP="00FE3044">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Series A</w:t>
            </w:r>
          </w:p>
        </w:tc>
        <w:tc>
          <w:tcPr>
            <w:tcW w:w="2190" w:type="dxa"/>
            <w:tcBorders>
              <w:top w:val="nil"/>
              <w:left w:val="nil"/>
              <w:bottom w:val="single" w:sz="4" w:space="0" w:color="A5BBC2" w:themeColor="accent5"/>
              <w:right w:val="nil"/>
            </w:tcBorders>
            <w:shd w:val="clear" w:color="auto" w:fill="auto"/>
            <w:noWrap/>
            <w:vAlign w:val="center"/>
          </w:tcPr>
          <w:p w14:paraId="1F6A6555" w14:textId="7585E490" w:rsidR="00573796" w:rsidRPr="00565DEF" w:rsidRDefault="00A554A1"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56,000,000</w:t>
            </w:r>
          </w:p>
        </w:tc>
        <w:tc>
          <w:tcPr>
            <w:tcW w:w="2190" w:type="dxa"/>
            <w:tcBorders>
              <w:top w:val="nil"/>
              <w:left w:val="nil"/>
              <w:bottom w:val="single" w:sz="4" w:space="0" w:color="A5BBC2" w:themeColor="accent5"/>
              <w:right w:val="nil"/>
            </w:tcBorders>
            <w:shd w:val="clear" w:color="auto" w:fill="auto"/>
            <w:noWrap/>
            <w:vAlign w:val="center"/>
          </w:tcPr>
          <w:p w14:paraId="4FBE2780" w14:textId="2C9E5AA8" w:rsidR="00573796" w:rsidRPr="00565DEF" w:rsidRDefault="00A554A1"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56,000,000</w:t>
            </w:r>
          </w:p>
        </w:tc>
        <w:tc>
          <w:tcPr>
            <w:tcW w:w="2190" w:type="dxa"/>
            <w:tcBorders>
              <w:top w:val="nil"/>
              <w:left w:val="nil"/>
              <w:bottom w:val="single" w:sz="4" w:space="0" w:color="A5BBC2" w:themeColor="accent5"/>
              <w:right w:val="nil"/>
            </w:tcBorders>
            <w:shd w:val="clear" w:color="auto" w:fill="auto"/>
            <w:noWrap/>
            <w:vAlign w:val="center"/>
          </w:tcPr>
          <w:p w14:paraId="4CFE2720" w14:textId="520899B3" w:rsidR="00573796" w:rsidRPr="00565DEF" w:rsidRDefault="00A554A1" w:rsidP="00FE3044">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56,000,000</w:t>
            </w:r>
          </w:p>
        </w:tc>
      </w:tr>
      <w:tr w:rsidR="00A554A1" w:rsidRPr="00941C39" w14:paraId="7781459A" w14:textId="77777777" w:rsidTr="00A42EEC">
        <w:trPr>
          <w:trHeight w:val="420"/>
          <w:jc w:val="center"/>
        </w:trPr>
        <w:tc>
          <w:tcPr>
            <w:tcW w:w="2430" w:type="dxa"/>
            <w:tcBorders>
              <w:top w:val="single" w:sz="4" w:space="0" w:color="A5BBC2" w:themeColor="accent5"/>
              <w:left w:val="nil"/>
              <w:bottom w:val="single" w:sz="4" w:space="0" w:color="A5BBC2" w:themeColor="accent5"/>
              <w:right w:val="nil"/>
            </w:tcBorders>
            <w:shd w:val="clear" w:color="auto" w:fill="auto"/>
            <w:noWrap/>
            <w:vAlign w:val="center"/>
          </w:tcPr>
          <w:p w14:paraId="1E198680" w14:textId="418634CB" w:rsidR="00A554A1" w:rsidRPr="00565DEF" w:rsidRDefault="00A554A1" w:rsidP="00A554A1">
            <w:pPr>
              <w:keepNext/>
              <w:keepLines/>
              <w:spacing w:after="120"/>
              <w:jc w:val="left"/>
              <w:rPr>
                <w:rFonts w:ascii="Georgia" w:hAnsi="Georgia" w:cs="Arial"/>
                <w:b/>
                <w:color w:val="48626B" w:themeColor="accent5" w:themeShade="80"/>
              </w:rPr>
            </w:pPr>
            <w:r w:rsidRPr="00565DEF">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B Tranche I*</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54498DCD" w14:textId="55D93579" w:rsidR="00A554A1" w:rsidRDefault="00A554A1" w:rsidP="00A554A1">
            <w:pPr>
              <w:keepNext/>
              <w:keepLines/>
              <w:spacing w:after="120"/>
              <w:jc w:val="center"/>
              <w:rPr>
                <w:rFonts w:ascii="Georgia" w:hAnsi="Georgia" w:cs="Arial"/>
                <w:color w:val="595959" w:themeColor="text1" w:themeTint="A6"/>
              </w:rPr>
            </w:pPr>
            <w:r>
              <w:rPr>
                <w:rFonts w:ascii="Georgia" w:hAnsi="Georgia" w:cs="Arial"/>
                <w:color w:val="595959" w:themeColor="text1" w:themeTint="A6"/>
              </w:rPr>
              <w:t>5</w:t>
            </w:r>
            <w:r w:rsidR="00823A9F">
              <w:rPr>
                <w:rFonts w:ascii="Georgia" w:hAnsi="Georgia" w:cs="Arial"/>
                <w:color w:val="595959" w:themeColor="text1" w:themeTint="A6"/>
              </w:rPr>
              <w:t>8</w:t>
            </w:r>
            <w:r>
              <w:rPr>
                <w:rFonts w:ascii="Georgia" w:hAnsi="Georgia" w:cs="Arial"/>
                <w:color w:val="595959" w:themeColor="text1" w:themeTint="A6"/>
              </w:rPr>
              <w:t>,</w:t>
            </w:r>
            <w:r w:rsidR="00823A9F">
              <w:rPr>
                <w:rFonts w:ascii="Georgia" w:hAnsi="Georgia" w:cs="Arial"/>
                <w:color w:val="595959" w:themeColor="text1" w:themeTint="A6"/>
              </w:rPr>
              <w:t>109</w:t>
            </w:r>
            <w:r>
              <w:rPr>
                <w:rFonts w:ascii="Georgia" w:hAnsi="Georgia" w:cs="Arial"/>
                <w:color w:val="595959" w:themeColor="text1" w:themeTint="A6"/>
              </w:rPr>
              <w:t>,</w:t>
            </w:r>
            <w:r w:rsidR="00823A9F">
              <w:rPr>
                <w:rFonts w:ascii="Georgia" w:hAnsi="Georgia" w:cs="Arial"/>
                <w:color w:val="595959" w:themeColor="text1" w:themeTint="A6"/>
              </w:rPr>
              <w:t>973</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24D1DF3F" w14:textId="1BCF7E95" w:rsidR="00A554A1" w:rsidRDefault="00A554A1" w:rsidP="00A554A1">
            <w:pPr>
              <w:keepNext/>
              <w:keepLines/>
              <w:spacing w:after="120"/>
              <w:jc w:val="center"/>
              <w:rPr>
                <w:rFonts w:ascii="Georgia" w:hAnsi="Georgia" w:cs="Arial"/>
                <w:color w:val="595959" w:themeColor="text1" w:themeTint="A6"/>
              </w:rPr>
            </w:pPr>
            <w:r>
              <w:rPr>
                <w:rFonts w:ascii="Georgia" w:hAnsi="Georgia" w:cs="Arial"/>
                <w:color w:val="595959" w:themeColor="text1" w:themeTint="A6"/>
              </w:rPr>
              <w:t>45,142,960</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226E2B56" w14:textId="379CF091" w:rsidR="00A554A1" w:rsidRDefault="00A554A1" w:rsidP="00A554A1">
            <w:pPr>
              <w:keepNext/>
              <w:keepLines/>
              <w:spacing w:after="120"/>
              <w:jc w:val="center"/>
              <w:rPr>
                <w:rFonts w:ascii="Georgia" w:hAnsi="Georgia" w:cs="Arial"/>
                <w:color w:val="595959" w:themeColor="text1" w:themeTint="A6"/>
              </w:rPr>
            </w:pPr>
            <w:r>
              <w:rPr>
                <w:rFonts w:ascii="Georgia" w:hAnsi="Georgia" w:cs="Arial"/>
                <w:color w:val="595959" w:themeColor="text1" w:themeTint="A6"/>
              </w:rPr>
              <w:t>45,142,960</w:t>
            </w:r>
          </w:p>
        </w:tc>
      </w:tr>
      <w:tr w:rsidR="00A554A1" w:rsidRPr="00941C39" w14:paraId="19277E28" w14:textId="77777777" w:rsidTr="00A42EEC">
        <w:trPr>
          <w:trHeight w:val="420"/>
          <w:jc w:val="center"/>
        </w:trPr>
        <w:tc>
          <w:tcPr>
            <w:tcW w:w="2430" w:type="dxa"/>
            <w:tcBorders>
              <w:top w:val="single" w:sz="4" w:space="0" w:color="A5BBC2" w:themeColor="accent5"/>
              <w:left w:val="nil"/>
              <w:bottom w:val="single" w:sz="4" w:space="0" w:color="A5BBC2" w:themeColor="accent5"/>
              <w:right w:val="nil"/>
            </w:tcBorders>
            <w:shd w:val="clear" w:color="auto" w:fill="auto"/>
            <w:noWrap/>
            <w:vAlign w:val="center"/>
          </w:tcPr>
          <w:p w14:paraId="19C5D8EC" w14:textId="36DA0EE1" w:rsidR="00A554A1" w:rsidRPr="00565DEF" w:rsidRDefault="00A554A1" w:rsidP="00A554A1">
            <w:pPr>
              <w:keepNext/>
              <w:keepLines/>
              <w:spacing w:after="120"/>
              <w:jc w:val="left"/>
              <w:rPr>
                <w:rFonts w:ascii="Georgia" w:hAnsi="Georgia" w:cs="Arial"/>
                <w:b/>
                <w:color w:val="48626B" w:themeColor="accent5" w:themeShade="80"/>
              </w:rPr>
            </w:pPr>
            <w:r w:rsidRPr="00565DEF">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B Tranche II</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561F96B2" w14:textId="4402FBE4" w:rsidR="00A554A1" w:rsidRDefault="00A554A1" w:rsidP="00A554A1">
            <w:pPr>
              <w:keepNext/>
              <w:keepLines/>
              <w:spacing w:after="120"/>
              <w:jc w:val="center"/>
              <w:rPr>
                <w:rFonts w:ascii="Georgia" w:hAnsi="Georgia" w:cs="Arial"/>
                <w:color w:val="595959" w:themeColor="text1" w:themeTint="A6"/>
              </w:rPr>
            </w:pPr>
            <w:r>
              <w:rPr>
                <w:rFonts w:ascii="Georgia" w:hAnsi="Georgia" w:cs="Arial"/>
                <w:color w:val="595959" w:themeColor="text1" w:themeTint="A6"/>
              </w:rPr>
              <w:t>-</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14E51703" w14:textId="5D3D42FC" w:rsidR="00A554A1" w:rsidRDefault="00A554A1" w:rsidP="00A554A1">
            <w:pPr>
              <w:keepNext/>
              <w:keepLines/>
              <w:spacing w:after="120"/>
              <w:jc w:val="center"/>
              <w:rPr>
                <w:rFonts w:ascii="Georgia" w:hAnsi="Georgia" w:cs="Arial"/>
                <w:color w:val="595959" w:themeColor="text1" w:themeTint="A6"/>
              </w:rPr>
            </w:pPr>
            <w:r>
              <w:rPr>
                <w:rFonts w:ascii="Georgia" w:hAnsi="Georgia" w:cs="Arial"/>
                <w:color w:val="595959" w:themeColor="text1" w:themeTint="A6"/>
              </w:rPr>
              <w:t>4,358,261</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33B09A98" w14:textId="1AC5AC64" w:rsidR="00A554A1" w:rsidRDefault="00A554A1" w:rsidP="00A554A1">
            <w:pPr>
              <w:keepNext/>
              <w:keepLines/>
              <w:spacing w:after="120"/>
              <w:jc w:val="center"/>
              <w:rPr>
                <w:rFonts w:ascii="Georgia" w:hAnsi="Georgia" w:cs="Arial"/>
                <w:color w:val="595959" w:themeColor="text1" w:themeTint="A6"/>
              </w:rPr>
            </w:pPr>
            <w:r>
              <w:rPr>
                <w:rFonts w:ascii="Georgia" w:hAnsi="Georgia" w:cs="Arial"/>
                <w:color w:val="595959" w:themeColor="text1" w:themeTint="A6"/>
              </w:rPr>
              <w:t>4,358,261</w:t>
            </w:r>
          </w:p>
        </w:tc>
      </w:tr>
      <w:tr w:rsidR="00573796" w:rsidRPr="00941C39" w14:paraId="5C596290" w14:textId="77777777" w:rsidTr="00A42EEC">
        <w:trPr>
          <w:trHeight w:val="420"/>
          <w:jc w:val="center"/>
        </w:trPr>
        <w:tc>
          <w:tcPr>
            <w:tcW w:w="2430" w:type="dxa"/>
            <w:tcBorders>
              <w:top w:val="single" w:sz="4" w:space="0" w:color="A5BBC2" w:themeColor="accent5"/>
              <w:left w:val="nil"/>
              <w:bottom w:val="single" w:sz="4" w:space="0" w:color="A5BBC2" w:themeColor="accent5"/>
              <w:right w:val="nil"/>
            </w:tcBorders>
            <w:shd w:val="clear" w:color="auto" w:fill="auto"/>
            <w:noWrap/>
            <w:vAlign w:val="center"/>
          </w:tcPr>
          <w:p w14:paraId="3F65AB01" w14:textId="77777777" w:rsidR="00573796" w:rsidRPr="00565DEF" w:rsidRDefault="00573796" w:rsidP="00FE3044">
            <w:pPr>
              <w:keepNext/>
              <w:keepLines/>
              <w:spacing w:after="120"/>
              <w:jc w:val="left"/>
              <w:rPr>
                <w:rFonts w:ascii="Georgia" w:hAnsi="Georgia" w:cs="Arial"/>
                <w:b/>
                <w:color w:val="48626B" w:themeColor="accent5" w:themeShade="80"/>
              </w:rPr>
            </w:pPr>
            <w:r w:rsidRPr="00565DEF">
              <w:rPr>
                <w:rFonts w:ascii="Georgia" w:hAnsi="Georgia" w:cs="Arial"/>
                <w:b/>
                <w:color w:val="48626B" w:themeColor="accent5" w:themeShade="80"/>
              </w:rPr>
              <w:t>Common</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3A5E2340" w14:textId="461F4473" w:rsidR="00573796" w:rsidRPr="00565DEF" w:rsidRDefault="00823A9F" w:rsidP="00FE3044">
            <w:pPr>
              <w:keepNext/>
              <w:keepLines/>
              <w:spacing w:after="120"/>
              <w:jc w:val="center"/>
              <w:rPr>
                <w:rFonts w:ascii="Georgia" w:hAnsi="Georgia" w:cs="Arial"/>
                <w:color w:val="595959" w:themeColor="text1" w:themeTint="A6"/>
              </w:rPr>
            </w:pPr>
            <w:r w:rsidRPr="00823A9F">
              <w:rPr>
                <w:rFonts w:ascii="Georgia" w:hAnsi="Georgia" w:cs="Arial"/>
                <w:color w:val="595959" w:themeColor="text1" w:themeTint="A6"/>
              </w:rPr>
              <w:t>147,682,655</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487B1894" w14:textId="49D6FC41" w:rsidR="00573796" w:rsidRPr="00565DEF" w:rsidRDefault="00A554A1" w:rsidP="00FE3044">
            <w:pPr>
              <w:keepNext/>
              <w:keepLines/>
              <w:spacing w:after="120"/>
              <w:jc w:val="center"/>
              <w:rPr>
                <w:rFonts w:ascii="Georgia" w:hAnsi="Georgia" w:cs="Arial"/>
                <w:color w:val="595959" w:themeColor="text1" w:themeTint="A6"/>
              </w:rPr>
            </w:pPr>
            <w:r>
              <w:rPr>
                <w:rFonts w:ascii="Georgia" w:hAnsi="Georgia" w:cs="Arial"/>
                <w:color w:val="595959" w:themeColor="text1" w:themeTint="A6"/>
              </w:rPr>
              <w:t>14,937,607</w:t>
            </w:r>
          </w:p>
        </w:tc>
        <w:tc>
          <w:tcPr>
            <w:tcW w:w="2190" w:type="dxa"/>
            <w:tcBorders>
              <w:top w:val="single" w:sz="4" w:space="0" w:color="A5BBC2" w:themeColor="accent5"/>
              <w:left w:val="nil"/>
              <w:bottom w:val="single" w:sz="4" w:space="0" w:color="A5BBC2" w:themeColor="accent5"/>
              <w:right w:val="nil"/>
            </w:tcBorders>
            <w:shd w:val="clear" w:color="auto" w:fill="auto"/>
            <w:noWrap/>
            <w:vAlign w:val="center"/>
          </w:tcPr>
          <w:p w14:paraId="356AC6CC" w14:textId="030505C6" w:rsidR="00573796" w:rsidRPr="00565DEF" w:rsidRDefault="00A554A1" w:rsidP="00FE3044">
            <w:pPr>
              <w:keepNext/>
              <w:keepLines/>
              <w:spacing w:after="120"/>
              <w:jc w:val="center"/>
              <w:rPr>
                <w:rFonts w:ascii="Georgia" w:hAnsi="Georgia" w:cs="Arial"/>
                <w:color w:val="595959" w:themeColor="text1" w:themeTint="A6"/>
              </w:rPr>
            </w:pPr>
            <w:r>
              <w:rPr>
                <w:rFonts w:ascii="Georgia" w:hAnsi="Georgia" w:cs="Arial"/>
                <w:color w:val="595959" w:themeColor="text1" w:themeTint="A6"/>
              </w:rPr>
              <w:t>14,937,607</w:t>
            </w:r>
          </w:p>
        </w:tc>
      </w:tr>
    </w:tbl>
    <w:p w14:paraId="6C272213" w14:textId="334F24F8" w:rsidR="00573796" w:rsidRPr="00A42EEC" w:rsidRDefault="00A554A1" w:rsidP="00A42EEC">
      <w:pPr>
        <w:pStyle w:val="RNABodyCopy"/>
        <w:ind w:firstLine="720"/>
        <w:rPr>
          <w:i/>
        </w:rPr>
      </w:pPr>
      <w:r w:rsidRPr="00A42EEC">
        <w:rPr>
          <w:i/>
        </w:rPr>
        <w:t xml:space="preserve">*Series B Tranche I </w:t>
      </w:r>
      <w:r w:rsidR="00823A9F" w:rsidRPr="00823A9F">
        <w:rPr>
          <w:i/>
        </w:rPr>
        <w:t>authorized</w:t>
      </w:r>
      <w:r w:rsidRPr="00A42EEC">
        <w:rPr>
          <w:i/>
        </w:rPr>
        <w:t xml:space="preserve"> share pool includes both Tranche I and Tranche II.</w:t>
      </w:r>
    </w:p>
    <w:p w14:paraId="53FAE8D6" w14:textId="77777777" w:rsidR="00A554A1" w:rsidRPr="00474556" w:rsidRDefault="00A554A1" w:rsidP="00B802C4">
      <w:pPr>
        <w:pStyle w:val="RNABodyCopy"/>
      </w:pPr>
    </w:p>
    <w:p w14:paraId="34532518" w14:textId="23377AF6" w:rsidR="00573796" w:rsidRDefault="00573796" w:rsidP="00B802C4">
      <w:pPr>
        <w:pStyle w:val="RNABodyCopy"/>
      </w:pPr>
      <w:r w:rsidRPr="00193490">
        <w:t xml:space="preserve">As of the Valuation Date, the </w:t>
      </w:r>
      <w:r w:rsidRPr="00474556">
        <w:t xml:space="preserve">Company </w:t>
      </w:r>
      <w:r w:rsidRPr="00193490">
        <w:t>ha</w:t>
      </w:r>
      <w:r w:rsidR="005A0D8A">
        <w:t>d</w:t>
      </w:r>
      <w:r w:rsidRPr="00193490">
        <w:t xml:space="preserve"> </w:t>
      </w:r>
      <w:r w:rsidR="00A554A1">
        <w:t>7,</w:t>
      </w:r>
      <w:del w:id="281" w:author="Nishant Soni" w:date="2019-05-09T17:26:00Z">
        <w:r w:rsidR="00A554A1" w:rsidDel="00991D88">
          <w:delText>351,547</w:delText>
        </w:r>
      </w:del>
      <w:ins w:id="282" w:author="Nishant Soni" w:date="2019-05-09T17:26:00Z">
        <w:r w:rsidR="00991D88">
          <w:t>560,547</w:t>
        </w:r>
      </w:ins>
      <w:r w:rsidR="00A554A1">
        <w:t xml:space="preserve"> </w:t>
      </w:r>
      <w:r>
        <w:t>C</w:t>
      </w:r>
      <w:r w:rsidRPr="00474556">
        <w:t xml:space="preserve">ommon </w:t>
      </w:r>
      <w:r>
        <w:t>S</w:t>
      </w:r>
      <w:r w:rsidRPr="00474556">
        <w:t>tock options</w:t>
      </w:r>
      <w:r w:rsidRPr="00193490">
        <w:t xml:space="preserve"> outstanding</w:t>
      </w:r>
      <w:r w:rsidRPr="00474556">
        <w:t xml:space="preserve"> and </w:t>
      </w:r>
      <w:r w:rsidR="00A554A1">
        <w:t>3,</w:t>
      </w:r>
      <w:del w:id="283" w:author="Nishant Soni" w:date="2019-05-09T17:26:00Z">
        <w:r w:rsidR="00A554A1" w:rsidDel="00991D88">
          <w:delText>689,346</w:delText>
        </w:r>
      </w:del>
      <w:ins w:id="284" w:author="Nishant Soni" w:date="2019-05-09T17:26:00Z">
        <w:r w:rsidR="00991D88">
          <w:t>480,346</w:t>
        </w:r>
      </w:ins>
      <w:r w:rsidRPr="00474556">
        <w:t xml:space="preserve"> </w:t>
      </w:r>
      <w:r>
        <w:t>C</w:t>
      </w:r>
      <w:r w:rsidRPr="00474556">
        <w:t xml:space="preserve">ommon </w:t>
      </w:r>
      <w:r>
        <w:t>S</w:t>
      </w:r>
      <w:r w:rsidRPr="00193490">
        <w:t>tock options</w:t>
      </w:r>
      <w:r w:rsidRPr="00474556">
        <w:t xml:space="preserve"> reserved for future grants as part of Company’s equity-based compensation plan (the “</w:t>
      </w:r>
      <w:r w:rsidRPr="00193490">
        <w:t>Options Available”)</w:t>
      </w:r>
      <w:r>
        <w:t xml:space="preserve">.  </w:t>
      </w:r>
      <w:r w:rsidRPr="004457CB">
        <w:t xml:space="preserve">According to </w:t>
      </w:r>
      <w:r w:rsidRPr="00D53E13">
        <w:t xml:space="preserve">Management, </w:t>
      </w:r>
      <w:r w:rsidRPr="00A42EEC">
        <w:t>100.0</w:t>
      </w:r>
      <w:r w:rsidRPr="00D53E13">
        <w:t>%</w:t>
      </w:r>
      <w:r w:rsidRPr="004457CB">
        <w:t xml:space="preserve"> of the Options Available </w:t>
      </w:r>
      <w:r w:rsidR="00AA3F4F">
        <w:t>are</w:t>
      </w:r>
      <w:r w:rsidR="00AA3F4F" w:rsidRPr="004457CB">
        <w:t xml:space="preserve"> </w:t>
      </w:r>
      <w:r w:rsidRPr="004457CB">
        <w:t xml:space="preserve">expected to be granted </w:t>
      </w:r>
      <w:proofErr w:type="gramStart"/>
      <w:r w:rsidRPr="004457CB">
        <w:t>in the near future</w:t>
      </w:r>
      <w:proofErr w:type="gramEnd"/>
      <w:r w:rsidRPr="004457CB">
        <w:t xml:space="preserve"> and</w:t>
      </w:r>
      <w:r w:rsidR="005A0D8A">
        <w:t xml:space="preserve"> prior to a possible exit/liquidity event for the Company.  As such</w:t>
      </w:r>
      <w:r w:rsidRPr="004457CB">
        <w:t xml:space="preserve">, due to the dilutive impact of the </w:t>
      </w:r>
      <w:r>
        <w:t>o</w:t>
      </w:r>
      <w:r w:rsidRPr="004457CB">
        <w:t xml:space="preserve">ption </w:t>
      </w:r>
      <w:r>
        <w:t>p</w:t>
      </w:r>
      <w:r w:rsidRPr="004457CB">
        <w:t>ool, we included the</w:t>
      </w:r>
      <w:r w:rsidR="00AA3F4F">
        <w:t>se</w:t>
      </w:r>
      <w:r w:rsidRPr="004457CB">
        <w:t xml:space="preserve"> shares in our analysis</w:t>
      </w:r>
      <w:r>
        <w:t xml:space="preserve">.  </w:t>
      </w:r>
    </w:p>
    <w:p w14:paraId="74C2DCA9" w14:textId="77777777" w:rsidR="00573796" w:rsidRPr="00B03B65" w:rsidRDefault="00573796" w:rsidP="00B802C4">
      <w:pPr>
        <w:pStyle w:val="RNABodyCopy"/>
      </w:pPr>
    </w:p>
    <w:p w14:paraId="72984284" w14:textId="2E43682C" w:rsidR="00573796" w:rsidRPr="00DE5618" w:rsidRDefault="00573796" w:rsidP="00B802C4">
      <w:pPr>
        <w:pStyle w:val="RNABodyCopy"/>
      </w:pPr>
      <w:r w:rsidRPr="00DE5618">
        <w:lastRenderedPageBreak/>
        <w:t>Below is a summary of Common Stock options</w:t>
      </w:r>
      <w:r w:rsidR="00AB49A9">
        <w:t xml:space="preserve"> </w:t>
      </w:r>
      <w:r w:rsidRPr="00DE5618">
        <w:t>outstanding as of the Valuation Date:</w:t>
      </w:r>
    </w:p>
    <w:p w14:paraId="710A88A5" w14:textId="77777777" w:rsidR="00CC54D1" w:rsidRPr="00DE5618" w:rsidRDefault="00CC54D1" w:rsidP="00CC54D1">
      <w:pPr>
        <w:pStyle w:val="RNABodyCopy"/>
        <w:keepNext/>
        <w:keepLines/>
        <w:jc w:val="center"/>
      </w:pPr>
    </w:p>
    <w:p w14:paraId="5CCE4A70" w14:textId="29727A0B" w:rsidR="00CC54D1" w:rsidRPr="00D53E13" w:rsidRDefault="00CC54D1" w:rsidP="00CC54D1">
      <w:pPr>
        <w:pStyle w:val="RNABodyCopy"/>
        <w:keepNext/>
        <w:keepLines/>
        <w:jc w:val="center"/>
        <w:rPr>
          <w:i/>
        </w:rPr>
      </w:pPr>
      <w:r w:rsidRPr="006B6651">
        <w:rPr>
          <w:i/>
        </w:rPr>
        <w:t xml:space="preserve">Table </w:t>
      </w:r>
      <w:r>
        <w:rPr>
          <w:i/>
        </w:rPr>
        <w:t>2</w:t>
      </w:r>
      <w:r w:rsidRPr="006B6651">
        <w:rPr>
          <w:i/>
        </w:rPr>
        <w:t xml:space="preserve">: </w:t>
      </w:r>
      <w:r>
        <w:rPr>
          <w:i/>
        </w:rPr>
        <w:t xml:space="preserve">Common </w:t>
      </w:r>
      <w:r w:rsidRPr="00D53E13">
        <w:rPr>
          <w:i/>
        </w:rPr>
        <w:t xml:space="preserve">Stock </w:t>
      </w:r>
      <w:r w:rsidRPr="00A42EEC">
        <w:rPr>
          <w:i/>
        </w:rPr>
        <w:t>Options Summary</w:t>
      </w:r>
    </w:p>
    <w:p w14:paraId="040B2629" w14:textId="77777777" w:rsidR="00965E5A" w:rsidRPr="00D53E13" w:rsidRDefault="00965E5A" w:rsidP="00CC54D1">
      <w:pPr>
        <w:pStyle w:val="RNABodyCopy"/>
        <w:keepNext/>
        <w:keepLines/>
        <w:jc w:val="center"/>
        <w:rPr>
          <w:i/>
        </w:rPr>
      </w:pPr>
    </w:p>
    <w:tbl>
      <w:tblPr>
        <w:tblW w:w="7513" w:type="dxa"/>
        <w:jc w:val="center"/>
        <w:tblLook w:val="04A0" w:firstRow="1" w:lastRow="0" w:firstColumn="1" w:lastColumn="0" w:noHBand="0" w:noVBand="1"/>
      </w:tblPr>
      <w:tblGrid>
        <w:gridCol w:w="3060"/>
        <w:gridCol w:w="2160"/>
        <w:gridCol w:w="85"/>
        <w:gridCol w:w="2208"/>
      </w:tblGrid>
      <w:tr w:rsidR="00486B2B" w:rsidRPr="00D53E13" w14:paraId="1693015B" w14:textId="77777777" w:rsidTr="00DE5618">
        <w:trPr>
          <w:trHeight w:val="420"/>
          <w:jc w:val="center"/>
        </w:trPr>
        <w:tc>
          <w:tcPr>
            <w:tcW w:w="3060" w:type="dxa"/>
            <w:tcBorders>
              <w:top w:val="nil"/>
              <w:left w:val="nil"/>
              <w:bottom w:val="nil"/>
              <w:right w:val="nil"/>
            </w:tcBorders>
            <w:shd w:val="clear" w:color="000000" w:fill="6F929D" w:themeFill="accent5" w:themeFillShade="BF"/>
            <w:noWrap/>
            <w:vAlign w:val="center"/>
            <w:hideMark/>
          </w:tcPr>
          <w:p w14:paraId="66C3F47B" w14:textId="12CA504D" w:rsidR="00486B2B" w:rsidRPr="00D53E13" w:rsidRDefault="00486B2B" w:rsidP="00DE5618">
            <w:pPr>
              <w:keepNext/>
              <w:keepLines/>
              <w:jc w:val="left"/>
              <w:rPr>
                <w:rFonts w:ascii="Georgia" w:hAnsi="Georgia" w:cs="Arial"/>
                <w:color w:val="FFFFFF" w:themeColor="background1"/>
              </w:rPr>
            </w:pPr>
            <w:r w:rsidRPr="00D53E13">
              <w:rPr>
                <w:rFonts w:ascii="Georgia" w:hAnsi="Georgia" w:cs="Arial"/>
                <w:color w:val="FFFFFF" w:themeColor="background1"/>
              </w:rPr>
              <w:t>CLASS OF STOCK</w:t>
            </w:r>
          </w:p>
        </w:tc>
        <w:tc>
          <w:tcPr>
            <w:tcW w:w="2160" w:type="dxa"/>
            <w:tcBorders>
              <w:top w:val="nil"/>
              <w:left w:val="nil"/>
              <w:bottom w:val="nil"/>
              <w:right w:val="nil"/>
            </w:tcBorders>
            <w:shd w:val="clear" w:color="000000" w:fill="6F929D" w:themeFill="accent5" w:themeFillShade="BF"/>
            <w:noWrap/>
            <w:vAlign w:val="center"/>
            <w:hideMark/>
          </w:tcPr>
          <w:p w14:paraId="03576965" w14:textId="0A5DC123" w:rsidR="00486B2B" w:rsidRPr="00D53E13" w:rsidRDefault="00486B2B" w:rsidP="00B343E9">
            <w:pPr>
              <w:keepNext/>
              <w:keepLines/>
              <w:jc w:val="center"/>
              <w:rPr>
                <w:rFonts w:ascii="Georgia" w:hAnsi="Georgia" w:cs="Arial"/>
                <w:color w:val="FFFFFF" w:themeColor="background1"/>
              </w:rPr>
            </w:pPr>
            <w:r w:rsidRPr="00D53E13">
              <w:rPr>
                <w:rFonts w:ascii="Georgia" w:hAnsi="Georgia" w:cs="Arial"/>
                <w:color w:val="FFFFFF" w:themeColor="background1"/>
              </w:rPr>
              <w:t>EXERCISE PRICE</w:t>
            </w:r>
          </w:p>
        </w:tc>
        <w:tc>
          <w:tcPr>
            <w:tcW w:w="2293" w:type="dxa"/>
            <w:gridSpan w:val="2"/>
            <w:tcBorders>
              <w:top w:val="nil"/>
              <w:left w:val="nil"/>
              <w:bottom w:val="nil"/>
              <w:right w:val="nil"/>
            </w:tcBorders>
            <w:shd w:val="clear" w:color="000000" w:fill="6F929D" w:themeFill="accent5" w:themeFillShade="BF"/>
            <w:noWrap/>
            <w:vAlign w:val="center"/>
            <w:hideMark/>
          </w:tcPr>
          <w:p w14:paraId="4B7304FB" w14:textId="69C7477E" w:rsidR="00486B2B" w:rsidRPr="00D53E13" w:rsidRDefault="00486B2B" w:rsidP="00B343E9">
            <w:pPr>
              <w:keepNext/>
              <w:keepLines/>
              <w:jc w:val="center"/>
              <w:rPr>
                <w:rFonts w:ascii="Georgia" w:hAnsi="Georgia" w:cs="Arial"/>
                <w:color w:val="FFFFFF" w:themeColor="background1"/>
              </w:rPr>
            </w:pPr>
            <w:r w:rsidRPr="00D53E13">
              <w:rPr>
                <w:rFonts w:ascii="Georgia" w:hAnsi="Georgia" w:cs="Arial"/>
                <w:color w:val="FFFFFF" w:themeColor="background1"/>
              </w:rPr>
              <w:t>SHARES</w:t>
            </w:r>
          </w:p>
        </w:tc>
      </w:tr>
      <w:tr w:rsidR="00486B2B" w:rsidRPr="00D53E13" w14:paraId="3315D3AE" w14:textId="77777777" w:rsidTr="00DE5618">
        <w:trPr>
          <w:trHeight w:val="420"/>
          <w:jc w:val="center"/>
        </w:trPr>
        <w:tc>
          <w:tcPr>
            <w:tcW w:w="3060" w:type="dxa"/>
            <w:tcBorders>
              <w:top w:val="nil"/>
              <w:left w:val="nil"/>
              <w:bottom w:val="single" w:sz="4" w:space="0" w:color="A5BBC2" w:themeColor="accent5"/>
              <w:right w:val="nil"/>
            </w:tcBorders>
            <w:shd w:val="clear" w:color="auto" w:fill="auto"/>
            <w:noWrap/>
            <w:vAlign w:val="center"/>
          </w:tcPr>
          <w:p w14:paraId="20A7B051" w14:textId="7C069C62" w:rsidR="00486B2B" w:rsidRPr="00D53E13" w:rsidRDefault="00965E5A" w:rsidP="00B343E9">
            <w:pPr>
              <w:keepNext/>
              <w:keepLines/>
              <w:jc w:val="left"/>
              <w:rPr>
                <w:rFonts w:ascii="Georgia" w:eastAsia="Times New Roman" w:hAnsi="Georgia" w:cs="Arial"/>
                <w:b/>
                <w:color w:val="48626B" w:themeColor="accent5" w:themeShade="80"/>
              </w:rPr>
            </w:pPr>
            <w:r w:rsidRPr="00D53E13">
              <w:rPr>
                <w:rFonts w:ascii="Georgia" w:eastAsia="Times New Roman" w:hAnsi="Georgia" w:cs="Arial"/>
                <w:b/>
                <w:color w:val="48626B" w:themeColor="accent5" w:themeShade="80"/>
              </w:rPr>
              <w:t>Common Stock Options</w:t>
            </w:r>
          </w:p>
        </w:tc>
        <w:tc>
          <w:tcPr>
            <w:tcW w:w="2245" w:type="dxa"/>
            <w:gridSpan w:val="2"/>
            <w:tcBorders>
              <w:top w:val="nil"/>
              <w:left w:val="nil"/>
              <w:bottom w:val="single" w:sz="4" w:space="0" w:color="A5BBC2" w:themeColor="accent5"/>
              <w:right w:val="nil"/>
            </w:tcBorders>
            <w:shd w:val="clear" w:color="auto" w:fill="auto"/>
            <w:noWrap/>
            <w:vAlign w:val="center"/>
          </w:tcPr>
          <w:p w14:paraId="636FDF24" w14:textId="5CD68CA5" w:rsidR="00486B2B" w:rsidRPr="00D53E13" w:rsidRDefault="00CA5A41" w:rsidP="00B343E9">
            <w:pPr>
              <w:keepNext/>
              <w:keepLines/>
              <w:jc w:val="center"/>
              <w:rPr>
                <w:rFonts w:ascii="Georgia" w:eastAsia="Times New Roman" w:hAnsi="Georgia" w:cs="Arial"/>
                <w:color w:val="595959" w:themeColor="text1" w:themeTint="A6"/>
              </w:rPr>
            </w:pPr>
            <w:r w:rsidRPr="00D53E13">
              <w:rPr>
                <w:rFonts w:ascii="Georgia" w:eastAsia="Times New Roman" w:hAnsi="Georgia" w:cs="Arial"/>
                <w:color w:val="595959" w:themeColor="text1" w:themeTint="A6"/>
              </w:rPr>
              <w:t>$0.01</w:t>
            </w:r>
          </w:p>
        </w:tc>
        <w:tc>
          <w:tcPr>
            <w:tcW w:w="2208" w:type="dxa"/>
            <w:tcBorders>
              <w:top w:val="nil"/>
              <w:left w:val="nil"/>
              <w:bottom w:val="single" w:sz="4" w:space="0" w:color="A5BBC2" w:themeColor="accent5"/>
              <w:right w:val="nil"/>
            </w:tcBorders>
            <w:shd w:val="clear" w:color="auto" w:fill="auto"/>
            <w:noWrap/>
            <w:vAlign w:val="center"/>
          </w:tcPr>
          <w:p w14:paraId="55D04C8E" w14:textId="6B0038C6" w:rsidR="00486B2B" w:rsidRPr="00D53E13" w:rsidRDefault="00A554A1" w:rsidP="00E9658A">
            <w:pPr>
              <w:keepNext/>
              <w:keepLines/>
              <w:jc w:val="center"/>
              <w:rPr>
                <w:rFonts w:ascii="Georgia" w:eastAsia="Times New Roman" w:hAnsi="Georgia" w:cs="Arial"/>
                <w:color w:val="595959" w:themeColor="text1" w:themeTint="A6"/>
              </w:rPr>
            </w:pPr>
            <w:r w:rsidRPr="00D53E13">
              <w:rPr>
                <w:rFonts w:ascii="Georgia" w:eastAsia="Times New Roman" w:hAnsi="Georgia" w:cs="Arial"/>
                <w:color w:val="595959" w:themeColor="text1" w:themeTint="A6"/>
              </w:rPr>
              <w:t>32,600</w:t>
            </w:r>
          </w:p>
        </w:tc>
      </w:tr>
      <w:tr w:rsidR="00486B2B" w:rsidRPr="00D53E13" w14:paraId="0B51FE22" w14:textId="77777777" w:rsidTr="00DE5618">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676689DC" w14:textId="24AA51B1" w:rsidR="00486B2B" w:rsidRPr="00D53E13" w:rsidRDefault="00486B2B" w:rsidP="00B343E9">
            <w:pPr>
              <w:keepNext/>
              <w:keepLines/>
              <w:spacing w:after="120"/>
              <w:jc w:val="left"/>
              <w:rPr>
                <w:rFonts w:ascii="Georgia" w:hAnsi="Georgia" w:cs="Arial"/>
                <w:b/>
                <w:color w:val="48626B" w:themeColor="accent5" w:themeShade="80"/>
              </w:rPr>
            </w:pPr>
            <w:r w:rsidRPr="00D53E13">
              <w:rPr>
                <w:rFonts w:ascii="Georgia" w:hAnsi="Georgia" w:cs="Arial"/>
                <w:b/>
                <w:color w:val="48626B" w:themeColor="accent5" w:themeShade="80"/>
              </w:rPr>
              <w:t>Common</w:t>
            </w:r>
            <w:r w:rsidR="00965E5A" w:rsidRPr="00D53E13">
              <w:rPr>
                <w:rFonts w:ascii="Georgia" w:hAnsi="Georgia" w:cs="Arial"/>
                <w:b/>
                <w:color w:val="48626B" w:themeColor="accent5" w:themeShade="80"/>
              </w:rPr>
              <w:t xml:space="preserve">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vAlign w:val="center"/>
          </w:tcPr>
          <w:p w14:paraId="61F722F3" w14:textId="028EE724" w:rsidR="00486B2B" w:rsidRPr="00D53E13" w:rsidRDefault="00CA5A41" w:rsidP="00B343E9">
            <w:pPr>
              <w:keepNext/>
              <w:keepLines/>
              <w:spacing w:after="120"/>
              <w:jc w:val="center"/>
              <w:rPr>
                <w:rFonts w:ascii="Georgia" w:hAnsi="Georgia" w:cs="Arial"/>
                <w:color w:val="595959" w:themeColor="text1" w:themeTint="A6"/>
              </w:rPr>
            </w:pPr>
            <w:r w:rsidRPr="00D53E13">
              <w:rPr>
                <w:rFonts w:ascii="Georgia" w:eastAsia="Times New Roman" w:hAnsi="Georgia" w:cs="Arial"/>
                <w:color w:val="595959" w:themeColor="text1" w:themeTint="A6"/>
              </w:rPr>
              <w:t>$0.</w:t>
            </w:r>
            <w:r w:rsidR="00A554A1" w:rsidRPr="00D53E13">
              <w:rPr>
                <w:rFonts w:ascii="Georgia" w:eastAsia="Times New Roman" w:hAnsi="Georgia" w:cs="Arial"/>
                <w:color w:val="595959" w:themeColor="text1" w:themeTint="A6"/>
              </w:rPr>
              <w:t>29</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6104AC47" w14:textId="0BF912C8" w:rsidR="00486B2B" w:rsidRPr="00D53E13" w:rsidRDefault="00A554A1" w:rsidP="00E9658A">
            <w:pPr>
              <w:keepNext/>
              <w:keepLines/>
              <w:spacing w:after="120"/>
              <w:jc w:val="center"/>
              <w:rPr>
                <w:rFonts w:ascii="Georgia" w:hAnsi="Georgia" w:cs="Arial"/>
                <w:color w:val="595959" w:themeColor="text1" w:themeTint="A6"/>
              </w:rPr>
            </w:pPr>
            <w:r w:rsidRPr="00D53E13">
              <w:rPr>
                <w:rFonts w:ascii="Georgia" w:hAnsi="Georgia" w:cs="Arial"/>
                <w:color w:val="595959" w:themeColor="text1" w:themeTint="A6"/>
              </w:rPr>
              <w:t>7,</w:t>
            </w:r>
            <w:del w:id="285" w:author="Ayush Mittal" w:date="2019-05-06T17:01:00Z">
              <w:r w:rsidRPr="00D53E13">
                <w:rPr>
                  <w:rFonts w:ascii="Georgia" w:hAnsi="Georgia" w:cs="Arial"/>
                  <w:color w:val="595959" w:themeColor="text1" w:themeTint="A6"/>
                </w:rPr>
                <w:delText>318</w:delText>
              </w:r>
            </w:del>
            <w:ins w:id="286" w:author="Ayush Mittal" w:date="2019-05-06T17:01:00Z">
              <w:r w:rsidR="000174F5">
                <w:rPr>
                  <w:rFonts w:ascii="Georgia" w:hAnsi="Georgia" w:cs="Arial"/>
                  <w:color w:val="595959" w:themeColor="text1" w:themeTint="A6"/>
                </w:rPr>
                <w:t>527</w:t>
              </w:r>
            </w:ins>
            <w:r w:rsidRPr="00D53E13">
              <w:rPr>
                <w:rFonts w:ascii="Georgia" w:hAnsi="Georgia" w:cs="Arial"/>
                <w:color w:val="595959" w:themeColor="text1" w:themeTint="A6"/>
              </w:rPr>
              <w:t>,947</w:t>
            </w:r>
          </w:p>
        </w:tc>
      </w:tr>
    </w:tbl>
    <w:p w14:paraId="563CBD5C" w14:textId="77777777" w:rsidR="00573796" w:rsidRPr="00D53E13" w:rsidRDefault="00573796" w:rsidP="00573796">
      <w:pPr>
        <w:keepNext/>
      </w:pPr>
    </w:p>
    <w:p w14:paraId="4B6CF26A" w14:textId="21DBB8CC" w:rsidR="00573796" w:rsidRPr="00565DEF" w:rsidRDefault="00573796" w:rsidP="00573796">
      <w:pPr>
        <w:rPr>
          <w:rFonts w:ascii="Georgia" w:hAnsi="Georgia"/>
          <w:color w:val="595959" w:themeColor="text1" w:themeTint="A6"/>
        </w:rPr>
      </w:pPr>
      <w:r w:rsidRPr="00D53E13">
        <w:rPr>
          <w:rFonts w:ascii="Georgia" w:hAnsi="Georgia"/>
          <w:color w:val="595959" w:themeColor="text1" w:themeTint="A6"/>
        </w:rPr>
        <w:t xml:space="preserve">Refer to </w:t>
      </w:r>
      <w:r w:rsidRPr="00A42EEC">
        <w:rPr>
          <w:rFonts w:ascii="Georgia" w:hAnsi="Georgia"/>
          <w:color w:val="595959" w:themeColor="text1" w:themeTint="A6"/>
        </w:rPr>
        <w:t xml:space="preserve">Exhibit </w:t>
      </w:r>
      <w:r w:rsidR="00A554A1" w:rsidRPr="00A42EEC">
        <w:rPr>
          <w:rFonts w:ascii="Georgia" w:hAnsi="Georgia"/>
          <w:color w:val="595959" w:themeColor="text1" w:themeTint="A6"/>
        </w:rPr>
        <w:t>G</w:t>
      </w:r>
      <w:r w:rsidRPr="00A42EEC">
        <w:rPr>
          <w:rFonts w:ascii="Georgia" w:hAnsi="Georgia"/>
          <w:color w:val="595959" w:themeColor="text1" w:themeTint="A6"/>
        </w:rPr>
        <w:t>.1</w:t>
      </w:r>
      <w:r w:rsidRPr="00D53E13">
        <w:rPr>
          <w:rFonts w:ascii="Georgia" w:hAnsi="Georgia"/>
          <w:color w:val="595959" w:themeColor="text1" w:themeTint="A6"/>
        </w:rPr>
        <w:t xml:space="preserve"> for further details on the Company’s</w:t>
      </w:r>
      <w:r w:rsidRPr="00565DEF">
        <w:rPr>
          <w:rFonts w:ascii="Georgia" w:hAnsi="Georgia"/>
          <w:color w:val="595959" w:themeColor="text1" w:themeTint="A6"/>
        </w:rPr>
        <w:t xml:space="preserve"> capitalization.  </w:t>
      </w:r>
    </w:p>
    <w:p w14:paraId="6FD41CE9" w14:textId="77777777" w:rsidR="00573796" w:rsidRPr="00193490" w:rsidRDefault="00573796" w:rsidP="00573796"/>
    <w:p w14:paraId="37661C8B" w14:textId="77777777" w:rsidR="00573796" w:rsidRPr="00565DEF" w:rsidRDefault="00573796" w:rsidP="00B14CCF">
      <w:pPr>
        <w:pStyle w:val="RNAHeadlineB"/>
        <w:outlineLvl w:val="1"/>
        <w:rPr>
          <w:rFonts w:ascii="Georgia" w:hAnsi="Georgia"/>
        </w:rPr>
      </w:pPr>
      <w:bookmarkStart w:id="287" w:name="_Toc7800722"/>
      <w:bookmarkStart w:id="288" w:name="_Toc432004243"/>
      <w:r w:rsidRPr="00565DEF">
        <w:rPr>
          <w:rFonts w:ascii="Georgia" w:hAnsi="Georgia"/>
        </w:rPr>
        <w:t>Future Financing</w:t>
      </w:r>
      <w:bookmarkEnd w:id="287"/>
    </w:p>
    <w:p w14:paraId="6361CAC0" w14:textId="79CC53D0" w:rsidR="00573796" w:rsidRDefault="00573796" w:rsidP="00DE5618">
      <w:pPr>
        <w:pStyle w:val="RNABodyCopy"/>
        <w:keepNext/>
      </w:pPr>
      <w:r>
        <w:t>Based on discussions with Management, we considered the timing and magnitude of future rounds of financing that would be necessary to reach the assumed exits.  Management estimated</w:t>
      </w:r>
      <w:r w:rsidR="00C029FC">
        <w:t xml:space="preserve"> that</w:t>
      </w:r>
      <w:r>
        <w:t xml:space="preserve"> the Company would require </w:t>
      </w:r>
      <w:r w:rsidR="005A0D8A">
        <w:t xml:space="preserve">the </w:t>
      </w:r>
      <w:r>
        <w:t xml:space="preserve">below mentioned additional funding </w:t>
      </w:r>
      <w:r w:rsidR="005A0D8A">
        <w:t xml:space="preserve">prior to reaching a possible </w:t>
      </w:r>
      <w:r>
        <w:t>exit:</w:t>
      </w:r>
    </w:p>
    <w:p w14:paraId="39AC01D1" w14:textId="77777777" w:rsidR="00573796" w:rsidRDefault="00573796" w:rsidP="00B802C4">
      <w:pPr>
        <w:pStyle w:val="RNABodyCopy"/>
      </w:pPr>
    </w:p>
    <w:p w14:paraId="79F7084F" w14:textId="796A7C8C" w:rsidR="00AA3F4F" w:rsidRDefault="00E9658A" w:rsidP="00A42EEC">
      <w:pPr>
        <w:pStyle w:val="RNABodyCopy"/>
        <w:numPr>
          <w:ilvl w:val="0"/>
          <w:numId w:val="63"/>
        </w:numPr>
        <w:ind w:left="1080" w:hanging="720"/>
      </w:pPr>
      <w:ins w:id="289" w:author="Nishant Soni" w:date="2019-05-09T18:21:00Z">
        <w:r>
          <w:t>Series C</w:t>
        </w:r>
      </w:ins>
      <w:ins w:id="290" w:author="Nishant Soni" w:date="2019-05-09T17:11:00Z">
        <w:r w:rsidR="00E576C3">
          <w:t xml:space="preserve"> Financing</w:t>
        </w:r>
      </w:ins>
      <w:ins w:id="291" w:author="Nishant Soni" w:date="2019-05-09T17:12:00Z">
        <w:r w:rsidR="00E576C3">
          <w:t xml:space="preserve">: </w:t>
        </w:r>
      </w:ins>
      <w:ins w:id="292" w:author="Nishant Soni" w:date="2019-05-09T17:08:00Z">
        <w:r w:rsidR="00DC7129">
          <w:t>Management estimated that the Company plans to raise $80.</w:t>
        </w:r>
      </w:ins>
      <w:ins w:id="293" w:author="Nishant Soni" w:date="2019-05-09T17:09:00Z">
        <w:r w:rsidR="00DC7129">
          <w:t xml:space="preserve">0 million </w:t>
        </w:r>
      </w:ins>
      <w:ins w:id="294" w:author="Nishant Soni" w:date="2019-05-09T18:21:00Z">
        <w:r>
          <w:t>in Series C</w:t>
        </w:r>
      </w:ins>
      <w:ins w:id="295" w:author="Nishant Soni" w:date="2019-05-09T17:12:00Z">
        <w:r w:rsidR="00E576C3">
          <w:t xml:space="preserve"> </w:t>
        </w:r>
      </w:ins>
      <w:ins w:id="296" w:author="Nishant Soni" w:date="2019-05-09T18:21:00Z">
        <w:r>
          <w:t>round of financing at</w:t>
        </w:r>
      </w:ins>
      <w:ins w:id="297" w:author="Nishant Soni" w:date="2019-05-09T17:12:00Z">
        <w:r w:rsidR="00E576C3">
          <w:t xml:space="preserve"> the </w:t>
        </w:r>
      </w:ins>
      <w:ins w:id="298" w:author="Nishant Soni" w:date="2019-05-09T18:21:00Z">
        <w:r>
          <w:t xml:space="preserve">end of </w:t>
        </w:r>
      </w:ins>
      <w:ins w:id="299" w:author="Nishant Soni" w:date="2019-05-09T17:12:00Z">
        <w:r w:rsidR="00E576C3">
          <w:t>second quarter</w:t>
        </w:r>
      </w:ins>
      <w:ins w:id="300" w:author="Nishant Soni" w:date="2019-05-09T18:22:00Z">
        <w:r>
          <w:t xml:space="preserve"> of </w:t>
        </w:r>
      </w:ins>
      <w:ins w:id="301" w:author="Nishant Soni" w:date="2019-05-09T17:12:00Z">
        <w:r w:rsidR="00E576C3">
          <w:t>2019, i.e. June 30, 2019.  These investors have historically bolste</w:t>
        </w:r>
      </w:ins>
      <w:ins w:id="302" w:author="Nishant Soni" w:date="2019-05-09T17:13:00Z">
        <w:r w:rsidR="00E576C3">
          <w:t xml:space="preserve">red IPO pricing and performance.  In addition, the crossover round would </w:t>
        </w:r>
      </w:ins>
      <w:ins w:id="303" w:author="Nishant Soni" w:date="2019-05-09T17:14:00Z">
        <w:r w:rsidR="00E576C3">
          <w:t xml:space="preserve">help the Company </w:t>
        </w:r>
      </w:ins>
      <w:del w:id="304" w:author="Nishant Soni" w:date="2019-05-09T17:14:00Z">
        <w:r w:rsidR="00823A9F" w:rsidRPr="00823A9F" w:rsidDel="00E576C3">
          <w:delText xml:space="preserve">The Company plans to go public </w:delText>
        </w:r>
        <w:r w:rsidR="00823A9F" w:rsidDel="00E576C3">
          <w:delText xml:space="preserve">by the end of September </w:delText>
        </w:r>
        <w:r w:rsidR="00823A9F" w:rsidRPr="00823A9F" w:rsidDel="00E576C3">
          <w:delText>2019</w:delText>
        </w:r>
        <w:r w:rsidR="00823A9F" w:rsidDel="00E576C3">
          <w:delText xml:space="preserve"> for a minimum Pre-IPO valuation of $350.0 million</w:delText>
        </w:r>
        <w:r w:rsidR="00823A9F" w:rsidRPr="00823A9F" w:rsidDel="00E576C3">
          <w:delText xml:space="preserve">.  However, if the </w:delText>
        </w:r>
        <w:r w:rsidR="00823A9F" w:rsidDel="00E576C3">
          <w:delText xml:space="preserve">Company fails to do so it may delay its IPO to the end of March 2019, given that the </w:delText>
        </w:r>
        <w:r w:rsidR="00823A9F" w:rsidRPr="00823A9F" w:rsidDel="00E576C3">
          <w:delText xml:space="preserve">results from the Company’s Phase Ib clinical trials </w:delText>
        </w:r>
        <w:r w:rsidR="00823A9F" w:rsidDel="00E576C3">
          <w:delText xml:space="preserve">for its lead candidate </w:delText>
        </w:r>
        <w:r w:rsidR="00823A9F" w:rsidRPr="00823A9F" w:rsidDel="00E576C3">
          <w:delText>are favorable</w:delText>
        </w:r>
        <w:r w:rsidR="00823A9F" w:rsidDel="00E576C3">
          <w:delText>.</w:delText>
        </w:r>
        <w:r w:rsidR="00823A9F" w:rsidRPr="00823A9F" w:rsidDel="00E576C3">
          <w:delText xml:space="preserve"> </w:delText>
        </w:r>
        <w:r w:rsidR="00823A9F" w:rsidDel="00E576C3">
          <w:delText xml:space="preserve"> Else </w:delText>
        </w:r>
        <w:r w:rsidR="00823A9F" w:rsidRPr="00823A9F" w:rsidDel="00E576C3">
          <w:delText xml:space="preserve">the Company delays the </w:delText>
        </w:r>
        <w:r w:rsidR="00F607FF" w:rsidRPr="00823A9F" w:rsidDel="00E576C3">
          <w:delText>IPO and</w:delText>
        </w:r>
        <w:r w:rsidR="00823A9F" w:rsidDel="00E576C3">
          <w:delText xml:space="preserve"> </w:delText>
        </w:r>
        <w:r w:rsidR="00823A9F" w:rsidRPr="00823A9F" w:rsidDel="00E576C3">
          <w:delText xml:space="preserve">would require </w:delText>
        </w:r>
        <w:r w:rsidR="00823A9F" w:rsidDel="00E576C3">
          <w:delText xml:space="preserve">an additional </w:delText>
        </w:r>
        <w:r w:rsidR="00823A9F" w:rsidRPr="00823A9F" w:rsidDel="00E576C3">
          <w:delText>$</w:delText>
        </w:r>
        <w:r w:rsidR="00823A9F" w:rsidDel="00E576C3">
          <w:delText>8</w:delText>
        </w:r>
        <w:r w:rsidR="00823A9F" w:rsidRPr="00823A9F" w:rsidDel="00E576C3">
          <w:delText xml:space="preserve">0.0 million financing </w:delText>
        </w:r>
      </w:del>
      <w:r w:rsidR="00823A9F" w:rsidRPr="00823A9F">
        <w:t>to fund its operations</w:t>
      </w:r>
      <w:del w:id="305" w:author="Ayush Mittal" w:date="2019-05-06T17:37:00Z">
        <w:r w:rsidR="00823A9F" w:rsidRPr="00823A9F" w:rsidDel="00D666AD">
          <w:delText xml:space="preserve"> and</w:delText>
        </w:r>
      </w:del>
      <w:ins w:id="306" w:author="Ayush Mittal" w:date="2019-05-06T17:37:00Z">
        <w:r w:rsidR="00D666AD">
          <w:t>, support its</w:t>
        </w:r>
      </w:ins>
      <w:r w:rsidR="00823A9F" w:rsidRPr="00823A9F">
        <w:t xml:space="preserve"> Phase IIa clinical trials of PLN-74809</w:t>
      </w:r>
      <w:ins w:id="307" w:author="Ayush Mittal" w:date="2019-05-06T17:36:00Z">
        <w:r w:rsidR="00D666AD">
          <w:t xml:space="preserve">, </w:t>
        </w:r>
      </w:ins>
      <w:ins w:id="308" w:author="Ayush Mittal" w:date="2019-05-06T17:37:00Z">
        <w:r w:rsidR="00D666AD">
          <w:t>anticipated to begin in June 2019</w:t>
        </w:r>
      </w:ins>
      <w:ins w:id="309" w:author="Ayush Mittal" w:date="2019-05-06T17:38:00Z">
        <w:r w:rsidR="00D666AD">
          <w:t>, and support development of its therapeutic pipeline for other indications as well</w:t>
        </w:r>
      </w:ins>
      <w:r w:rsidR="00823A9F" w:rsidRPr="00823A9F">
        <w:t>.  As such, we assumed $</w:t>
      </w:r>
      <w:r w:rsidR="00823A9F">
        <w:t>8</w:t>
      </w:r>
      <w:r w:rsidR="00823A9F" w:rsidRPr="00823A9F">
        <w:t xml:space="preserve">0.0 million of Series C financing at the end of </w:t>
      </w:r>
      <w:r w:rsidR="00823A9F">
        <w:t xml:space="preserve">May </w:t>
      </w:r>
      <w:r w:rsidR="00823A9F" w:rsidRPr="00823A9F">
        <w:t>2019.</w:t>
      </w:r>
      <w:bookmarkStart w:id="310" w:name="_Hlk8053046"/>
      <w:del w:id="311" w:author="Ayush Mittal" w:date="2019-05-06T17:01:00Z">
        <w:r w:rsidR="009D093F" w:rsidRPr="009D093F">
          <w:rPr>
            <w:rStyle w:val="FootnoteReference"/>
          </w:rPr>
          <w:delText xml:space="preserve"> </w:delText>
        </w:r>
      </w:del>
      <w:r w:rsidR="00760E40">
        <w:rPr>
          <w:rStyle w:val="FootnoteReference"/>
        </w:rPr>
        <w:footnoteReference w:id="37"/>
      </w:r>
      <w:bookmarkEnd w:id="310"/>
    </w:p>
    <w:p w14:paraId="52ADAA4B" w14:textId="77777777" w:rsidR="00E178F3" w:rsidRPr="009E5638" w:rsidRDefault="00E178F3" w:rsidP="00DE5618">
      <w:pPr>
        <w:pStyle w:val="RNABodyCopy"/>
      </w:pPr>
    </w:p>
    <w:p w14:paraId="24A7E216" w14:textId="6960C248" w:rsidR="00573796" w:rsidRPr="00565DEF" w:rsidRDefault="00573796" w:rsidP="00B14CCF">
      <w:pPr>
        <w:pStyle w:val="RNAHeadlineB"/>
        <w:outlineLvl w:val="1"/>
        <w:rPr>
          <w:rFonts w:ascii="Georgia" w:hAnsi="Georgia"/>
        </w:rPr>
      </w:pPr>
      <w:bookmarkStart w:id="312" w:name="_Toc432004244"/>
      <w:bookmarkStart w:id="313" w:name="_Toc7800723"/>
      <w:bookmarkEnd w:id="288"/>
      <w:r w:rsidRPr="00565DEF">
        <w:rPr>
          <w:rFonts w:ascii="Georgia" w:hAnsi="Georgia"/>
        </w:rPr>
        <w:t>Stage of Development</w:t>
      </w:r>
      <w:bookmarkEnd w:id="312"/>
      <w:bookmarkEnd w:id="313"/>
    </w:p>
    <w:p w14:paraId="57991A84" w14:textId="0B3CB33A" w:rsidR="00573796" w:rsidRPr="00823A9F" w:rsidRDefault="00573796" w:rsidP="00A42EEC">
      <w:pPr>
        <w:pStyle w:val="RNABodyCopy"/>
      </w:pPr>
      <w:r w:rsidRPr="00474556">
        <w:t>Th</w:t>
      </w:r>
      <w:r w:rsidRPr="00823A9F">
        <w:t xml:space="preserve">e </w:t>
      </w:r>
      <w:r w:rsidR="0080569A" w:rsidRPr="00823A9F">
        <w:t>Practice Aid</w:t>
      </w:r>
      <w:r w:rsidRPr="00823A9F">
        <w:t xml:space="preserve"> defines six stages of development for start-up enterprises</w:t>
      </w:r>
      <w:r w:rsidR="0069364C" w:rsidRPr="00823A9F">
        <w:t xml:space="preserve">.  </w:t>
      </w:r>
    </w:p>
    <w:p w14:paraId="279B2075" w14:textId="77777777" w:rsidR="00573796" w:rsidRPr="00823A9F" w:rsidRDefault="00573796" w:rsidP="00823A9F">
      <w:pPr>
        <w:pStyle w:val="RNABodyCopy"/>
      </w:pPr>
    </w:p>
    <w:p w14:paraId="4D5A66B9" w14:textId="00C65D51" w:rsidR="00AA3F4F" w:rsidRPr="00823A9F" w:rsidRDefault="00AA3F4F" w:rsidP="00823A9F">
      <w:pPr>
        <w:pStyle w:val="RNABodyCopy"/>
      </w:pPr>
      <w:r w:rsidRPr="00823A9F">
        <w:t xml:space="preserve">Stage 2 companies lack product </w:t>
      </w:r>
      <w:r w:rsidR="0069364C" w:rsidRPr="00823A9F">
        <w:t>revenue but</w:t>
      </w:r>
      <w:r w:rsidRPr="00823A9F">
        <w:t xml:space="preserve"> have substantive expense history.  Product development is underway and business challenges are thought to be understood.  Stage 2 companies customarily have second or third round financing.  Typical investors are venture capital firms; they may provide additional management or board of directors’ expertise.  Generally, securities issued to those investors are in the form of preferred stock.</w:t>
      </w:r>
      <w:r w:rsidR="00A549FD" w:rsidRPr="00823A9F">
        <w:t xml:space="preserve">  </w:t>
      </w:r>
    </w:p>
    <w:p w14:paraId="21F451DE" w14:textId="77777777" w:rsidR="00573796" w:rsidRPr="00823A9F" w:rsidRDefault="00573796" w:rsidP="00823A9F">
      <w:pPr>
        <w:pStyle w:val="RNABodyCopy"/>
      </w:pPr>
    </w:p>
    <w:p w14:paraId="3985A5DD" w14:textId="4A85D995" w:rsidR="00573796" w:rsidRPr="00823A9F" w:rsidRDefault="00573796" w:rsidP="00823A9F">
      <w:pPr>
        <w:pStyle w:val="RNABodyCopy"/>
      </w:pPr>
      <w:r w:rsidRPr="00823A9F">
        <w:t xml:space="preserve">RNA classifies this Company as a </w:t>
      </w:r>
      <w:r w:rsidRPr="00A42EEC">
        <w:t xml:space="preserve">Stage </w:t>
      </w:r>
      <w:r w:rsidR="00823A9F" w:rsidRPr="00A42EEC">
        <w:t xml:space="preserve">2 </w:t>
      </w:r>
      <w:r w:rsidRPr="00A42EEC">
        <w:t xml:space="preserve">company because </w:t>
      </w:r>
      <w:r w:rsidR="00E178F3" w:rsidRPr="00A42EEC">
        <w:t xml:space="preserve">it </w:t>
      </w:r>
      <w:r w:rsidRPr="00A42EEC">
        <w:t xml:space="preserve">has </w:t>
      </w:r>
      <w:r w:rsidR="00823A9F" w:rsidRPr="00A42EEC">
        <w:t xml:space="preserve">successfully </w:t>
      </w:r>
      <w:r w:rsidRPr="00A42EEC">
        <w:t xml:space="preserve">raised </w:t>
      </w:r>
      <w:r w:rsidR="00823A9F" w:rsidRPr="00A42EEC">
        <w:t xml:space="preserve">the second tranche </w:t>
      </w:r>
      <w:r w:rsidRPr="00A42EEC">
        <w:t xml:space="preserve">round of </w:t>
      </w:r>
      <w:r w:rsidR="00823A9F" w:rsidRPr="00A42EEC">
        <w:t xml:space="preserve">its second round of preferred series, </w:t>
      </w:r>
      <w:ins w:id="314" w:author="Nishant Soni" w:date="2019-05-09T18:18:00Z">
        <w:r w:rsidR="00E9658A">
          <w:t xml:space="preserve">and nearing the </w:t>
        </w:r>
      </w:ins>
      <w:r w:rsidR="00823A9F" w:rsidRPr="00A42EEC">
        <w:t>complet</w:t>
      </w:r>
      <w:ins w:id="315" w:author="Nishant Soni" w:date="2019-05-09T18:18:00Z">
        <w:r w:rsidR="00E9658A">
          <w:t>ion of Phase I trials</w:t>
        </w:r>
      </w:ins>
      <w:del w:id="316" w:author="Nishant Soni" w:date="2019-05-09T18:18:00Z">
        <w:r w:rsidR="00823A9F" w:rsidRPr="00A42EEC" w:rsidDel="00E9658A">
          <w:delText>ed</w:delText>
        </w:r>
      </w:del>
      <w:r w:rsidR="00823A9F" w:rsidRPr="00A42EEC">
        <w:t xml:space="preserve"> </w:t>
      </w:r>
      <w:del w:id="317" w:author="Nishant Soni" w:date="2019-05-09T18:18:00Z">
        <w:r w:rsidR="00823A9F" w:rsidRPr="00A42EEC" w:rsidDel="00E9658A">
          <w:delText xml:space="preserve">an IND filing </w:delText>
        </w:r>
      </w:del>
      <w:r w:rsidR="00823A9F" w:rsidRPr="00A42EEC">
        <w:t xml:space="preserve">for its </w:t>
      </w:r>
      <w:r w:rsidR="001B3B0A">
        <w:t>L</w:t>
      </w:r>
      <w:r w:rsidR="001B3B0A" w:rsidRPr="00A42EEC">
        <w:t xml:space="preserve">ead </w:t>
      </w:r>
      <w:r w:rsidR="001B3B0A">
        <w:t>P</w:t>
      </w:r>
      <w:r w:rsidR="001B3B0A" w:rsidRPr="00A42EEC">
        <w:t>rogram</w:t>
      </w:r>
      <w:del w:id="318" w:author="Nishant Soni" w:date="2019-05-09T18:19:00Z">
        <w:r w:rsidR="00823A9F" w:rsidRPr="00A42EEC" w:rsidDel="00E9658A">
          <w:delText>,</w:delText>
        </w:r>
      </w:del>
      <w:del w:id="319" w:author="Nishant Soni" w:date="2019-05-09T18:18:00Z">
        <w:r w:rsidR="00823A9F" w:rsidRPr="00A42EEC" w:rsidDel="00E9658A">
          <w:delText xml:space="preserve"> and has begun with its Phase I trials</w:delText>
        </w:r>
      </w:del>
      <w:r w:rsidR="0069364C" w:rsidRPr="00823A9F">
        <w:t xml:space="preserve">.  </w:t>
      </w:r>
      <w:r w:rsidR="00823A9F" w:rsidRPr="00A42EEC">
        <w:t xml:space="preserve"> The Company has also made some incremental progress for its </w:t>
      </w:r>
      <w:del w:id="320" w:author="Ayush Mittal" w:date="2019-05-06T17:01:00Z">
        <w:r w:rsidR="00823A9F" w:rsidRPr="00A42EEC">
          <w:delText>second lead program PLN-1474.</w:delText>
        </w:r>
      </w:del>
      <w:ins w:id="321" w:author="Ayush Mittal" w:date="2019-05-06T17:01:00Z">
        <w:r w:rsidR="001B3B0A">
          <w:t>S</w:t>
        </w:r>
        <w:r w:rsidR="001B3B0A" w:rsidRPr="00A42EEC">
          <w:t xml:space="preserve">econd </w:t>
        </w:r>
        <w:r w:rsidR="001B3B0A">
          <w:t>L</w:t>
        </w:r>
        <w:r w:rsidR="001B3B0A" w:rsidRPr="00A42EEC">
          <w:t xml:space="preserve">ead </w:t>
        </w:r>
        <w:r w:rsidR="001B3B0A">
          <w:t>P</w:t>
        </w:r>
        <w:r w:rsidR="001B3B0A" w:rsidRPr="00A42EEC">
          <w:t>rogram</w:t>
        </w:r>
        <w:r w:rsidR="00823A9F" w:rsidRPr="00A42EEC">
          <w:t>.</w:t>
        </w:r>
      </w:ins>
      <w:r w:rsidR="00823A9F" w:rsidRPr="00823A9F">
        <w:t xml:space="preserve">  The Company has substantive expense history and a complete Management team.  </w:t>
      </w:r>
    </w:p>
    <w:p w14:paraId="5738F02B" w14:textId="77777777" w:rsidR="00573796" w:rsidRPr="00474556" w:rsidRDefault="00573796" w:rsidP="00B802C4">
      <w:pPr>
        <w:pStyle w:val="RNABodyCopy"/>
      </w:pPr>
      <w:r w:rsidRPr="00474556">
        <w:br w:type="page"/>
      </w:r>
    </w:p>
    <w:p w14:paraId="3E627624" w14:textId="5E6F3365" w:rsidR="00573796" w:rsidRPr="00474556" w:rsidRDefault="00573796" w:rsidP="00565DEF">
      <w:pPr>
        <w:pStyle w:val="RNAHeadlineA"/>
        <w:outlineLvl w:val="0"/>
      </w:pPr>
      <w:bookmarkStart w:id="322" w:name="_Toc432004245"/>
      <w:bookmarkStart w:id="323" w:name="_Toc7800724"/>
      <w:r w:rsidRPr="00474556">
        <w:lastRenderedPageBreak/>
        <w:t>Industry Overview</w:t>
      </w:r>
      <w:bookmarkEnd w:id="322"/>
      <w:bookmarkEnd w:id="323"/>
    </w:p>
    <w:p w14:paraId="625B18B8" w14:textId="77777777" w:rsidR="00573796" w:rsidRPr="00565DEF" w:rsidRDefault="00573796" w:rsidP="00573796">
      <w:pPr>
        <w:rPr>
          <w:rFonts w:ascii="Georgia" w:hAnsi="Georgia"/>
        </w:rPr>
      </w:pPr>
    </w:p>
    <w:p w14:paraId="5BD03C49" w14:textId="2F25DCF7" w:rsidR="00573796" w:rsidRPr="00565DEF" w:rsidRDefault="00573796" w:rsidP="00B14CCF">
      <w:pPr>
        <w:pStyle w:val="RNAHeadlineB"/>
        <w:outlineLvl w:val="1"/>
        <w:rPr>
          <w:rFonts w:ascii="Georgia" w:hAnsi="Georgia"/>
        </w:rPr>
      </w:pPr>
      <w:bookmarkStart w:id="324" w:name="_Toc432004246"/>
      <w:bookmarkStart w:id="325" w:name="_Toc7800725"/>
      <w:r w:rsidRPr="00565DEF">
        <w:rPr>
          <w:rFonts w:ascii="Georgia" w:hAnsi="Georgia"/>
        </w:rPr>
        <w:t>Overview</w:t>
      </w:r>
      <w:bookmarkEnd w:id="324"/>
      <w:bookmarkEnd w:id="325"/>
    </w:p>
    <w:p w14:paraId="5EA59682" w14:textId="7FD40BAA" w:rsidR="00573796" w:rsidRPr="00193490" w:rsidRDefault="00573796" w:rsidP="00DE5618">
      <w:pPr>
        <w:pStyle w:val="RNABodyCopy"/>
        <w:keepNext/>
      </w:pPr>
      <w:r w:rsidRPr="00193490">
        <w:t xml:space="preserve">In valuing a business or its assets, it is important to consider the condition of, and </w:t>
      </w:r>
      <w:r w:rsidR="00FB66CB">
        <w:t xml:space="preserve">the </w:t>
      </w:r>
      <w:r w:rsidRPr="00193490">
        <w:t>outlook for, the industry in which the enterprise operates</w:t>
      </w:r>
      <w:r>
        <w:t xml:space="preserve">.  </w:t>
      </w:r>
      <w:r w:rsidRPr="00193490">
        <w:t>Depending upon the nature of the marketplace, industry conditions can significantly affect financial performance and, consequently, value</w:t>
      </w:r>
      <w:r>
        <w:t xml:space="preserve">.  </w:t>
      </w:r>
      <w:r w:rsidRPr="00193490">
        <w:t xml:space="preserve">The following section provides a brief overview of </w:t>
      </w:r>
      <w:r w:rsidR="00C67F6D">
        <w:t xml:space="preserve">the fibrotic diseases market with a focus </w:t>
      </w:r>
      <w:r w:rsidR="00C67F6D" w:rsidRPr="00FA5646">
        <w:t xml:space="preserve">on </w:t>
      </w:r>
      <w:r w:rsidR="00C67F6D" w:rsidRPr="003722ED">
        <w:t>IPF, Cystic Fibrosis (“CF”) and NASH treatments</w:t>
      </w:r>
      <w:r w:rsidR="00C67F6D" w:rsidRPr="00193490">
        <w:t xml:space="preserve"> </w:t>
      </w:r>
      <w:r w:rsidR="00FB66CB">
        <w:t>as well as a</w:t>
      </w:r>
      <w:r w:rsidRPr="00193490">
        <w:t xml:space="preserve"> discussion of the competitive environment</w:t>
      </w:r>
      <w:r>
        <w:t xml:space="preserve"> in that space</w:t>
      </w:r>
      <w:r w:rsidRPr="00193490">
        <w:t>.</w:t>
      </w:r>
      <w:r>
        <w:t xml:space="preserve">  </w:t>
      </w:r>
    </w:p>
    <w:p w14:paraId="118BD8D7" w14:textId="77777777" w:rsidR="00573796" w:rsidRPr="00193490" w:rsidRDefault="00573796" w:rsidP="00FE3044">
      <w:pPr>
        <w:pStyle w:val="RNABodyCopy"/>
      </w:pPr>
    </w:p>
    <w:p w14:paraId="64A41E0C" w14:textId="00049C6E" w:rsidR="00C67F6D" w:rsidRPr="00FE3044" w:rsidRDefault="00C67F6D" w:rsidP="00C67F6D">
      <w:pPr>
        <w:pStyle w:val="RNAHeadlineD"/>
      </w:pPr>
      <w:r>
        <w:t>Fibrosis Market Overview (IPF, CF</w:t>
      </w:r>
      <w:r w:rsidR="00136A62">
        <w:t>,</w:t>
      </w:r>
      <w:r>
        <w:t xml:space="preserve"> and NASH)</w:t>
      </w:r>
    </w:p>
    <w:p w14:paraId="072196EB" w14:textId="07512C38" w:rsidR="00C67F6D" w:rsidRDefault="00C67F6D" w:rsidP="00C67F6D">
      <w:pPr>
        <w:pStyle w:val="RNABodyCopy"/>
      </w:pPr>
      <w:r w:rsidRPr="004718B0">
        <w:t>Fibrosis, a pathologic feature of many diseases, is caused by a dysfunction in the body’s natural ability to repair damaged tissues</w:t>
      </w:r>
      <w:r>
        <w:t xml:space="preserve"> which when</w:t>
      </w:r>
      <w:r w:rsidRPr="004718B0">
        <w:t xml:space="preserve"> left untreated, can result in scarring of vital organs causing irreparable damage and eventual organ failure.</w:t>
      </w:r>
      <w:r w:rsidRPr="004718B0" w:rsidDel="004718B0">
        <w:t xml:space="preserve"> </w:t>
      </w:r>
      <w:r>
        <w:t xml:space="preserve"> </w:t>
      </w:r>
      <w:r w:rsidR="00D01956" w:rsidRPr="007E067D">
        <w:t>Patients diagnosed with IPF experience progressive breathlessness and eventually complete respiratory failure</w:t>
      </w:r>
      <w:r w:rsidR="00D01956">
        <w:t xml:space="preserve">. </w:t>
      </w:r>
      <w:r w:rsidR="00D01956" w:rsidRPr="007E067D">
        <w:t xml:space="preserve"> </w:t>
      </w:r>
      <w:r w:rsidRPr="007E067D">
        <w:t>IPF</w:t>
      </w:r>
      <w:r>
        <w:t xml:space="preserve"> is</w:t>
      </w:r>
      <w:r w:rsidR="00142478">
        <w:t xml:space="preserve"> </w:t>
      </w:r>
      <w:r w:rsidR="00142478" w:rsidRPr="00142478">
        <w:t>chronic, progressive, lung disease of unknown cause affecting approximately one of every 200 adults over the age of 60 in the U.S.</w:t>
      </w:r>
      <w:r w:rsidR="00D01956" w:rsidRPr="00D01956">
        <w:rPr>
          <w:rStyle w:val="FootnoteReference"/>
        </w:rPr>
        <w:t xml:space="preserve"> </w:t>
      </w:r>
      <w:r w:rsidR="00D01956" w:rsidRPr="00400415">
        <w:rPr>
          <w:rStyle w:val="FootnoteReference"/>
        </w:rPr>
        <w:footnoteReference w:id="38"/>
      </w:r>
      <w:r w:rsidR="00D01956">
        <w:t xml:space="preserve"> </w:t>
      </w:r>
      <w:r w:rsidRPr="007E067D">
        <w:t xml:space="preserve"> </w:t>
      </w:r>
      <w:r w:rsidR="00D01956">
        <w:t xml:space="preserve">IPF </w:t>
      </w:r>
      <w:r w:rsidRPr="007E067D">
        <w:t xml:space="preserve">currently affects approximately </w:t>
      </w:r>
      <w:r w:rsidR="00D01956">
        <w:t>13</w:t>
      </w:r>
      <w:r w:rsidR="00D01956" w:rsidRPr="007E067D">
        <w:t>0</w:t>
      </w:r>
      <w:r w:rsidRPr="007E067D">
        <w:t xml:space="preserve">,000 people in the US, </w:t>
      </w:r>
      <w:r w:rsidR="00D01956">
        <w:t xml:space="preserve">with 50,000 new cases reported every year and </w:t>
      </w:r>
      <w:r w:rsidRPr="007E067D">
        <w:t>resulting in 40,000 deaths per year.</w:t>
      </w:r>
      <w:r w:rsidR="00D01956">
        <w:rPr>
          <w:rStyle w:val="FootnoteReference"/>
        </w:rPr>
        <w:footnoteReference w:id="39"/>
      </w:r>
      <w:r w:rsidRPr="007E067D">
        <w:t xml:space="preserve">  </w:t>
      </w:r>
    </w:p>
    <w:p w14:paraId="2EA75FB5" w14:textId="77777777" w:rsidR="00C67F6D" w:rsidRDefault="00C67F6D">
      <w:pPr>
        <w:pPrChange w:id="326" w:author="Ayush Mittal" w:date="2019-05-06T17:01:00Z">
          <w:pPr>
            <w:pStyle w:val="RNABodyCopy"/>
          </w:pPr>
        </w:pPrChange>
      </w:pPr>
    </w:p>
    <w:p w14:paraId="3F54733F" w14:textId="1A8A31B2" w:rsidR="007D292E" w:rsidRDefault="007D292E" w:rsidP="007D292E">
      <w:pPr>
        <w:pStyle w:val="RNABodyCopy"/>
      </w:pPr>
      <w:r w:rsidRPr="00A42EEC">
        <w:t xml:space="preserve">According to Research and Markets (“R&amp;M”), the global IPF treatment market totaled $2.1 billion in 2018, is anticipated to rise to $4.0 billion by 2024, representing a CAGR of 11.52%.  </w:t>
      </w:r>
      <w:r w:rsidRPr="0069364C">
        <w:t>Growth</w:t>
      </w:r>
      <w:r w:rsidRPr="007D292E">
        <w:t xml:space="preserve"> in </w:t>
      </w:r>
      <w:r w:rsidR="00136A62">
        <w:t xml:space="preserve">the </w:t>
      </w:r>
      <w:r w:rsidRPr="007D292E">
        <w:t xml:space="preserve">prevalence of fibrotic disease coupled with the unavailability of proper treatment options will drive the market for the </w:t>
      </w:r>
      <w:r>
        <w:t xml:space="preserve">IPF therapies </w:t>
      </w:r>
      <w:r w:rsidRPr="007D292E">
        <w:t>during the given time frame.</w:t>
      </w:r>
      <w:r w:rsidR="005C772E">
        <w:rPr>
          <w:rStyle w:val="FootnoteReference"/>
        </w:rPr>
        <w:footnoteReference w:id="40"/>
      </w:r>
    </w:p>
    <w:p w14:paraId="106B4FD9" w14:textId="77777777" w:rsidR="007D292E" w:rsidRDefault="007D292E" w:rsidP="007D292E">
      <w:pPr>
        <w:pStyle w:val="RNABodyCopy"/>
        <w:rPr>
          <w:highlight w:val="yellow"/>
        </w:rPr>
      </w:pPr>
    </w:p>
    <w:p w14:paraId="4A305604" w14:textId="00C8896D" w:rsidR="007D292E" w:rsidRDefault="007D292E" w:rsidP="00C67F6D">
      <w:pPr>
        <w:pStyle w:val="RNABodyCopy"/>
        <w:rPr>
          <w:highlight w:val="yellow"/>
        </w:rPr>
      </w:pPr>
      <w:r>
        <w:t xml:space="preserve">According to R&amp;M, </w:t>
      </w:r>
      <w:r w:rsidRPr="007D292E">
        <w:t>IPF is a specific form of chronic, progressive fibrosing interstitial pneumonia characterized by the formation of scar tissue within the lungs in the absence of any known cause.</w:t>
      </w:r>
      <w:r>
        <w:t xml:space="preserve"> </w:t>
      </w:r>
      <w:r w:rsidRPr="007D292E">
        <w:t xml:space="preserve"> The scarring typically starts at the edges of the lungs and advances towards the center of the lungs. </w:t>
      </w:r>
      <w:r>
        <w:t xml:space="preserve"> </w:t>
      </w:r>
      <w:r w:rsidRPr="007D292E">
        <w:t xml:space="preserve">As the normal lung tissue is replaced by more heavily scarred lung tissue, which makes it difficult to breathe and deliver needed oxygen to the body. </w:t>
      </w:r>
      <w:r>
        <w:t xml:space="preserve"> </w:t>
      </w:r>
      <w:r w:rsidRPr="007D292E">
        <w:t>The disease initially manifests with symptoms of exercise-induced breathlessness and dry coughing</w:t>
      </w:r>
      <w:r w:rsidR="0069364C" w:rsidRPr="007D292E">
        <w:t xml:space="preserve">.  </w:t>
      </w:r>
      <w:r w:rsidRPr="007D292E">
        <w:t>Diagnostic tests for IPF include chest imaging studies (X-Rays and CT scan), lung biopsy, pulmonary function tests, oxygen desaturation study and other tests such as autoantibody tests, full blood count, arterial blood gas</w:t>
      </w:r>
      <w:r w:rsidR="00136A62">
        <w:t>,</w:t>
      </w:r>
      <w:r w:rsidRPr="007D292E">
        <w:t xml:space="preserve"> </w:t>
      </w:r>
      <w:r w:rsidR="0069364C" w:rsidRPr="007D292E">
        <w:t>etc.</w:t>
      </w:r>
      <w:r w:rsidR="0069364C">
        <w:t xml:space="preserve">  </w:t>
      </w:r>
      <w:r>
        <w:t>Currently</w:t>
      </w:r>
      <w:r w:rsidR="00136A62">
        <w:t>,</w:t>
      </w:r>
      <w:r>
        <w:t xml:space="preserve"> there </w:t>
      </w:r>
      <w:r w:rsidR="00136A62">
        <w:t>a</w:t>
      </w:r>
      <w:r>
        <w:t xml:space="preserve">re only two </w:t>
      </w:r>
      <w:ins w:id="328" w:author="Ayush Mittal" w:date="2019-05-06T17:54:00Z">
        <w:r w:rsidR="009D03D9">
          <w:t xml:space="preserve">FDA </w:t>
        </w:r>
      </w:ins>
      <w:r>
        <w:t>approved therapies for the treatment of IPF</w:t>
      </w:r>
      <w:r w:rsidRPr="007D292E">
        <w:t xml:space="preserve">: </w:t>
      </w:r>
      <w:proofErr w:type="spellStart"/>
      <w:r>
        <w:t>n</w:t>
      </w:r>
      <w:r w:rsidRPr="007D292E">
        <w:t>intedanib</w:t>
      </w:r>
      <w:proofErr w:type="spellEnd"/>
      <w:r w:rsidRPr="007D292E">
        <w:t xml:space="preserve"> and </w:t>
      </w:r>
      <w:r>
        <w:t>p</w:t>
      </w:r>
      <w:r w:rsidRPr="007D292E">
        <w:t>irfenidone.</w:t>
      </w:r>
      <w:r>
        <w:t xml:space="preserve"> </w:t>
      </w:r>
      <w:r w:rsidRPr="007D292E">
        <w:t xml:space="preserve"> Both the drugs slow down the development of scar tissue in the lungs of people with IPF.</w:t>
      </w:r>
      <w:del w:id="329" w:author="Ayush Mittal" w:date="2019-05-06T18:04:00Z">
        <w:r w:rsidRPr="007D292E" w:rsidDel="009D03D9">
          <w:delText xml:space="preserve"> </w:delText>
        </w:r>
      </w:del>
      <w:r w:rsidR="005C772E">
        <w:rPr>
          <w:rStyle w:val="FootnoteReference"/>
        </w:rPr>
        <w:footnoteReference w:id="41"/>
      </w:r>
      <w:r>
        <w:t xml:space="preserve"> </w:t>
      </w:r>
    </w:p>
    <w:p w14:paraId="5D4E246F" w14:textId="39BCB495" w:rsidR="007D292E" w:rsidRDefault="007D292E" w:rsidP="00C67F6D">
      <w:pPr>
        <w:pStyle w:val="RNABodyCopy"/>
        <w:rPr>
          <w:highlight w:val="yellow"/>
        </w:rPr>
      </w:pPr>
    </w:p>
    <w:p w14:paraId="1768951E" w14:textId="1FFD75B7" w:rsidR="005754D5" w:rsidRDefault="005754D5" w:rsidP="00C67F6D">
      <w:pPr>
        <w:pStyle w:val="RNABodyCopy"/>
      </w:pPr>
      <w:r w:rsidRPr="005754D5">
        <w:lastRenderedPageBreak/>
        <w:t xml:space="preserve">CF is a genetic disorder that </w:t>
      </w:r>
      <w:r>
        <w:t xml:space="preserve">generally </w:t>
      </w:r>
      <w:r w:rsidRPr="005754D5">
        <w:t xml:space="preserve">affects the lungs and may also affect the pancreas, kidneys, liver, and intestine. </w:t>
      </w:r>
      <w:r>
        <w:t xml:space="preserve"> </w:t>
      </w:r>
      <w:r w:rsidRPr="005754D5">
        <w:t xml:space="preserve">Long-term repercussions </w:t>
      </w:r>
      <w:r w:rsidR="00DA3D83">
        <w:t xml:space="preserve">associated with CF </w:t>
      </w:r>
      <w:r w:rsidRPr="005754D5">
        <w:t>includ</w:t>
      </w:r>
      <w:r>
        <w:t>e</w:t>
      </w:r>
      <w:r w:rsidRPr="005754D5">
        <w:t xml:space="preserve"> difficulty in breathing and coughing as a result of recurrent lung infections. </w:t>
      </w:r>
      <w:r w:rsidR="00DA3D83">
        <w:t xml:space="preserve"> </w:t>
      </w:r>
      <w:r w:rsidRPr="005754D5">
        <w:t xml:space="preserve">Some other signs and symptoms include sinus infections, poor growth, infertility in males, fatty stool, and </w:t>
      </w:r>
      <w:r w:rsidR="00136A62">
        <w:t xml:space="preserve">a </w:t>
      </w:r>
      <w:r w:rsidRPr="005754D5">
        <w:t xml:space="preserve">guild of the fingers and toes. </w:t>
      </w:r>
      <w:r w:rsidR="00DA3D83">
        <w:t xml:space="preserve"> </w:t>
      </w:r>
      <w:r w:rsidRPr="005754D5">
        <w:t xml:space="preserve">CF is </w:t>
      </w:r>
      <w:r w:rsidR="00DA3D83">
        <w:t>mainly</w:t>
      </w:r>
      <w:r w:rsidRPr="005754D5">
        <w:t xml:space="preserve"> inherited as an autosomal recessive gene</w:t>
      </w:r>
      <w:r w:rsidR="00DA3D83">
        <w:t xml:space="preserve">, </w:t>
      </w:r>
      <w:r w:rsidRPr="005754D5">
        <w:t>triggered by mutations in both the copies of the gene for cystic fibrosis transmembrane conductance regulator protein</w:t>
      </w:r>
      <w:r w:rsidR="00DA3D83">
        <w:t xml:space="preserve"> (“</w:t>
      </w:r>
      <w:r w:rsidR="00DA3D83" w:rsidRPr="005754D5">
        <w:t>CFTR</w:t>
      </w:r>
      <w:r w:rsidR="00DA3D83">
        <w:t>”)</w:t>
      </w:r>
      <w:r w:rsidRPr="005754D5">
        <w:t>.</w:t>
      </w:r>
      <w:r w:rsidR="00DA3D83">
        <w:rPr>
          <w:rStyle w:val="FootnoteReference"/>
        </w:rPr>
        <w:footnoteReference w:id="42"/>
      </w:r>
      <w:r w:rsidR="00DA3D83">
        <w:t xml:space="preserve"> </w:t>
      </w:r>
    </w:p>
    <w:p w14:paraId="051ED406" w14:textId="0AB8A59A" w:rsidR="00DA3D83" w:rsidRDefault="00DA3D83" w:rsidP="00C67F6D">
      <w:pPr>
        <w:pStyle w:val="RNABodyCopy"/>
      </w:pPr>
    </w:p>
    <w:p w14:paraId="68B5B9FE" w14:textId="78A37E70" w:rsidR="00DA3D83" w:rsidRDefault="00DA3D83" w:rsidP="00C67F6D">
      <w:pPr>
        <w:pStyle w:val="RNABodyCopy"/>
      </w:pPr>
      <w:r w:rsidRPr="00DA3D83">
        <w:t xml:space="preserve">Over the last few years, </w:t>
      </w:r>
      <w:r>
        <w:t>various developments</w:t>
      </w:r>
      <w:r w:rsidRPr="00DA3D83">
        <w:t xml:space="preserve"> in technology have resulted in a shift in </w:t>
      </w:r>
      <w:r>
        <w:t xml:space="preserve">R&amp;D </w:t>
      </w:r>
      <w:r w:rsidRPr="00DA3D83">
        <w:t>towards treatments target</w:t>
      </w:r>
      <w:r>
        <w:t>ing</w:t>
      </w:r>
      <w:r w:rsidRPr="00DA3D83">
        <w:t xml:space="preserve"> CFTR function</w:t>
      </w:r>
      <w:r>
        <w:t>s</w:t>
      </w:r>
      <w:r w:rsidRPr="00DA3D83">
        <w:t>.</w:t>
      </w:r>
      <w:r>
        <w:t xml:space="preserve"> </w:t>
      </w:r>
      <w:r w:rsidRPr="00DA3D83">
        <w:t xml:space="preserve"> </w:t>
      </w:r>
      <w:r>
        <w:t>Also</w:t>
      </w:r>
      <w:r w:rsidRPr="00DA3D83">
        <w:t xml:space="preserve">, </w:t>
      </w:r>
      <w:r>
        <w:t xml:space="preserve">with </w:t>
      </w:r>
      <w:r w:rsidRPr="00DA3D83">
        <w:t xml:space="preserve">an affinity towards licensing the products, </w:t>
      </w:r>
      <w:r>
        <w:t xml:space="preserve">various </w:t>
      </w:r>
      <w:r w:rsidRPr="00DA3D83">
        <w:t xml:space="preserve">alliances </w:t>
      </w:r>
      <w:r>
        <w:t xml:space="preserve">have been formed </w:t>
      </w:r>
      <w:r w:rsidRPr="00DA3D83">
        <w:t xml:space="preserve">by several biotechnology and pharmaceutical manufacturers, since </w:t>
      </w:r>
      <w:proofErr w:type="gramStart"/>
      <w:r w:rsidR="00136A62">
        <w:t xml:space="preserve">the </w:t>
      </w:r>
      <w:r w:rsidRPr="00DA3D83">
        <w:t>majority of</w:t>
      </w:r>
      <w:proofErr w:type="gramEnd"/>
      <w:r w:rsidRPr="00DA3D83">
        <w:t xml:space="preserve"> the treatments for </w:t>
      </w:r>
      <w:r>
        <w:t xml:space="preserve">CF </w:t>
      </w:r>
      <w:r w:rsidRPr="00DA3D83">
        <w:t xml:space="preserve">are developed by smaller manufacturers. </w:t>
      </w:r>
      <w:r>
        <w:t xml:space="preserve"> Moreover, the </w:t>
      </w:r>
      <w:r w:rsidRPr="00DA3D83">
        <w:t>increase in licensing activity along with the rise in the number of new partnerships encourage</w:t>
      </w:r>
      <w:r w:rsidR="00136A62">
        <w:t>s</w:t>
      </w:r>
      <w:r w:rsidRPr="00DA3D83">
        <w:t xml:space="preserve"> smaller companies to continue their research work thereby giving a positive momentum to the </w:t>
      </w:r>
      <w:r>
        <w:t xml:space="preserve">CF </w:t>
      </w:r>
      <w:r w:rsidRPr="00DA3D83">
        <w:t>market.</w:t>
      </w:r>
      <w:r>
        <w:rPr>
          <w:rStyle w:val="FootnoteReference"/>
        </w:rPr>
        <w:footnoteReference w:id="43"/>
      </w:r>
    </w:p>
    <w:p w14:paraId="423BCF72" w14:textId="0B921ECF" w:rsidR="00CB1164" w:rsidRDefault="00CB1164" w:rsidP="00C67F6D">
      <w:pPr>
        <w:pStyle w:val="RNABodyCopy"/>
      </w:pPr>
    </w:p>
    <w:p w14:paraId="7FB4AF3B" w14:textId="0721DE73" w:rsidR="00CB1164" w:rsidRDefault="00CB1164" w:rsidP="00C67F6D">
      <w:pPr>
        <w:pStyle w:val="RNABodyCopy"/>
      </w:pPr>
      <w:r>
        <w:t>According to the CF Foundation (“CFF”), more than 70,000 people are living with CF WW, of which in the US more than 30,000 people are living with CF.  CFF also reports that approximately 1,000 new cases are diagnosed each year, with more than 75.0%</w:t>
      </w:r>
      <w:r w:rsidR="00136A62">
        <w:t xml:space="preserve"> of</w:t>
      </w:r>
      <w:r>
        <w:t xml:space="preserve"> cases diagnosed by the age of 2</w:t>
      </w:r>
      <w:r w:rsidR="00136A62">
        <w:t xml:space="preserve"> years</w:t>
      </w:r>
      <w:r>
        <w:t>.  Currently</w:t>
      </w:r>
      <w:r w:rsidR="00136A62">
        <w:t>,</w:t>
      </w:r>
      <w:r>
        <w:t xml:space="preserve"> more than half of the CF population is aged 18 years or older.</w:t>
      </w:r>
      <w:r>
        <w:rPr>
          <w:rStyle w:val="FootnoteReference"/>
        </w:rPr>
        <w:footnoteReference w:id="44"/>
      </w:r>
    </w:p>
    <w:p w14:paraId="705D8CE4" w14:textId="77777777" w:rsidR="005754D5" w:rsidRDefault="005754D5" w:rsidP="00C67F6D">
      <w:pPr>
        <w:pStyle w:val="RNABodyCopy"/>
        <w:rPr>
          <w:highlight w:val="yellow"/>
        </w:rPr>
      </w:pPr>
    </w:p>
    <w:p w14:paraId="58C2D660" w14:textId="2097CB30" w:rsidR="00C67F6D" w:rsidRPr="00D229CF" w:rsidRDefault="00C67F6D" w:rsidP="00C67F6D">
      <w:pPr>
        <w:pStyle w:val="RNABodyCopy"/>
      </w:pPr>
      <w:r w:rsidRPr="00D229CF">
        <w:t xml:space="preserve">The global CF market is anticipated to reach $12.2 billion by 2028 from the estimated value of $3.8 billion in 2018, growing at a CAGR of 12.3%.  The market is primarily driven by increasing CF prevalence, rise in R&amp;D expenditures by pharmaceutical companies and </w:t>
      </w:r>
      <w:r w:rsidR="00136A62">
        <w:t xml:space="preserve">an </w:t>
      </w:r>
      <w:r w:rsidRPr="00D229CF">
        <w:t xml:space="preserve">increase in funding by government bodies.  Whereas factors such as high cost of treatment, and limited availability of medicine for all mutation types are expected to restrict </w:t>
      </w:r>
      <w:r w:rsidR="00136A62">
        <w:t xml:space="preserve">the </w:t>
      </w:r>
      <w:r w:rsidRPr="00D229CF">
        <w:t>market growth.</w:t>
      </w:r>
    </w:p>
    <w:p w14:paraId="45A6F5FE" w14:textId="77777777" w:rsidR="00C67F6D" w:rsidRPr="00D229CF" w:rsidRDefault="00C67F6D" w:rsidP="00C67F6D">
      <w:pPr>
        <w:pStyle w:val="RNABodyCopy"/>
      </w:pPr>
    </w:p>
    <w:p w14:paraId="3137F84D" w14:textId="6A5D2901" w:rsidR="00C67F6D" w:rsidRPr="00A42EEC" w:rsidRDefault="00C67F6D" w:rsidP="00C67F6D">
      <w:pPr>
        <w:pStyle w:val="RNABodyCopy"/>
        <w:rPr>
          <w:highlight w:val="yellow"/>
        </w:rPr>
      </w:pPr>
      <w:r w:rsidRPr="00D229CF">
        <w:t xml:space="preserve">The CF pipeline comprises of diverse sets of molecules with most products in early-stage of development.  In total, 124 molecules are in development, either alone or in combination with other molecules.  </w:t>
      </w:r>
      <w:r w:rsidR="0069364C" w:rsidRPr="00D229CF">
        <w:t>Most of</w:t>
      </w:r>
      <w:r w:rsidRPr="00D229CF">
        <w:t xml:space="preserve"> these molecules are in the preclinical stage, followed by Phase II and Phase I.  Currently, there are just three FDA-approved molecules targeting specific mutation types that are commercially available in the market.</w:t>
      </w:r>
      <w:r w:rsidRPr="00D229CF">
        <w:rPr>
          <w:rStyle w:val="FootnoteReference"/>
        </w:rPr>
        <w:footnoteReference w:id="45"/>
      </w:r>
      <w:r w:rsidRPr="00D229CF">
        <w:t xml:space="preserve">  Recently in 2017, the FDA approved Kalydeco (ivacaftor) from Vertex Pharmaceuticals Incorporated (“Vertex”).</w:t>
      </w:r>
      <w:r w:rsidRPr="00D229CF">
        <w:rPr>
          <w:rStyle w:val="FootnoteReference"/>
        </w:rPr>
        <w:footnoteReference w:id="46"/>
      </w:r>
    </w:p>
    <w:p w14:paraId="4B3D7272" w14:textId="77777777" w:rsidR="00C67F6D" w:rsidRPr="0069364C" w:rsidRDefault="00C67F6D" w:rsidP="00C67F6D">
      <w:pPr>
        <w:pStyle w:val="RNABodyCopy"/>
      </w:pPr>
    </w:p>
    <w:p w14:paraId="0F5C5C67" w14:textId="0E530901" w:rsidR="00C67F6D" w:rsidRPr="0069364C" w:rsidRDefault="00C67F6D" w:rsidP="00C67F6D">
      <w:pPr>
        <w:pStyle w:val="RNABodyCopy"/>
      </w:pPr>
      <w:r w:rsidRPr="0069364C">
        <w:t xml:space="preserve">NASH is the most severe form of non-alcoholic fatty liver disease </w:t>
      </w:r>
      <w:r w:rsidR="00A57806" w:rsidRPr="00A42EEC">
        <w:t xml:space="preserve">(“NAFLD”) </w:t>
      </w:r>
      <w:r w:rsidRPr="0069364C">
        <w:t xml:space="preserve">and is characterized by the presence of an abnormal accumulation of fat in the liver which in some individuals can progress to liver cell injury (hepatocellular ballooning) and inflammation.  As NASH evolves, over time it can result in </w:t>
      </w:r>
      <w:r w:rsidRPr="0069364C">
        <w:lastRenderedPageBreak/>
        <w:t>excessive scarring in the liver (fibrosis), a natural response to injury which can lead to liver cirrhosis or liver cancer.</w:t>
      </w:r>
      <w:r w:rsidRPr="0069364C">
        <w:rPr>
          <w:rStyle w:val="FootnoteReference"/>
        </w:rPr>
        <w:footnoteReference w:id="47"/>
      </w:r>
    </w:p>
    <w:p w14:paraId="65519EDA" w14:textId="1A0A799C" w:rsidR="00C67F6D" w:rsidRPr="00A42EEC" w:rsidRDefault="00C67F6D" w:rsidP="00C67F6D">
      <w:pPr>
        <w:pStyle w:val="RNABodyCopy"/>
      </w:pPr>
    </w:p>
    <w:p w14:paraId="1EE80EFF" w14:textId="7A5AB0A6" w:rsidR="00A57806" w:rsidRPr="00A42EEC" w:rsidRDefault="00C13FDB" w:rsidP="00C67F6D">
      <w:pPr>
        <w:pStyle w:val="RNABodyCopy"/>
      </w:pPr>
      <w:r w:rsidRPr="0069364C">
        <w:t xml:space="preserve">According to </w:t>
      </w:r>
      <w:proofErr w:type="spellStart"/>
      <w:r w:rsidRPr="0069364C">
        <w:t>DelveInsight</w:t>
      </w:r>
      <w:proofErr w:type="spellEnd"/>
      <w:r w:rsidRPr="0069364C">
        <w:t>, increasing obesity, diabetes population significantly increase the prevalence of NAFLD is expected to drive the prevalence with the CAGR of 1.02%, during the period 2016 to 2027 across the 7MM</w:t>
      </w:r>
      <w:r w:rsidRPr="0069364C">
        <w:rPr>
          <w:rStyle w:val="FootnoteReference"/>
        </w:rPr>
        <w:footnoteReference w:id="48"/>
      </w:r>
      <w:r w:rsidRPr="0069364C">
        <w:t>.  Among all prevalent cases of NAFLD in the 7MM, nearly 19.0% of the population meet</w:t>
      </w:r>
      <w:r w:rsidR="00136A62">
        <w:t>s</w:t>
      </w:r>
      <w:r w:rsidRPr="0069364C">
        <w:t xml:space="preserve"> the criteria for NASH.  These cases are expected to increase throughout the period 2016 to 2027, reaching an approximate 47.0 million in 2027.  In terms of epidemiology for NASH, the US accounts for an approximate 50.0% of the total NAFLD cases.</w:t>
      </w:r>
      <w:r w:rsidRPr="0069364C">
        <w:rPr>
          <w:rStyle w:val="FootnoteReference"/>
        </w:rPr>
        <w:footnoteReference w:id="49"/>
      </w:r>
    </w:p>
    <w:p w14:paraId="13930D2F" w14:textId="77777777" w:rsidR="00A57806" w:rsidRPr="0069364C" w:rsidRDefault="00A57806" w:rsidP="00C67F6D">
      <w:pPr>
        <w:pStyle w:val="RNABodyCopy"/>
      </w:pPr>
    </w:p>
    <w:p w14:paraId="25AE5365" w14:textId="264DF5B2" w:rsidR="003A7439" w:rsidRDefault="00C67F6D" w:rsidP="00C67F6D">
      <w:pPr>
        <w:pStyle w:val="RNABodyCopy"/>
        <w:rPr>
          <w:ins w:id="336" w:author="Ayush Mittal" w:date="2019-05-06T18:08:00Z"/>
        </w:rPr>
      </w:pPr>
      <w:r w:rsidRPr="0069364C">
        <w:t xml:space="preserve">According to </w:t>
      </w:r>
      <w:del w:id="337" w:author="Ayush Mittal" w:date="2019-05-06T18:09:00Z">
        <w:r w:rsidRPr="0069364C" w:rsidDel="003A7439">
          <w:delText>Allied Market Research</w:delText>
        </w:r>
      </w:del>
      <w:ins w:id="338" w:author="Ayush Mittal" w:date="2019-05-06T18:09:00Z">
        <w:r w:rsidR="003A7439">
          <w:t>Reports and Data</w:t>
        </w:r>
      </w:ins>
      <w:r w:rsidRPr="0069364C">
        <w:t xml:space="preserve">, </w:t>
      </w:r>
      <w:r w:rsidR="00136A62">
        <w:t xml:space="preserve">the </w:t>
      </w:r>
      <w:ins w:id="339" w:author="Ayush Mittal" w:date="2019-05-06T18:09:00Z">
        <w:r w:rsidR="003A7439">
          <w:t xml:space="preserve">global </w:t>
        </w:r>
      </w:ins>
      <w:r w:rsidRPr="0069364C">
        <w:t xml:space="preserve">NASH market </w:t>
      </w:r>
      <w:ins w:id="340" w:author="Ayush Mittal" w:date="2019-05-06T18:34:00Z">
        <w:r w:rsidR="007F2092">
          <w:t xml:space="preserve">revenues </w:t>
        </w:r>
      </w:ins>
      <w:del w:id="341" w:author="Ayush Mittal" w:date="2019-05-06T18:34:00Z">
        <w:r w:rsidRPr="0069364C" w:rsidDel="007F2092">
          <w:delText xml:space="preserve">was valued at </w:delText>
        </w:r>
      </w:del>
      <w:ins w:id="342" w:author="Ayush Mittal" w:date="2019-05-06T18:34:00Z">
        <w:r w:rsidR="007F2092">
          <w:t xml:space="preserve">totaled </w:t>
        </w:r>
      </w:ins>
      <w:r w:rsidRPr="0069364C">
        <w:t>$</w:t>
      </w:r>
      <w:del w:id="343" w:author="Ayush Mittal" w:date="2019-05-06T18:10:00Z">
        <w:r w:rsidRPr="0069364C" w:rsidDel="003A7439">
          <w:delText>1</w:delText>
        </w:r>
      </w:del>
      <w:ins w:id="344" w:author="Ayush Mittal" w:date="2019-05-06T18:10:00Z">
        <w:r w:rsidR="003A7439">
          <w:t>0</w:t>
        </w:r>
      </w:ins>
      <w:r w:rsidRPr="0069364C">
        <w:t>.</w:t>
      </w:r>
      <w:del w:id="345" w:author="Ayush Mittal" w:date="2019-05-06T18:10:00Z">
        <w:r w:rsidRPr="0069364C" w:rsidDel="003A7439">
          <w:delText xml:space="preserve">2 </w:delText>
        </w:r>
      </w:del>
      <w:ins w:id="346" w:author="Ayush Mittal" w:date="2019-05-06T18:10:00Z">
        <w:r w:rsidR="003A7439">
          <w:t>41</w:t>
        </w:r>
        <w:r w:rsidR="003A7439" w:rsidRPr="0069364C">
          <w:t xml:space="preserve"> </w:t>
        </w:r>
      </w:ins>
      <w:r w:rsidRPr="0069364C">
        <w:t xml:space="preserve">billion in </w:t>
      </w:r>
      <w:del w:id="347" w:author="Ayush Mittal" w:date="2019-05-06T18:10:00Z">
        <w:r w:rsidRPr="0069364C" w:rsidDel="003A7439">
          <w:delText xml:space="preserve">2017 </w:delText>
        </w:r>
      </w:del>
      <w:ins w:id="348" w:author="Ayush Mittal" w:date="2019-05-06T18:10:00Z">
        <w:r w:rsidR="003A7439" w:rsidRPr="0069364C">
          <w:t>201</w:t>
        </w:r>
        <w:r w:rsidR="003A7439">
          <w:t>8</w:t>
        </w:r>
        <w:r w:rsidR="003A7439" w:rsidRPr="0069364C">
          <w:t xml:space="preserve"> </w:t>
        </w:r>
      </w:ins>
      <w:r w:rsidRPr="0069364C">
        <w:t>and is expected to reach $</w:t>
      </w:r>
      <w:del w:id="349" w:author="Ayush Mittal" w:date="2019-05-06T18:10:00Z">
        <w:r w:rsidRPr="0069364C" w:rsidDel="003A7439">
          <w:delText>21</w:delText>
        </w:r>
      </w:del>
      <w:ins w:id="350" w:author="Ayush Mittal" w:date="2019-05-06T18:10:00Z">
        <w:r w:rsidR="003A7439">
          <w:t>13</w:t>
        </w:r>
      </w:ins>
      <w:r w:rsidRPr="0069364C">
        <w:t>.</w:t>
      </w:r>
      <w:del w:id="351" w:author="Ayush Mittal" w:date="2019-05-06T18:10:00Z">
        <w:r w:rsidRPr="0069364C" w:rsidDel="003A7439">
          <w:delText xml:space="preserve">5 </w:delText>
        </w:r>
      </w:del>
      <w:ins w:id="352" w:author="Ayush Mittal" w:date="2019-05-06T18:10:00Z">
        <w:r w:rsidR="003A7439">
          <w:t>4</w:t>
        </w:r>
        <w:r w:rsidR="003A7439" w:rsidRPr="0069364C">
          <w:t xml:space="preserve"> </w:t>
        </w:r>
      </w:ins>
      <w:r w:rsidRPr="0069364C">
        <w:t xml:space="preserve">billion by </w:t>
      </w:r>
      <w:del w:id="353" w:author="Ayush Mittal" w:date="2019-05-06T18:10:00Z">
        <w:r w:rsidRPr="0069364C" w:rsidDel="003A7439">
          <w:delText>2025</w:delText>
        </w:r>
      </w:del>
      <w:ins w:id="354" w:author="Ayush Mittal" w:date="2019-05-06T18:10:00Z">
        <w:r w:rsidR="003A7439" w:rsidRPr="0069364C">
          <w:t>202</w:t>
        </w:r>
        <w:r w:rsidR="003A7439">
          <w:t>6</w:t>
        </w:r>
      </w:ins>
      <w:r w:rsidRPr="0069364C">
        <w:t xml:space="preserve">, growing at a CAGR of </w:t>
      </w:r>
      <w:del w:id="355" w:author="Ayush Mittal" w:date="2019-05-06T18:10:00Z">
        <w:r w:rsidRPr="0069364C" w:rsidDel="003A7439">
          <w:delText>58</w:delText>
        </w:r>
      </w:del>
      <w:ins w:id="356" w:author="Ayush Mittal" w:date="2019-05-06T18:10:00Z">
        <w:r w:rsidR="003A7439" w:rsidRPr="0069364C">
          <w:t>5</w:t>
        </w:r>
      </w:ins>
      <w:ins w:id="357" w:author="Ayush Mittal" w:date="2019-05-06T18:14:00Z">
        <w:r w:rsidR="003A7439">
          <w:t>4</w:t>
        </w:r>
      </w:ins>
      <w:r w:rsidRPr="0069364C">
        <w:t>.</w:t>
      </w:r>
      <w:del w:id="358" w:author="Ayush Mittal" w:date="2019-05-06T18:10:00Z">
        <w:r w:rsidRPr="0069364C" w:rsidDel="003A7439">
          <w:delText>4</w:delText>
        </w:r>
      </w:del>
      <w:ins w:id="359" w:author="Ayush Mittal" w:date="2019-05-06T18:14:00Z">
        <w:r w:rsidR="003A7439">
          <w:t>6</w:t>
        </w:r>
      </w:ins>
      <w:r w:rsidRPr="0069364C">
        <w:t xml:space="preserve">% from </w:t>
      </w:r>
      <w:del w:id="360" w:author="Ayush Mittal" w:date="2019-05-06T18:10:00Z">
        <w:r w:rsidRPr="0069364C" w:rsidDel="003A7439">
          <w:delText xml:space="preserve">2021 </w:delText>
        </w:r>
      </w:del>
      <w:ins w:id="361" w:author="Ayush Mittal" w:date="2019-05-06T18:10:00Z">
        <w:r w:rsidR="003A7439" w:rsidRPr="0069364C">
          <w:t>20</w:t>
        </w:r>
        <w:r w:rsidR="003A7439">
          <w:t>18</w:t>
        </w:r>
        <w:r w:rsidR="003A7439" w:rsidRPr="0069364C">
          <w:t xml:space="preserve"> </w:t>
        </w:r>
      </w:ins>
      <w:r w:rsidRPr="0069364C">
        <w:t xml:space="preserve">to </w:t>
      </w:r>
      <w:del w:id="362" w:author="Ayush Mittal" w:date="2019-05-06T18:10:00Z">
        <w:r w:rsidRPr="0069364C" w:rsidDel="003A7439">
          <w:delText>2025</w:delText>
        </w:r>
      </w:del>
      <w:ins w:id="363" w:author="Ayush Mittal" w:date="2019-05-06T18:10:00Z">
        <w:r w:rsidR="003A7439" w:rsidRPr="0069364C">
          <w:t>202</w:t>
        </w:r>
        <w:r w:rsidR="003A7439">
          <w:t>6</w:t>
        </w:r>
      </w:ins>
      <w:r w:rsidRPr="0069364C">
        <w:t xml:space="preserve">.  </w:t>
      </w:r>
      <w:ins w:id="364" w:author="Ayush Mittal" w:date="2019-05-06T18:14:00Z">
        <w:r w:rsidR="003A7439">
          <w:t>I</w:t>
        </w:r>
        <w:r w:rsidR="003A7439" w:rsidRPr="003A7439">
          <w:t>ncreasing consumption of fats globally</w:t>
        </w:r>
        <w:r w:rsidR="003A7439">
          <w:t xml:space="preserve"> is anticipated to be one of the drivers for the </w:t>
        </w:r>
      </w:ins>
      <w:ins w:id="365" w:author="Ayush Mittal" w:date="2019-05-06T18:15:00Z">
        <w:r w:rsidR="003A7439">
          <w:t>market growth</w:t>
        </w:r>
      </w:ins>
      <w:ins w:id="366" w:author="Ayush Mittal" w:date="2019-05-06T18:14:00Z">
        <w:r w:rsidR="003A7439" w:rsidRPr="003A7439">
          <w:t xml:space="preserve">. </w:t>
        </w:r>
      </w:ins>
      <w:ins w:id="367" w:author="Ayush Mittal" w:date="2019-05-06T18:15:00Z">
        <w:r w:rsidR="003A7439">
          <w:t xml:space="preserve"> </w:t>
        </w:r>
      </w:ins>
      <w:ins w:id="368" w:author="Ayush Mittal" w:date="2019-05-06T18:14:00Z">
        <w:r w:rsidR="003A7439" w:rsidRPr="003A7439">
          <w:t>NAFFLD affects around 80</w:t>
        </w:r>
      </w:ins>
      <w:ins w:id="369" w:author="Ayush Mittal" w:date="2019-05-06T18:15:00Z">
        <w:r w:rsidR="00D3249A">
          <w:t>.0</w:t>
        </w:r>
      </w:ins>
      <w:ins w:id="370" w:author="Ayush Mittal" w:date="2019-05-06T18:14:00Z">
        <w:r w:rsidR="003A7439" w:rsidRPr="003A7439">
          <w:t xml:space="preserve"> million to 100</w:t>
        </w:r>
      </w:ins>
      <w:ins w:id="371" w:author="Ayush Mittal" w:date="2019-05-06T18:15:00Z">
        <w:r w:rsidR="00D3249A">
          <w:t>.0</w:t>
        </w:r>
      </w:ins>
      <w:ins w:id="372" w:author="Ayush Mittal" w:date="2019-05-06T18:14:00Z">
        <w:r w:rsidR="003A7439" w:rsidRPr="003A7439">
          <w:t xml:space="preserve"> million Americans. </w:t>
        </w:r>
      </w:ins>
      <w:ins w:id="373" w:author="Ayush Mittal" w:date="2019-05-06T18:15:00Z">
        <w:r w:rsidR="00D3249A">
          <w:t xml:space="preserve"> </w:t>
        </w:r>
      </w:ins>
      <w:ins w:id="374" w:author="Ayush Mittal" w:date="2019-05-06T18:16:00Z">
        <w:r w:rsidR="00D3249A">
          <w:t xml:space="preserve">In the coming years </w:t>
        </w:r>
      </w:ins>
      <w:ins w:id="375" w:author="Ayush Mittal" w:date="2019-05-06T18:14:00Z">
        <w:r w:rsidR="003A7439" w:rsidRPr="003A7439">
          <w:t xml:space="preserve">NAFLD is </w:t>
        </w:r>
      </w:ins>
      <w:ins w:id="376" w:author="Ayush Mittal" w:date="2019-05-06T18:15:00Z">
        <w:r w:rsidR="00D3249A">
          <w:t xml:space="preserve">anticipated </w:t>
        </w:r>
      </w:ins>
      <w:ins w:id="377" w:author="Ayush Mittal" w:date="2019-05-06T18:14:00Z">
        <w:r w:rsidR="003A7439" w:rsidRPr="003A7439">
          <w:t>to be</w:t>
        </w:r>
      </w:ins>
      <w:ins w:id="378" w:author="Ayush Mittal" w:date="2019-05-06T18:15:00Z">
        <w:r w:rsidR="00D3249A">
          <w:t xml:space="preserve"> one of </w:t>
        </w:r>
      </w:ins>
      <w:ins w:id="379" w:author="Ayush Mittal" w:date="2019-05-06T18:14:00Z">
        <w:r w:rsidR="003A7439" w:rsidRPr="003A7439">
          <w:t xml:space="preserve">the most common chronic liver </w:t>
        </w:r>
      </w:ins>
      <w:ins w:id="380" w:author="Ayush Mittal" w:date="2019-05-06T18:16:00Z">
        <w:r w:rsidR="00D3249A" w:rsidRPr="003A7439">
          <w:t>conditions</w:t>
        </w:r>
      </w:ins>
      <w:ins w:id="381" w:author="Ayush Mittal" w:date="2019-05-06T18:14:00Z">
        <w:r w:rsidR="003A7439" w:rsidRPr="003A7439">
          <w:t xml:space="preserve"> globally in relation to the obesity and type 2 diabetes. </w:t>
        </w:r>
      </w:ins>
      <w:ins w:id="382" w:author="Ayush Mittal" w:date="2019-05-06T18:17:00Z">
        <w:r w:rsidR="00D3249A">
          <w:t xml:space="preserve"> </w:t>
        </w:r>
      </w:ins>
      <w:ins w:id="383" w:author="Ayush Mittal" w:date="2019-05-06T18:16:00Z">
        <w:r w:rsidR="00D3249A">
          <w:t>Furthermore</w:t>
        </w:r>
      </w:ins>
      <w:ins w:id="384" w:author="Ayush Mittal" w:date="2019-05-06T18:17:00Z">
        <w:r w:rsidR="00D3249A">
          <w:t>,</w:t>
        </w:r>
      </w:ins>
      <w:ins w:id="385" w:author="Ayush Mittal" w:date="2019-05-06T18:16:00Z">
        <w:r w:rsidR="00D3249A">
          <w:t xml:space="preserve"> estimates indicate </w:t>
        </w:r>
      </w:ins>
      <w:ins w:id="386" w:author="Ayush Mittal" w:date="2019-05-06T18:14:00Z">
        <w:r w:rsidR="003A7439" w:rsidRPr="003A7439">
          <w:t>that the incidence of NASH is projected to witness an increase of around 63% between 2015 and 2030.</w:t>
        </w:r>
      </w:ins>
      <w:ins w:id="387" w:author="Ayush Mittal" w:date="2019-05-06T18:17:00Z">
        <w:r w:rsidR="00D3249A">
          <w:t xml:space="preserve">  </w:t>
        </w:r>
        <w:r w:rsidR="00D3249A" w:rsidRPr="00D3249A">
          <w:t xml:space="preserve">Since the incidence of NASH is projected to rise significantly, if unchecked, the healthcare costs </w:t>
        </w:r>
      </w:ins>
      <w:ins w:id="388" w:author="Ayush Mittal" w:date="2019-05-06T18:18:00Z">
        <w:r w:rsidR="00D3249A">
          <w:t>are anticipated shoot-</w:t>
        </w:r>
      </w:ins>
      <w:ins w:id="389" w:author="Ayush Mittal" w:date="2019-05-06T18:17:00Z">
        <w:r w:rsidR="00D3249A" w:rsidRPr="00D3249A">
          <w:t xml:space="preserve">up to </w:t>
        </w:r>
      </w:ins>
      <w:ins w:id="390" w:author="Ayush Mittal" w:date="2019-05-06T18:18:00Z">
        <w:r w:rsidR="00D3249A">
          <w:t>$</w:t>
        </w:r>
      </w:ins>
      <w:ins w:id="391" w:author="Ayush Mittal" w:date="2019-05-06T18:17:00Z">
        <w:r w:rsidR="00D3249A" w:rsidRPr="00D3249A">
          <w:t>18</w:t>
        </w:r>
      </w:ins>
      <w:ins w:id="392" w:author="Ayush Mittal" w:date="2019-05-06T18:18:00Z">
        <w:r w:rsidR="00D3249A">
          <w:t>.0</w:t>
        </w:r>
      </w:ins>
      <w:ins w:id="393" w:author="Ayush Mittal" w:date="2019-05-06T18:17:00Z">
        <w:r w:rsidR="00D3249A" w:rsidRPr="00D3249A">
          <w:t xml:space="preserve"> billion by 2030.</w:t>
        </w:r>
      </w:ins>
      <w:ins w:id="394" w:author="Ayush Mittal" w:date="2019-05-06T18:23:00Z">
        <w:r w:rsidR="00D3249A">
          <w:rPr>
            <w:rStyle w:val="FootnoteReference"/>
          </w:rPr>
          <w:footnoteReference w:id="50"/>
        </w:r>
      </w:ins>
      <w:ins w:id="400" w:author="Ayush Mittal" w:date="2019-05-06T18:17:00Z">
        <w:r w:rsidR="00D3249A" w:rsidRPr="00D3249A">
          <w:t xml:space="preserve"> </w:t>
        </w:r>
      </w:ins>
    </w:p>
    <w:p w14:paraId="4EEBABD5" w14:textId="77777777" w:rsidR="003A7439" w:rsidRDefault="003A7439" w:rsidP="00C67F6D">
      <w:pPr>
        <w:pStyle w:val="RNABodyCopy"/>
        <w:rPr>
          <w:ins w:id="401" w:author="Ayush Mittal" w:date="2019-05-06T18:08:00Z"/>
        </w:rPr>
      </w:pPr>
    </w:p>
    <w:p w14:paraId="7273AD34" w14:textId="60149234" w:rsidR="00D3249A" w:rsidRDefault="00C67F6D" w:rsidP="00C67F6D">
      <w:pPr>
        <w:pStyle w:val="RNABodyCopy"/>
      </w:pPr>
      <w:r w:rsidRPr="0069364C">
        <w:t>At present, there is no FDA-approved drug to treat NASH.  Lifestyle interventions are the first-line approach to manage patients with NASH</w:t>
      </w:r>
      <w:r w:rsidR="00136A62">
        <w:t>,</w:t>
      </w:r>
      <w:r w:rsidRPr="0069364C">
        <w:t xml:space="preserve"> and then vitamin E and pioglitazone are recommended as first</w:t>
      </w:r>
      <w:r w:rsidR="00136A62">
        <w:t>-</w:t>
      </w:r>
      <w:r w:rsidRPr="0069364C">
        <w:t>line drugs.</w:t>
      </w:r>
      <w:r w:rsidRPr="0069364C">
        <w:rPr>
          <w:rStyle w:val="FootnoteReference"/>
        </w:rPr>
        <w:footnoteReference w:id="51"/>
      </w:r>
      <w:r w:rsidRPr="0069364C">
        <w:t xml:space="preserve">  </w:t>
      </w:r>
      <w:del w:id="405" w:author="Ayush Mittal" w:date="2019-05-06T18:09:00Z">
        <w:r w:rsidRPr="0069364C" w:rsidDel="003A7439">
          <w:delText xml:space="preserve">According to Research and Markets, the global NASH market was valued at $729.0 million in 2016 and is expected to reach $20.7 billion by 2025, growing at a CAGR of 46.1% from 2017 to 2025.  Despite </w:delText>
        </w:r>
        <w:r w:rsidR="00136A62" w:rsidDel="003A7439">
          <w:delText xml:space="preserve">the </w:delText>
        </w:r>
        <w:r w:rsidRPr="0069364C" w:rsidDel="003A7439">
          <w:delText xml:space="preserve">growing treatment need, there is no approved therapeutic for NASH.  Some drugs are prescribed off-label such as Metformin which is used in type-2 diabetes and NASH.  However, </w:delText>
        </w:r>
      </w:del>
      <w:r w:rsidRPr="0069364C">
        <w:t xml:space="preserve">NASH therapeutics exhibit a lucrative pipeline with more than 20 drug candidates undergoing Phase II clinical trials.  The most promising drugs anticipated to enter the NASH market in future are </w:t>
      </w:r>
      <w:proofErr w:type="spellStart"/>
      <w:r w:rsidRPr="0069364C">
        <w:t>Genfit</w:t>
      </w:r>
      <w:proofErr w:type="spellEnd"/>
      <w:r w:rsidRPr="0069364C">
        <w:t xml:space="preserve"> SA’s (“</w:t>
      </w:r>
      <w:proofErr w:type="spellStart"/>
      <w:r w:rsidRPr="0069364C">
        <w:t>Genfit</w:t>
      </w:r>
      <w:proofErr w:type="spellEnd"/>
      <w:r w:rsidRPr="0069364C">
        <w:t xml:space="preserve">”) </w:t>
      </w:r>
      <w:proofErr w:type="spellStart"/>
      <w:r w:rsidRPr="0069364C">
        <w:t>Elafibranor</w:t>
      </w:r>
      <w:proofErr w:type="spellEnd"/>
      <w:r w:rsidRPr="0069364C">
        <w:t xml:space="preserve"> and Intercept Pharmaceuticals, Inc.’s (“Intercept”) </w:t>
      </w:r>
      <w:proofErr w:type="spellStart"/>
      <w:r w:rsidRPr="0069364C">
        <w:t>Obeticholic</w:t>
      </w:r>
      <w:proofErr w:type="spellEnd"/>
      <w:r w:rsidRPr="0069364C">
        <w:t xml:space="preserve"> Acid (</w:t>
      </w:r>
      <w:proofErr w:type="spellStart"/>
      <w:r w:rsidRPr="0069364C">
        <w:t>Ocaliva</w:t>
      </w:r>
      <w:proofErr w:type="spellEnd"/>
      <w:r w:rsidRPr="0069364C">
        <w:t>) which are in Phase III clinical trials.  Many large pharma companies such as Gilead Sciences Inc. (“Gilead”), Novo Nordisk A/S (“Novo Nordisk”), and BMS are developing drugs for NASH.</w:t>
      </w:r>
      <w:r w:rsidRPr="0069364C">
        <w:rPr>
          <w:rStyle w:val="FootnoteReference"/>
        </w:rPr>
        <w:footnoteReference w:id="52"/>
      </w:r>
      <w:ins w:id="415" w:author="Ayush Mittal" w:date="2019-05-06T18:19:00Z">
        <w:r w:rsidR="00D3249A">
          <w:t xml:space="preserve"> </w:t>
        </w:r>
      </w:ins>
    </w:p>
    <w:p w14:paraId="5BD16246" w14:textId="77777777" w:rsidR="004735AB" w:rsidRPr="0069364C" w:rsidRDefault="004735AB" w:rsidP="00C67F6D">
      <w:pPr>
        <w:pStyle w:val="RNABodyCopy"/>
      </w:pPr>
    </w:p>
    <w:p w14:paraId="34EAF88D" w14:textId="77777777" w:rsidR="00573796" w:rsidRPr="0069364C" w:rsidRDefault="00573796" w:rsidP="00DE5618">
      <w:pPr>
        <w:pStyle w:val="RNAHeadline3"/>
        <w:keepLines w:val="0"/>
        <w:widowControl/>
        <w:spacing w:line="300" w:lineRule="exact"/>
        <w:jc w:val="both"/>
      </w:pPr>
      <w:r w:rsidRPr="0069364C">
        <w:t>Competition</w:t>
      </w:r>
    </w:p>
    <w:p w14:paraId="1DF5F1E0" w14:textId="77777777" w:rsidR="00D229CF" w:rsidRPr="00A42EEC" w:rsidRDefault="00C67F6D" w:rsidP="00C67F6D">
      <w:pPr>
        <w:pStyle w:val="RNABodyCopy"/>
      </w:pPr>
      <w:r w:rsidRPr="0069364C">
        <w:t xml:space="preserve">The key players operating in the IPF market include </w:t>
      </w:r>
      <w:proofErr w:type="spellStart"/>
      <w:r w:rsidRPr="0069364C">
        <w:t>MediciNova</w:t>
      </w:r>
      <w:proofErr w:type="spellEnd"/>
      <w:r w:rsidRPr="0069364C">
        <w:t xml:space="preserve">, Inc., Boehringer Ingelheim Corp., Roche, </w:t>
      </w:r>
      <w:proofErr w:type="spellStart"/>
      <w:r w:rsidRPr="0069364C">
        <w:t>Promedior</w:t>
      </w:r>
      <w:proofErr w:type="spellEnd"/>
      <w:r w:rsidRPr="0069364C">
        <w:t xml:space="preserve">, Inc., Merck, Galapagos NV, Biogen Inc., BMS, </w:t>
      </w:r>
      <w:proofErr w:type="spellStart"/>
      <w:r w:rsidRPr="0069364C">
        <w:t>Prometic</w:t>
      </w:r>
      <w:proofErr w:type="spellEnd"/>
      <w:r w:rsidRPr="0069364C">
        <w:t xml:space="preserve"> Life Sciences Inc., FibroGen, Inc. and Cipla Inc.</w:t>
      </w:r>
      <w:r w:rsidRPr="0069364C">
        <w:rPr>
          <w:rStyle w:val="FootnoteReference"/>
        </w:rPr>
        <w:footnoteReference w:id="53"/>
      </w:r>
      <w:r w:rsidRPr="0069364C">
        <w:t xml:space="preserve">  </w:t>
      </w:r>
    </w:p>
    <w:p w14:paraId="41F74FF9" w14:textId="27FB257D" w:rsidR="00D229CF" w:rsidRPr="00A42EEC" w:rsidDel="00181D09" w:rsidRDefault="00D229CF" w:rsidP="00C67F6D">
      <w:pPr>
        <w:pStyle w:val="RNABodyCopy"/>
        <w:rPr>
          <w:del w:id="419" w:author="Ayush Mittal" w:date="2019-05-06T19:05:00Z"/>
        </w:rPr>
      </w:pPr>
    </w:p>
    <w:p w14:paraId="63893012" w14:textId="09A59B68" w:rsidR="00D229CF" w:rsidRPr="00A42EEC" w:rsidRDefault="00C67F6D" w:rsidP="00C67F6D">
      <w:pPr>
        <w:pStyle w:val="RNABodyCopy"/>
      </w:pPr>
      <w:r w:rsidRPr="0069364C">
        <w:t xml:space="preserve">Key players in the CF market are Vertex, Roche, Allergan, Novartis International AG (“Novartis”), AbbVie Inc., </w:t>
      </w:r>
      <w:r w:rsidR="006B2FE2" w:rsidRPr="0069364C">
        <w:t xml:space="preserve">Aurora Biosciences, Bayer, </w:t>
      </w:r>
      <w:proofErr w:type="spellStart"/>
      <w:r w:rsidR="006B2FE2" w:rsidRPr="0069364C">
        <w:t>EryDel</w:t>
      </w:r>
      <w:proofErr w:type="spellEnd"/>
      <w:r w:rsidR="006B2FE2" w:rsidRPr="0069364C">
        <w:t xml:space="preserve">, </w:t>
      </w:r>
      <w:proofErr w:type="spellStart"/>
      <w:r w:rsidRPr="0069364C">
        <w:t>Pharmaxis</w:t>
      </w:r>
      <w:proofErr w:type="spellEnd"/>
      <w:r w:rsidRPr="0069364C">
        <w:t xml:space="preserve"> Limited</w:t>
      </w:r>
      <w:r w:rsidR="00D229CF" w:rsidRPr="00A42EEC">
        <w:t xml:space="preserve">, Merck &amp; Co. Inc., Advanced Inhalation Therapies (“AIT”) Ltd., </w:t>
      </w:r>
      <w:proofErr w:type="spellStart"/>
      <w:r w:rsidR="00D229CF" w:rsidRPr="00A42EEC">
        <w:t>Al</w:t>
      </w:r>
      <w:r w:rsidR="00136A62">
        <w:t>a</w:t>
      </w:r>
      <w:r w:rsidR="00D229CF" w:rsidRPr="00A42EEC">
        <w:t>xia</w:t>
      </w:r>
      <w:proofErr w:type="spellEnd"/>
      <w:r w:rsidR="00D229CF" w:rsidRPr="00A42EEC">
        <w:t xml:space="preserve"> SAS, Teva Pharmaceutical Industries Ltd., AstraZeneca</w:t>
      </w:r>
      <w:r w:rsidRPr="0069364C">
        <w:t xml:space="preserve"> </w:t>
      </w:r>
      <w:r w:rsidR="00D229CF" w:rsidRPr="00A42EEC">
        <w:t xml:space="preserve">plc, </w:t>
      </w:r>
      <w:r w:rsidRPr="0069364C">
        <w:t>and Gilead.</w:t>
      </w:r>
      <w:r w:rsidR="00D229CF" w:rsidRPr="00A42EEC">
        <w:rPr>
          <w:rStyle w:val="FootnoteReference"/>
        </w:rPr>
        <w:footnoteReference w:id="54"/>
      </w:r>
    </w:p>
    <w:p w14:paraId="7EB85B02" w14:textId="77777777" w:rsidR="00D229CF" w:rsidRPr="00A42EEC" w:rsidRDefault="00D229CF" w:rsidP="00C67F6D">
      <w:pPr>
        <w:pStyle w:val="RNABodyCopy"/>
      </w:pPr>
    </w:p>
    <w:p w14:paraId="6974F257" w14:textId="0F248DC4" w:rsidR="00C67F6D" w:rsidRPr="0069364C" w:rsidRDefault="00C67F6D" w:rsidP="00C67F6D">
      <w:pPr>
        <w:pStyle w:val="RNABodyCopy"/>
      </w:pPr>
      <w:r w:rsidRPr="0069364C">
        <w:t xml:space="preserve">The key players in the NASH market include </w:t>
      </w:r>
      <w:proofErr w:type="spellStart"/>
      <w:ins w:id="420" w:author="Ayush Mittal" w:date="2019-05-06T18:22:00Z">
        <w:r w:rsidR="00D3249A" w:rsidRPr="00D3249A">
          <w:t>Genfit</w:t>
        </w:r>
        <w:proofErr w:type="spellEnd"/>
        <w:r w:rsidR="00D3249A" w:rsidRPr="00D3249A">
          <w:t xml:space="preserve">, Intercept Pharmaceuticals, Gilead Sciences, </w:t>
        </w:r>
        <w:proofErr w:type="spellStart"/>
        <w:r w:rsidR="00D3249A" w:rsidRPr="00D3249A">
          <w:t>Galmed</w:t>
        </w:r>
        <w:proofErr w:type="spellEnd"/>
        <w:r w:rsidR="00D3249A" w:rsidRPr="00D3249A">
          <w:t xml:space="preserve"> Pharmaceuticals</w:t>
        </w:r>
      </w:ins>
      <w:ins w:id="421" w:author="Ayush Mittal" w:date="2019-05-06T18:23:00Z">
        <w:r w:rsidR="00D3249A">
          <w:t xml:space="preserve"> Ltd.</w:t>
        </w:r>
      </w:ins>
      <w:ins w:id="422" w:author="Ayush Mittal" w:date="2019-05-06T18:22:00Z">
        <w:r w:rsidR="00D3249A" w:rsidRPr="00D3249A">
          <w:t xml:space="preserve">, </w:t>
        </w:r>
        <w:proofErr w:type="spellStart"/>
        <w:r w:rsidR="00D3249A" w:rsidRPr="00D3249A">
          <w:t>Inventiva</w:t>
        </w:r>
        <w:proofErr w:type="spellEnd"/>
        <w:r w:rsidR="00D3249A" w:rsidRPr="00D3249A">
          <w:t>, Allergan and Tobira Therapeutics</w:t>
        </w:r>
        <w:r w:rsidR="00D3249A">
          <w:t>.</w:t>
        </w:r>
      </w:ins>
      <w:ins w:id="423" w:author="Ayush Mittal" w:date="2019-05-06T18:49:00Z">
        <w:r w:rsidR="00AD0266" w:rsidRPr="00AD0266">
          <w:rPr>
            <w:rStyle w:val="FootnoteReference"/>
          </w:rPr>
          <w:t xml:space="preserve"> </w:t>
        </w:r>
        <w:r w:rsidR="00AD0266">
          <w:rPr>
            <w:rStyle w:val="FootnoteReference"/>
          </w:rPr>
          <w:footnoteReference w:id="55"/>
        </w:r>
      </w:ins>
      <w:ins w:id="426" w:author="Ayush Mittal" w:date="2019-05-06T18:22:00Z">
        <w:r w:rsidR="00D3249A">
          <w:t xml:space="preserve">  Others include </w:t>
        </w:r>
      </w:ins>
      <w:r w:rsidRPr="0069364C">
        <w:t xml:space="preserve">Allergan, </w:t>
      </w:r>
      <w:proofErr w:type="spellStart"/>
      <w:r w:rsidRPr="0069364C">
        <w:t>Cadila</w:t>
      </w:r>
      <w:proofErr w:type="spellEnd"/>
      <w:r w:rsidRPr="0069364C">
        <w:t xml:space="preserve"> Healthcare Limited, Conatus Pharmaceuticals Inc., </w:t>
      </w:r>
      <w:del w:id="427" w:author="Ayush Mittal" w:date="2019-05-06T18:23:00Z">
        <w:r w:rsidRPr="0069364C" w:rsidDel="00D3249A">
          <w:delText xml:space="preserve">Galmed Pharmaceuticals Ltd, </w:delText>
        </w:r>
      </w:del>
      <w:proofErr w:type="spellStart"/>
      <w:r w:rsidRPr="0069364C">
        <w:t>Gemphire</w:t>
      </w:r>
      <w:proofErr w:type="spellEnd"/>
      <w:r w:rsidRPr="0069364C">
        <w:t xml:space="preserve"> Therapeutics Inc., </w:t>
      </w:r>
      <w:del w:id="428" w:author="Ayush Mittal" w:date="2019-05-06T18:23:00Z">
        <w:r w:rsidRPr="0069364C" w:rsidDel="00D3249A">
          <w:delText xml:space="preserve">Genfit, Gilead, Intercept, </w:delText>
        </w:r>
      </w:del>
      <w:r w:rsidRPr="0069364C">
        <w:t>Novartis, and Shire Plc.</w:t>
      </w:r>
      <w:r w:rsidRPr="0069364C">
        <w:rPr>
          <w:rStyle w:val="FootnoteReference"/>
        </w:rPr>
        <w:footnoteReference w:id="56"/>
      </w:r>
    </w:p>
    <w:p w14:paraId="4681DB4E" w14:textId="77777777" w:rsidR="00C67F6D" w:rsidRPr="0069364C" w:rsidRDefault="00C67F6D" w:rsidP="00C67F6D">
      <w:pPr>
        <w:pStyle w:val="RNABodyCopy"/>
        <w:rPr>
          <w:color w:val="1F4E79" w:themeColor="accent2" w:themeShade="80"/>
          <w:spacing w:val="20"/>
          <w:sz w:val="28"/>
        </w:rPr>
      </w:pPr>
    </w:p>
    <w:p w14:paraId="0BDFC549" w14:textId="77777777" w:rsidR="00573796" w:rsidRPr="00474556" w:rsidRDefault="00573796" w:rsidP="00FE3044">
      <w:pPr>
        <w:pStyle w:val="RNABodyCopy"/>
        <w:rPr>
          <w:color w:val="1F4E79" w:themeColor="accent2" w:themeShade="80"/>
          <w:spacing w:val="20"/>
          <w:sz w:val="28"/>
        </w:rPr>
      </w:pPr>
      <w:r w:rsidRPr="00474556">
        <w:br w:type="page"/>
      </w:r>
    </w:p>
    <w:p w14:paraId="22A03D3D" w14:textId="129DB872" w:rsidR="00573796" w:rsidRPr="005203C8" w:rsidRDefault="00573796" w:rsidP="00565DEF">
      <w:pPr>
        <w:pStyle w:val="RNAHeadlineA"/>
        <w:outlineLvl w:val="0"/>
      </w:pPr>
      <w:bookmarkStart w:id="432" w:name="_Toc432004248"/>
      <w:bookmarkStart w:id="433" w:name="_Toc7800726"/>
      <w:r w:rsidRPr="005203C8">
        <w:lastRenderedPageBreak/>
        <w:t>Valuation Methodology Overview</w:t>
      </w:r>
      <w:bookmarkEnd w:id="432"/>
      <w:bookmarkEnd w:id="433"/>
    </w:p>
    <w:p w14:paraId="785A1E14" w14:textId="77777777" w:rsidR="00573796" w:rsidRPr="00565DEF" w:rsidRDefault="00573796" w:rsidP="00573796">
      <w:pPr>
        <w:rPr>
          <w:rFonts w:ascii="Georgia" w:hAnsi="Georgia"/>
        </w:rPr>
      </w:pPr>
    </w:p>
    <w:p w14:paraId="3440EC10" w14:textId="2A46FA05" w:rsidR="00573796" w:rsidRPr="00565DEF" w:rsidRDefault="00573796" w:rsidP="000C2435">
      <w:pPr>
        <w:pStyle w:val="RNAIntrotext"/>
        <w:rPr>
          <w:rFonts w:ascii="Georgia" w:hAnsi="Georgia"/>
          <w:color w:val="595959" w:themeColor="text1" w:themeTint="A6"/>
          <w:sz w:val="22"/>
          <w:szCs w:val="22"/>
        </w:rPr>
      </w:pPr>
      <w:r w:rsidRPr="00565DEF">
        <w:rPr>
          <w:rFonts w:ascii="Georgia" w:hAnsi="Georgia"/>
          <w:color w:val="595959" w:themeColor="text1" w:themeTint="A6"/>
          <w:sz w:val="22"/>
          <w:szCs w:val="22"/>
        </w:rPr>
        <w:t>The following section provides an overview of various valuation methodologies con</w:t>
      </w:r>
      <w:r w:rsidR="00AA3F4F" w:rsidRPr="00565DEF">
        <w:rPr>
          <w:rFonts w:ascii="Georgia" w:hAnsi="Georgia"/>
          <w:color w:val="595959" w:themeColor="text1" w:themeTint="A6"/>
          <w:sz w:val="22"/>
          <w:szCs w:val="22"/>
        </w:rPr>
        <w:t>sidered</w:t>
      </w:r>
      <w:r w:rsidRPr="00565DEF">
        <w:rPr>
          <w:rFonts w:ascii="Georgia" w:hAnsi="Georgia"/>
          <w:color w:val="595959" w:themeColor="text1" w:themeTint="A6"/>
          <w:sz w:val="22"/>
          <w:szCs w:val="22"/>
        </w:rPr>
        <w:t xml:space="preserve"> as part of this analysis.  </w:t>
      </w:r>
    </w:p>
    <w:p w14:paraId="39ACF2F6" w14:textId="77777777" w:rsidR="00573796" w:rsidRPr="00720E7C" w:rsidRDefault="00573796" w:rsidP="00565DEF">
      <w:pPr>
        <w:pStyle w:val="RNABodyCopy"/>
      </w:pPr>
    </w:p>
    <w:p w14:paraId="3AF19658" w14:textId="4DCDAB4F" w:rsidR="00573796" w:rsidRPr="00565DEF" w:rsidRDefault="00573796" w:rsidP="00B14CCF">
      <w:pPr>
        <w:pStyle w:val="RNAHeadlineB"/>
        <w:outlineLvl w:val="1"/>
        <w:rPr>
          <w:rFonts w:ascii="Georgia" w:hAnsi="Georgia"/>
        </w:rPr>
      </w:pPr>
      <w:bookmarkStart w:id="434" w:name="_Toc378109666"/>
      <w:bookmarkStart w:id="435" w:name="_Toc432004249"/>
      <w:bookmarkStart w:id="436" w:name="_Toc7800727"/>
      <w:r w:rsidRPr="00565DEF">
        <w:rPr>
          <w:rFonts w:ascii="Georgia" w:hAnsi="Georgia"/>
        </w:rPr>
        <w:t>Business Enterprise Valuation Theory</w:t>
      </w:r>
      <w:bookmarkEnd w:id="434"/>
      <w:bookmarkEnd w:id="435"/>
      <w:bookmarkEnd w:id="436"/>
    </w:p>
    <w:p w14:paraId="612172AD" w14:textId="77777777" w:rsidR="00573796" w:rsidRPr="005203C8" w:rsidRDefault="00573796" w:rsidP="00DE5618">
      <w:pPr>
        <w:pStyle w:val="RNABodyCopy"/>
        <w:keepNext/>
      </w:pPr>
      <w:r w:rsidRPr="005203C8">
        <w:t>In summary, there are three generally accepted valuation approaches available when valuing the operating assets and liabilities of a closely held business:</w:t>
      </w:r>
    </w:p>
    <w:p w14:paraId="5B394657" w14:textId="77777777" w:rsidR="00573796" w:rsidRPr="00193490" w:rsidRDefault="00573796" w:rsidP="000C2435">
      <w:pPr>
        <w:pStyle w:val="RNABodyCopy"/>
      </w:pPr>
    </w:p>
    <w:p w14:paraId="3F4C5C3C" w14:textId="77777777" w:rsidR="00573796" w:rsidRPr="005203C8" w:rsidRDefault="00573796" w:rsidP="00724D57">
      <w:pPr>
        <w:pStyle w:val="RNABodyCopy"/>
        <w:numPr>
          <w:ilvl w:val="0"/>
          <w:numId w:val="20"/>
        </w:numPr>
        <w:ind w:left="1080" w:hanging="720"/>
      </w:pPr>
      <w:r w:rsidRPr="005203C8">
        <w:t xml:space="preserve">Cost Approach (“Cost Approach”); </w:t>
      </w:r>
    </w:p>
    <w:p w14:paraId="6F7B4176" w14:textId="77777777" w:rsidR="00573796" w:rsidRPr="005203C8" w:rsidRDefault="00573796" w:rsidP="00724D57">
      <w:pPr>
        <w:pStyle w:val="RNABodyCopy"/>
        <w:numPr>
          <w:ilvl w:val="0"/>
          <w:numId w:val="20"/>
        </w:numPr>
        <w:ind w:left="1080" w:hanging="720"/>
      </w:pPr>
      <w:r w:rsidRPr="005203C8">
        <w:t xml:space="preserve">Income Approach (“Income Approach”); and </w:t>
      </w:r>
    </w:p>
    <w:p w14:paraId="668B39A3" w14:textId="77777777" w:rsidR="00573796" w:rsidRPr="005203C8" w:rsidRDefault="00573796" w:rsidP="00724D57">
      <w:pPr>
        <w:pStyle w:val="RNABodyCopy"/>
        <w:numPr>
          <w:ilvl w:val="0"/>
          <w:numId w:val="20"/>
        </w:numPr>
        <w:ind w:left="1080" w:hanging="720"/>
      </w:pPr>
      <w:r w:rsidRPr="005203C8">
        <w:t>Market Approach (“Market Approach”).</w:t>
      </w:r>
      <w:r>
        <w:t xml:space="preserve">  </w:t>
      </w:r>
    </w:p>
    <w:p w14:paraId="062F001B" w14:textId="77777777" w:rsidR="00573796" w:rsidRPr="005203C8" w:rsidRDefault="00573796" w:rsidP="000C2435">
      <w:pPr>
        <w:pStyle w:val="RNABodyCopy"/>
      </w:pPr>
    </w:p>
    <w:p w14:paraId="5423AFC6" w14:textId="7704C608" w:rsidR="00573796" w:rsidRPr="005203C8" w:rsidRDefault="00573796" w:rsidP="000C2435">
      <w:pPr>
        <w:pStyle w:val="RNABodyCopy"/>
      </w:pPr>
      <w:r w:rsidRPr="005203C8">
        <w:t>Within each category, a variety of methodologies exist</w:t>
      </w:r>
      <w:r w:rsidR="003E5099">
        <w:t>s</w:t>
      </w:r>
      <w:r w:rsidRPr="005203C8">
        <w:t xml:space="preserve"> to assist in the </w:t>
      </w:r>
      <w:r w:rsidR="00AA3F4F" w:rsidRPr="005203C8">
        <w:t>estimat</w:t>
      </w:r>
      <w:r w:rsidR="00AA3F4F">
        <w:t>e</w:t>
      </w:r>
      <w:r w:rsidR="00AA3F4F" w:rsidRPr="005203C8">
        <w:t xml:space="preserve"> </w:t>
      </w:r>
      <w:r w:rsidRPr="005203C8">
        <w:t>of value</w:t>
      </w:r>
      <w:r w:rsidR="00FB66CB">
        <w:t xml:space="preserve">.  They </w:t>
      </w:r>
      <w:r w:rsidR="00E71645">
        <w:t xml:space="preserve">are </w:t>
      </w:r>
      <w:r w:rsidR="00E71645" w:rsidRPr="005203C8">
        <w:t>discussed</w:t>
      </w:r>
      <w:r w:rsidRPr="005203C8">
        <w:t xml:space="preserve"> in further detail herein.</w:t>
      </w:r>
      <w:r>
        <w:t xml:space="preserve">  </w:t>
      </w:r>
      <w:r w:rsidRPr="006C6043">
        <w:t xml:space="preserve">In addition, there </w:t>
      </w:r>
      <w:r>
        <w:t>is</w:t>
      </w:r>
      <w:r w:rsidRPr="006C6043">
        <w:t xml:space="preserve"> </w:t>
      </w:r>
      <w:r w:rsidR="00AA3F4F">
        <w:t xml:space="preserve">the Hybrid Approach (“Hybrid Approach”), </w:t>
      </w:r>
      <w:r>
        <w:t xml:space="preserve">a </w:t>
      </w:r>
      <w:r w:rsidRPr="006C6043">
        <w:t>methodolog</w:t>
      </w:r>
      <w:r>
        <w:t>y</w:t>
      </w:r>
      <w:r w:rsidRPr="006C6043">
        <w:t xml:space="preserve"> that combine</w:t>
      </w:r>
      <w:r>
        <w:t>s</w:t>
      </w:r>
      <w:r w:rsidRPr="006C6043">
        <w:t xml:space="preserve"> </w:t>
      </w:r>
      <w:r>
        <w:t xml:space="preserve">two or </w:t>
      </w:r>
      <w:r w:rsidR="00AA3F4F">
        <w:t xml:space="preserve">more of these </w:t>
      </w:r>
      <w:r>
        <w:t>approaches</w:t>
      </w:r>
      <w:r w:rsidRPr="006C6043">
        <w:t>.</w:t>
      </w:r>
      <w:r>
        <w:t xml:space="preserve">  </w:t>
      </w:r>
    </w:p>
    <w:p w14:paraId="781B1FF5" w14:textId="77777777" w:rsidR="00573796" w:rsidRPr="00565DEF" w:rsidRDefault="00573796" w:rsidP="00573796">
      <w:pPr>
        <w:rPr>
          <w:rFonts w:ascii="Georgia" w:hAnsi="Georgia"/>
        </w:rPr>
      </w:pPr>
    </w:p>
    <w:p w14:paraId="43A602D3" w14:textId="77777777" w:rsidR="00573796" w:rsidRPr="00DD639C" w:rsidRDefault="00573796" w:rsidP="00DE5618">
      <w:pPr>
        <w:pStyle w:val="RNAHeadline3"/>
        <w:keepLines w:val="0"/>
        <w:widowControl/>
        <w:spacing w:line="300" w:lineRule="exact"/>
        <w:jc w:val="both"/>
      </w:pPr>
      <w:bookmarkStart w:id="437" w:name="_Toc378109667"/>
      <w:r w:rsidRPr="00CF0B60">
        <w:t>Cost Approach</w:t>
      </w:r>
      <w:bookmarkEnd w:id="437"/>
    </w:p>
    <w:p w14:paraId="52C72634" w14:textId="698136A4" w:rsidR="00573796" w:rsidRDefault="00573796" w:rsidP="00DE5618">
      <w:pPr>
        <w:pStyle w:val="RNABodyCopy"/>
        <w:keepNext/>
      </w:pPr>
      <w:r>
        <w:t>T</w:t>
      </w:r>
      <w:r w:rsidRPr="005203C8">
        <w:t xml:space="preserve">he Cost Approach relies upon separately valuing each </w:t>
      </w:r>
      <w:r>
        <w:t>sub-</w:t>
      </w:r>
      <w:r w:rsidRPr="005203C8">
        <w:t xml:space="preserve">component of the </w:t>
      </w:r>
      <w:r>
        <w:t>company</w:t>
      </w:r>
      <w:r w:rsidRPr="005203C8">
        <w:t xml:space="preserve"> being valued</w:t>
      </w:r>
      <w:r>
        <w:t xml:space="preserve">.  </w:t>
      </w:r>
      <w:r w:rsidRPr="005203C8">
        <w:t>The discrete valuation of an asset using this approach is based upon the concept of replication or replacement as an indicator of value</w:t>
      </w:r>
      <w:r>
        <w:t xml:space="preserve">.  </w:t>
      </w:r>
      <w:proofErr w:type="gramStart"/>
      <w:r w:rsidRPr="006C6043">
        <w:t>In essence, this</w:t>
      </w:r>
      <w:proofErr w:type="gramEnd"/>
      <w:r w:rsidRPr="006C6043">
        <w:t xml:space="preserve"> </w:t>
      </w:r>
      <w:r w:rsidR="00AE39CE">
        <w:t>method</w:t>
      </w:r>
      <w:r w:rsidR="00AE39CE" w:rsidRPr="006C6043">
        <w:t xml:space="preserve"> </w:t>
      </w:r>
      <w:r w:rsidRPr="006C6043">
        <w:t>answers the build approach when looking at a “buy versu</w:t>
      </w:r>
      <w:r>
        <w:t xml:space="preserve">s build” approach to investment.  </w:t>
      </w:r>
    </w:p>
    <w:p w14:paraId="3D1172A8" w14:textId="77777777" w:rsidR="00573796" w:rsidRDefault="00573796" w:rsidP="000C2435">
      <w:pPr>
        <w:pStyle w:val="RNABodyCopy"/>
      </w:pPr>
    </w:p>
    <w:p w14:paraId="616861BC" w14:textId="18589F0A" w:rsidR="00573796" w:rsidRPr="00193490" w:rsidRDefault="00573796" w:rsidP="000C2435">
      <w:pPr>
        <w:pStyle w:val="RNABodyCopy"/>
      </w:pPr>
      <w:r>
        <w:t xml:space="preserve">In the case of most IP-centric technologies with explicit patent protection and substantive and broad blocking rights to competitive entrants, the Cost Approach is not a reasonable proxy for value.  By the time most products are commercial, the cost to recreate the existing asset is prohibitive in these circumstances given </w:t>
      </w:r>
      <w:r w:rsidR="00AE39CE">
        <w:t xml:space="preserve">the </w:t>
      </w:r>
      <w:r w:rsidR="00AA3F4F">
        <w:t xml:space="preserve">demanding </w:t>
      </w:r>
      <w:r>
        <w:t>regulatory requirements.  Further</w:t>
      </w:r>
      <w:r w:rsidR="00AA3F4F">
        <w:t>more</w:t>
      </w:r>
      <w:r>
        <w:t>, these costs should be considered sunk costs and, as such, other approaches to value should be considered.</w:t>
      </w:r>
      <w:r w:rsidR="004530A6">
        <w:t xml:space="preserve"> </w:t>
      </w:r>
      <w:r>
        <w:t xml:space="preserve"> </w:t>
      </w:r>
    </w:p>
    <w:p w14:paraId="7C7A46CE" w14:textId="77777777" w:rsidR="00573796" w:rsidRPr="00565DEF" w:rsidRDefault="00573796" w:rsidP="00573796">
      <w:pPr>
        <w:rPr>
          <w:rFonts w:ascii="Georgia" w:hAnsi="Georgia"/>
        </w:rPr>
      </w:pPr>
    </w:p>
    <w:p w14:paraId="79FB410C" w14:textId="77777777" w:rsidR="00573796" w:rsidRPr="00893C63" w:rsidRDefault="00573796" w:rsidP="00DE5618">
      <w:pPr>
        <w:pStyle w:val="RNAHeadline3"/>
        <w:keepLines w:val="0"/>
        <w:widowControl/>
        <w:spacing w:line="300" w:lineRule="exact"/>
        <w:jc w:val="both"/>
      </w:pPr>
      <w:bookmarkStart w:id="438" w:name="_Toc378109668"/>
      <w:r w:rsidRPr="00893C63">
        <w:t>Income Approach</w:t>
      </w:r>
      <w:bookmarkEnd w:id="438"/>
    </w:p>
    <w:p w14:paraId="36FB5F13" w14:textId="325589A9" w:rsidR="00573796" w:rsidRPr="00193490" w:rsidRDefault="00573796" w:rsidP="00DE5618">
      <w:pPr>
        <w:pStyle w:val="RNABodyCopy"/>
        <w:keepNext/>
      </w:pPr>
      <w:r>
        <w:t>T</w:t>
      </w:r>
      <w:r w:rsidRPr="005203C8">
        <w:t xml:space="preserve">he Income Approach is based on the earnings power, or </w:t>
      </w:r>
      <w:r w:rsidR="00AE39CE">
        <w:t xml:space="preserve">the </w:t>
      </w:r>
      <w:r w:rsidRPr="005203C8">
        <w:t xml:space="preserve">cash generating abilities of the </w:t>
      </w:r>
      <w:r>
        <w:t>company</w:t>
      </w:r>
      <w:r w:rsidRPr="005203C8">
        <w:t xml:space="preserve"> being valued</w:t>
      </w:r>
      <w:r>
        <w:t xml:space="preserve">.  </w:t>
      </w:r>
      <w:r w:rsidRPr="005203C8">
        <w:t xml:space="preserve">This approach focuses on determining a forecast benefit stream that is reflective of the subject </w:t>
      </w:r>
      <w:r>
        <w:t>company</w:t>
      </w:r>
      <w:r w:rsidRPr="005203C8">
        <w:t>’s most likely future performance</w:t>
      </w:r>
      <w:r>
        <w:t xml:space="preserve">.  </w:t>
      </w:r>
      <w:r w:rsidR="00AA3F4F">
        <w:t>The</w:t>
      </w:r>
      <w:r w:rsidR="00AA3F4F" w:rsidRPr="005203C8">
        <w:t xml:space="preserve"> </w:t>
      </w:r>
      <w:r w:rsidRPr="005203C8">
        <w:t>forecast benefit stream is then discounted to present value based on the appropriate risk</w:t>
      </w:r>
      <w:r w:rsidRPr="005203C8">
        <w:rPr>
          <w:rFonts w:ascii="Cambria Math" w:hAnsi="Cambria Math"/>
        </w:rPr>
        <w:t>‐</w:t>
      </w:r>
      <w:r w:rsidRPr="005203C8">
        <w:t>adjusted discount rate or capitalization rate</w:t>
      </w:r>
      <w:r>
        <w:t xml:space="preserve">.  </w:t>
      </w:r>
      <w:r w:rsidRPr="005203C8">
        <w:t>The DCF is a commonly used Income Approach.</w:t>
      </w:r>
      <w:r>
        <w:t xml:space="preserve">  </w:t>
      </w:r>
      <w:r w:rsidRPr="00C9337B">
        <w:t>In addition, in the life sciences, if clinical or regulatory risks remain, a</w:t>
      </w:r>
      <w:r w:rsidR="00077E58">
        <w:t>n</w:t>
      </w:r>
      <w:r w:rsidRPr="00C9337B">
        <w:t xml:space="preserve"> rNPV is also common.</w:t>
      </w:r>
      <w:r>
        <w:t xml:space="preserve">  </w:t>
      </w:r>
      <w:r w:rsidRPr="00C9337B">
        <w:t>For IP-centric rights interests, with reasonable patent protection and expectations for a significant decrease in market share upon patent expiration, the Income Approach is generally the favored approach by industry professionals.</w:t>
      </w:r>
      <w:r>
        <w:t xml:space="preserve">  </w:t>
      </w:r>
    </w:p>
    <w:p w14:paraId="647B1D2A" w14:textId="77777777" w:rsidR="00573796" w:rsidRPr="005203C8" w:rsidRDefault="00573796" w:rsidP="000C2435">
      <w:pPr>
        <w:pStyle w:val="RNABodyCopy"/>
      </w:pPr>
    </w:p>
    <w:p w14:paraId="621AB61D" w14:textId="77777777" w:rsidR="00573796" w:rsidRPr="00893C63" w:rsidRDefault="00573796" w:rsidP="00DE5618">
      <w:pPr>
        <w:pStyle w:val="RNAHeadline3"/>
        <w:keepLines w:val="0"/>
        <w:widowControl/>
        <w:spacing w:line="300" w:lineRule="exact"/>
        <w:jc w:val="both"/>
      </w:pPr>
      <w:bookmarkStart w:id="439" w:name="_Toc378109669"/>
      <w:r w:rsidRPr="00893C63">
        <w:lastRenderedPageBreak/>
        <w:t>Market Approach</w:t>
      </w:r>
      <w:bookmarkEnd w:id="439"/>
    </w:p>
    <w:p w14:paraId="35C958EB" w14:textId="77777777" w:rsidR="00573796" w:rsidRPr="005203C8" w:rsidRDefault="00573796" w:rsidP="00DE5618">
      <w:pPr>
        <w:pStyle w:val="RNABodyCopy"/>
        <w:keepNext/>
      </w:pPr>
      <w:r w:rsidRPr="005203C8">
        <w:t>In summary, the Market Approach references actual transactions involving (i) the subject being valued, or (ii) similar assets and/or enterprises</w:t>
      </w:r>
      <w:r>
        <w:t xml:space="preserve">.  </w:t>
      </w:r>
      <w:r w:rsidRPr="005203C8">
        <w:t xml:space="preserve">The Market Approach generally consists of two primary methodologies: </w:t>
      </w:r>
      <w:proofErr w:type="gramStart"/>
      <w:r w:rsidRPr="005203C8">
        <w:t>the</w:t>
      </w:r>
      <w:proofErr w:type="gramEnd"/>
      <w:r w:rsidRPr="005203C8">
        <w:t xml:space="preserve"> Guideline Comparables Method (“GCM”) and the Guideline Transaction Method (“GTM”)</w:t>
      </w:r>
      <w:r>
        <w:t xml:space="preserve">.  </w:t>
      </w:r>
      <w:r w:rsidRPr="005203C8">
        <w:t>The GCM involves identifying and selecting publicly traded companies</w:t>
      </w:r>
      <w:r>
        <w:t xml:space="preserve"> or guideline public companies (“Guideline Public Companies”) </w:t>
      </w:r>
      <w:r w:rsidRPr="005203C8">
        <w:t xml:space="preserve">with financial and operating characteristics </w:t>
      </w:r>
      <w:proofErr w:type="gramStart"/>
      <w:r w:rsidRPr="005203C8">
        <w:t>similar to</w:t>
      </w:r>
      <w:proofErr w:type="gramEnd"/>
      <w:r w:rsidRPr="005203C8">
        <w:t xml:space="preserve"> the subject being valued, and subsequently deriving multiples and other metrics from such </w:t>
      </w:r>
      <w:r>
        <w:t>Guideline P</w:t>
      </w:r>
      <w:r w:rsidRPr="005203C8">
        <w:t xml:space="preserve">ublic </w:t>
      </w:r>
      <w:r>
        <w:t>C</w:t>
      </w:r>
      <w:r w:rsidRPr="005203C8">
        <w:t>ompanies to apply to the subject being valued</w:t>
      </w:r>
      <w:r>
        <w:t xml:space="preserve">.  </w:t>
      </w:r>
      <w:r w:rsidRPr="005203C8">
        <w:t xml:space="preserve">The GTM involves identifying and selecting actual transactions, such as mergers, acquisitions, investments, and licensing agreements, involving companies and/or assets with financial and operating characteristics similar to the subject being valued, and subsequently deriving multiples and other metrics from such </w:t>
      </w:r>
      <w:r>
        <w:t xml:space="preserve">guideline </w:t>
      </w:r>
      <w:r w:rsidRPr="005203C8">
        <w:t>transactions</w:t>
      </w:r>
      <w:r>
        <w:t xml:space="preserve"> </w:t>
      </w:r>
      <w:r w:rsidRPr="0037051E">
        <w:t>(“Guideline Transactions”)</w:t>
      </w:r>
      <w:r w:rsidRPr="005203C8">
        <w:t xml:space="preserve"> to apply to the subject being valued.</w:t>
      </w:r>
      <w:r>
        <w:t xml:space="preserve">  </w:t>
      </w:r>
    </w:p>
    <w:p w14:paraId="0864F5CF" w14:textId="77777777" w:rsidR="00573796" w:rsidRPr="005203C8" w:rsidRDefault="00573796" w:rsidP="000C2435">
      <w:pPr>
        <w:pStyle w:val="RNABodyCopy"/>
      </w:pPr>
    </w:p>
    <w:p w14:paraId="2436AFC9" w14:textId="081EE522" w:rsidR="00573796" w:rsidRDefault="00573796" w:rsidP="000C2435">
      <w:pPr>
        <w:pStyle w:val="RNABodyCopy"/>
      </w:pPr>
      <w:r w:rsidRPr="005203C8">
        <w:t xml:space="preserve">The third method under the Market Approach that can provide an indication of value is the </w:t>
      </w:r>
      <w:r>
        <w:t>O</w:t>
      </w:r>
      <w:r w:rsidR="00077E58">
        <w:t xml:space="preserve">ption </w:t>
      </w:r>
      <w:r>
        <w:t>P</w:t>
      </w:r>
      <w:r w:rsidR="00077E58">
        <w:t xml:space="preserve">ricing </w:t>
      </w:r>
      <w:r>
        <w:t>M</w:t>
      </w:r>
      <w:r w:rsidR="00077E58">
        <w:t>odel</w:t>
      </w:r>
      <w:r>
        <w:t xml:space="preserve"> Backsolve Method (the “</w:t>
      </w:r>
      <w:r w:rsidRPr="005203C8">
        <w:t>OPM Backsolve Method</w:t>
      </w:r>
      <w:r>
        <w:t xml:space="preserve">”).  </w:t>
      </w:r>
      <w:r w:rsidRPr="005203C8">
        <w:t xml:space="preserve">By considering the sale price of shares in a recent financing, the equity value can be “back-solved” using an option pricing model that </w:t>
      </w:r>
      <w:proofErr w:type="gramStart"/>
      <w:r w:rsidRPr="005203C8">
        <w:t>gives consideration to</w:t>
      </w:r>
      <w:proofErr w:type="gramEnd"/>
      <w:r w:rsidRPr="005203C8">
        <w:t xml:space="preserve"> the Company’s capitalization structure and </w:t>
      </w:r>
      <w:r w:rsidR="00077E58">
        <w:t xml:space="preserve">the </w:t>
      </w:r>
      <w:r w:rsidRPr="005203C8">
        <w:t>rights of the preferred and common shareholders</w:t>
      </w:r>
      <w:r>
        <w:t xml:space="preserve">.  </w:t>
      </w:r>
      <w:r w:rsidRPr="005203C8">
        <w:t>This methodology is most applicable when a valuation is conducted close to the date of a financing transaction, and when other methodologies are deemed less reliable.</w:t>
      </w:r>
      <w:r>
        <w:t xml:space="preserve">  </w:t>
      </w:r>
    </w:p>
    <w:p w14:paraId="61028497" w14:textId="77777777" w:rsidR="00573796" w:rsidRDefault="00573796" w:rsidP="000C2435">
      <w:pPr>
        <w:pStyle w:val="RNABodyCopy"/>
      </w:pPr>
    </w:p>
    <w:p w14:paraId="38A57524" w14:textId="77777777" w:rsidR="00573796" w:rsidRPr="00893C63" w:rsidRDefault="00573796" w:rsidP="00DE5618">
      <w:pPr>
        <w:pStyle w:val="RNAHeadline3"/>
        <w:keepLines w:val="0"/>
        <w:widowControl/>
        <w:spacing w:line="300" w:lineRule="exact"/>
        <w:jc w:val="both"/>
      </w:pPr>
      <w:r>
        <w:t>Hybrid</w:t>
      </w:r>
      <w:r w:rsidRPr="00893C63">
        <w:t xml:space="preserve"> Approach</w:t>
      </w:r>
    </w:p>
    <w:p w14:paraId="3E8BA937" w14:textId="3395FE86" w:rsidR="00573796" w:rsidRPr="005203C8" w:rsidRDefault="00573796" w:rsidP="00DE5618">
      <w:pPr>
        <w:pStyle w:val="RNABodyCopy"/>
        <w:keepNext/>
      </w:pPr>
      <w:r w:rsidRPr="00C9337B">
        <w:t xml:space="preserve">A Hybrid Approach combines two or more of the approaches above.  </w:t>
      </w:r>
      <w:r w:rsidR="005A0D8A" w:rsidRPr="00C9337B">
        <w:t>Typically,</w:t>
      </w:r>
      <w:r w:rsidRPr="00C9337B">
        <w:t xml:space="preserve"> this involves some combination of an Income Approach with a Market Approach.  For example, a licensing transaction</w:t>
      </w:r>
      <w:r w:rsidR="00077E58">
        <w:t>,</w:t>
      </w:r>
      <w:r w:rsidRPr="00C9337B">
        <w:t xml:space="preserve"> which has definitive upfront payments, milestones and royalties</w:t>
      </w:r>
      <w:r w:rsidR="00077E58">
        <w:t>,</w:t>
      </w:r>
      <w:r w:rsidRPr="00C9337B">
        <w:t xml:space="preserve"> can be viewed as an Income Approach</w:t>
      </w:r>
      <w:r w:rsidR="00AE39CE">
        <w:t xml:space="preserve">; </w:t>
      </w:r>
      <w:r w:rsidR="005A0D8A">
        <w:t>h</w:t>
      </w:r>
      <w:r w:rsidR="005A0D8A" w:rsidRPr="00C9337B">
        <w:t>owever,</w:t>
      </w:r>
      <w:r w:rsidRPr="00C9337B">
        <w:t xml:space="preserve"> the determination of reasonable consideration across the three major </w:t>
      </w:r>
      <w:r>
        <w:t>approaches</w:t>
      </w:r>
      <w:r w:rsidRPr="00C9337B">
        <w:t xml:space="preserve"> can be based on comparable license arrangements for similar assets</w:t>
      </w:r>
      <w:r>
        <w:t xml:space="preserve"> which can be viewed as a Market Approach.  </w:t>
      </w:r>
    </w:p>
    <w:p w14:paraId="0EE7733B" w14:textId="77777777" w:rsidR="00573796" w:rsidRPr="00CD5BC7" w:rsidRDefault="00573796" w:rsidP="000C2435">
      <w:pPr>
        <w:pStyle w:val="RNABodyCopy"/>
      </w:pPr>
    </w:p>
    <w:p w14:paraId="603C6683" w14:textId="70F2AB11" w:rsidR="00573796" w:rsidRPr="00565DEF" w:rsidRDefault="00573796" w:rsidP="00B14CCF">
      <w:pPr>
        <w:pStyle w:val="RNAHeadlineB"/>
        <w:outlineLvl w:val="1"/>
        <w:rPr>
          <w:rFonts w:ascii="Georgia" w:hAnsi="Georgia"/>
        </w:rPr>
      </w:pPr>
      <w:bookmarkStart w:id="440" w:name="_Toc378109670"/>
      <w:bookmarkStart w:id="441" w:name="_Toc432004250"/>
      <w:bookmarkStart w:id="442" w:name="_Toc7800728"/>
      <w:r w:rsidRPr="00565DEF">
        <w:rPr>
          <w:rFonts w:ascii="Georgia" w:hAnsi="Georgia"/>
        </w:rPr>
        <w:t>Allocation Methodology Theory</w:t>
      </w:r>
      <w:bookmarkEnd w:id="440"/>
      <w:bookmarkEnd w:id="441"/>
      <w:bookmarkEnd w:id="442"/>
    </w:p>
    <w:p w14:paraId="0835A5C1" w14:textId="77777777" w:rsidR="00573796" w:rsidRPr="005203C8" w:rsidRDefault="00573796" w:rsidP="00DE5618">
      <w:pPr>
        <w:pStyle w:val="RNABodyCopy"/>
        <w:keepNext/>
      </w:pPr>
      <w:r w:rsidRPr="005203C8">
        <w:t xml:space="preserve">In summary, there are four generally accepted allocation methodologies available when determining the value of various classes of </w:t>
      </w:r>
      <w:r w:rsidRPr="004530A6">
        <w:t>securities</w:t>
      </w:r>
      <w:r w:rsidRPr="005203C8">
        <w:t xml:space="preserve"> underlying a company’s capital structure:</w:t>
      </w:r>
    </w:p>
    <w:p w14:paraId="0D24A1C0" w14:textId="77777777" w:rsidR="00573796" w:rsidRPr="00193490" w:rsidRDefault="00573796" w:rsidP="000C2435">
      <w:pPr>
        <w:pStyle w:val="RNABodyCopy"/>
      </w:pPr>
    </w:p>
    <w:p w14:paraId="515E04E9" w14:textId="77777777" w:rsidR="00573796" w:rsidRPr="00215FF4" w:rsidRDefault="00573796" w:rsidP="00A42EEC">
      <w:pPr>
        <w:pStyle w:val="RNABodyCopy-Numbered"/>
        <w:numPr>
          <w:ilvl w:val="0"/>
          <w:numId w:val="58"/>
        </w:numPr>
        <w:ind w:left="1080" w:hanging="720"/>
      </w:pPr>
      <w:r w:rsidRPr="00215FF4">
        <w:t xml:space="preserve">Current Value Method; </w:t>
      </w:r>
    </w:p>
    <w:p w14:paraId="1EEF4766" w14:textId="77777777" w:rsidR="00573796" w:rsidRPr="00215FF4" w:rsidRDefault="00573796" w:rsidP="00995A7F">
      <w:pPr>
        <w:pStyle w:val="RNABodyCopy-Numbered"/>
        <w:ind w:left="1080" w:hanging="720"/>
      </w:pPr>
      <w:r w:rsidRPr="00215FF4">
        <w:t xml:space="preserve">Option Pricing Method; </w:t>
      </w:r>
    </w:p>
    <w:p w14:paraId="5C92C4FB" w14:textId="77777777" w:rsidR="00573796" w:rsidRPr="00215FF4" w:rsidRDefault="00573796" w:rsidP="00995A7F">
      <w:pPr>
        <w:pStyle w:val="RNABodyCopy-Numbered"/>
        <w:ind w:left="1080" w:hanging="720"/>
      </w:pPr>
      <w:r w:rsidRPr="00215FF4">
        <w:t>Probability-Weighted Expected Return Method; and</w:t>
      </w:r>
    </w:p>
    <w:p w14:paraId="059BC27B" w14:textId="77777777" w:rsidR="00573796" w:rsidRPr="00215FF4" w:rsidRDefault="00573796" w:rsidP="00995A7F">
      <w:pPr>
        <w:pStyle w:val="RNABodyCopy-Numbered"/>
        <w:ind w:left="1080" w:hanging="720"/>
      </w:pPr>
      <w:r w:rsidRPr="00215FF4">
        <w:t xml:space="preserve">Hybrid Method.  </w:t>
      </w:r>
    </w:p>
    <w:p w14:paraId="43808E5F" w14:textId="77777777" w:rsidR="00573796" w:rsidRPr="005203C8" w:rsidRDefault="00573796" w:rsidP="000C2435">
      <w:pPr>
        <w:pStyle w:val="RNABodyCopy"/>
      </w:pPr>
    </w:p>
    <w:p w14:paraId="35E2BA5D" w14:textId="464DE34D" w:rsidR="00573796" w:rsidRPr="005203C8" w:rsidRDefault="00573796" w:rsidP="000C2435">
      <w:pPr>
        <w:pStyle w:val="RNABodyCopy"/>
      </w:pPr>
      <w:r w:rsidRPr="005203C8">
        <w:t>Within each category, a variety of methodologies exist</w:t>
      </w:r>
      <w:r w:rsidR="00AE41E8">
        <w:t>s</w:t>
      </w:r>
      <w:r w:rsidRPr="005203C8">
        <w:t xml:space="preserve"> to assist in the estimation of value, as discussed in further detail herein.</w:t>
      </w:r>
      <w:r>
        <w:t xml:space="preserve">  </w:t>
      </w:r>
    </w:p>
    <w:p w14:paraId="5614522F" w14:textId="77777777" w:rsidR="00573796" w:rsidRPr="00720E7C" w:rsidRDefault="00573796" w:rsidP="00565DEF">
      <w:pPr>
        <w:pStyle w:val="RNABodyCopy"/>
      </w:pPr>
    </w:p>
    <w:p w14:paraId="64A1AB17" w14:textId="77777777" w:rsidR="00573796" w:rsidRPr="00893C63" w:rsidRDefault="00573796" w:rsidP="000C2435">
      <w:pPr>
        <w:pStyle w:val="RNAHeadline3"/>
      </w:pPr>
      <w:bookmarkStart w:id="443" w:name="_Toc378109671"/>
      <w:r w:rsidRPr="00893C63">
        <w:lastRenderedPageBreak/>
        <w:t>Current Value Method</w:t>
      </w:r>
      <w:bookmarkEnd w:id="443"/>
      <w:r w:rsidRPr="00893C63">
        <w:t xml:space="preserve"> (“CVM”)</w:t>
      </w:r>
    </w:p>
    <w:p w14:paraId="292D7F47" w14:textId="30A32CE1" w:rsidR="00573796" w:rsidRPr="005203C8" w:rsidRDefault="00573796" w:rsidP="000C2435">
      <w:pPr>
        <w:pStyle w:val="RNABodyCopy"/>
      </w:pPr>
      <w:r w:rsidRPr="005203C8">
        <w:t>The CVM is based on an allocation theory that shareholders with senior stock rights would attempt to maximize the value of their holdings based solely on the senior interest’s underlying liquidation preference, participation rights and conversion rights, as well as an imminent liquidity event</w:t>
      </w:r>
      <w:r>
        <w:t xml:space="preserve">.  </w:t>
      </w:r>
      <w:proofErr w:type="gramStart"/>
      <w:r w:rsidRPr="00C9337B">
        <w:t>In essence</w:t>
      </w:r>
      <w:r w:rsidR="00C9694A">
        <w:t>,</w:t>
      </w:r>
      <w:r w:rsidRPr="00C9337B">
        <w:t xml:space="preserve"> this</w:t>
      </w:r>
      <w:proofErr w:type="gramEnd"/>
      <w:r w:rsidRPr="00C9337B">
        <w:t xml:space="preserve"> approach determines the value of the enterprise at the Valuation Date, distributes said value through the existing capital structure waterfall and then applies discounts or premiums as may be appropriate to the varying security classes.  It does not consider optionality or upside payoffs for those securities </w:t>
      </w:r>
      <w:r w:rsidR="00C225BF">
        <w:t>that</w:t>
      </w:r>
      <w:r w:rsidR="00C225BF" w:rsidRPr="00C9337B">
        <w:t xml:space="preserve"> </w:t>
      </w:r>
      <w:r w:rsidRPr="00C9337B">
        <w:t>may not receive value at the current valuation (e.g. value does not exceed preference) but may receive value if value increases over time (e.g. future value exceeds preference).</w:t>
      </w:r>
      <w:r>
        <w:t xml:space="preserve">  </w:t>
      </w:r>
    </w:p>
    <w:p w14:paraId="51788C2D" w14:textId="77777777" w:rsidR="00573796" w:rsidRPr="005203C8" w:rsidRDefault="00573796" w:rsidP="00573796">
      <w:pPr>
        <w:keepNext/>
        <w:keepLines/>
      </w:pPr>
    </w:p>
    <w:p w14:paraId="18A67BD5" w14:textId="77777777" w:rsidR="00573796" w:rsidRPr="00DE5618" w:rsidRDefault="00573796" w:rsidP="000503A9">
      <w:pPr>
        <w:pStyle w:val="RNAHeadlineD"/>
        <w:rPr>
          <w:b w:val="0"/>
        </w:rPr>
      </w:pPr>
      <w:r w:rsidRPr="00DE5618">
        <w:rPr>
          <w:b w:val="0"/>
        </w:rPr>
        <w:t>RNA noted that the CVM is appropriate under following circumstances:</w:t>
      </w:r>
    </w:p>
    <w:p w14:paraId="45E959EB" w14:textId="77777777" w:rsidR="00573796" w:rsidRPr="005203C8" w:rsidRDefault="00573796" w:rsidP="000503A9">
      <w:pPr>
        <w:pStyle w:val="RNABodyCopy"/>
      </w:pPr>
    </w:p>
    <w:p w14:paraId="242B6769" w14:textId="77777777" w:rsidR="00573796" w:rsidRPr="005203C8" w:rsidRDefault="00573796" w:rsidP="00724D57">
      <w:pPr>
        <w:pStyle w:val="RNABodyCopy"/>
        <w:numPr>
          <w:ilvl w:val="0"/>
          <w:numId w:val="23"/>
        </w:numPr>
        <w:ind w:left="1080" w:hanging="720"/>
      </w:pPr>
      <w:r w:rsidRPr="005203C8">
        <w:t>When an imminent liquidity event in the form of an acquisition or dissolution of the enterprise is assumed and/or the expectations about the future of the enterprise as a going concern are effectively immaterial; and</w:t>
      </w:r>
    </w:p>
    <w:p w14:paraId="302AF539" w14:textId="77777777" w:rsidR="00573796" w:rsidRPr="005203C8" w:rsidRDefault="00573796" w:rsidP="00724D57">
      <w:pPr>
        <w:pStyle w:val="RNABodyCopy"/>
        <w:numPr>
          <w:ilvl w:val="0"/>
          <w:numId w:val="23"/>
        </w:numPr>
        <w:ind w:left="1080" w:hanging="720"/>
      </w:pPr>
      <w:r w:rsidRPr="005203C8">
        <w:t>When the enterprise is assumed to be at such an early stage of its development that:</w:t>
      </w:r>
    </w:p>
    <w:p w14:paraId="7B0E4985" w14:textId="77777777" w:rsidR="00573796" w:rsidRPr="000503A9" w:rsidRDefault="00573796" w:rsidP="000503A9">
      <w:pPr>
        <w:pStyle w:val="RNABodyCopy-2ndABClist"/>
      </w:pPr>
      <w:r w:rsidRPr="000503A9">
        <w:t>No material progress has been made on its business plan;</w:t>
      </w:r>
    </w:p>
    <w:p w14:paraId="6E276DE6" w14:textId="77777777" w:rsidR="00573796" w:rsidRPr="000503A9" w:rsidRDefault="00573796" w:rsidP="000503A9">
      <w:pPr>
        <w:pStyle w:val="RNABodyCopy-2ndABClist"/>
      </w:pPr>
      <w:r w:rsidRPr="000503A9">
        <w:t>No significant equity value has been created above the liquidation preference of the preferred stock; and</w:t>
      </w:r>
    </w:p>
    <w:p w14:paraId="79AFF0AF" w14:textId="77777777" w:rsidR="00573796" w:rsidRPr="000503A9" w:rsidRDefault="00573796" w:rsidP="000503A9">
      <w:pPr>
        <w:pStyle w:val="RNABodyCopy-2ndABClist"/>
      </w:pPr>
      <w:r w:rsidRPr="000503A9">
        <w:t xml:space="preserve">There is no reasonable basis for estimating the timing and magnitude of any common equity value above the liquidation preference that might be created in the future.  </w:t>
      </w:r>
    </w:p>
    <w:p w14:paraId="6DB16B93" w14:textId="77777777" w:rsidR="00573796" w:rsidRPr="00720E7C" w:rsidRDefault="00573796" w:rsidP="00565DEF">
      <w:pPr>
        <w:pStyle w:val="RNABodyCopy"/>
      </w:pPr>
    </w:p>
    <w:p w14:paraId="4A78C5F0" w14:textId="77777777" w:rsidR="00573796" w:rsidRPr="00893C63" w:rsidRDefault="00573796" w:rsidP="00571D7E">
      <w:pPr>
        <w:pStyle w:val="RNAHeadline3"/>
      </w:pPr>
      <w:bookmarkStart w:id="444" w:name="_Toc378109672"/>
      <w:r w:rsidRPr="00893C63">
        <w:t>Option Pricing Method</w:t>
      </w:r>
      <w:bookmarkEnd w:id="444"/>
      <w:r w:rsidRPr="00893C63">
        <w:t xml:space="preserve"> (“OPM”)</w:t>
      </w:r>
    </w:p>
    <w:p w14:paraId="164E5272" w14:textId="77777777" w:rsidR="00573796" w:rsidRPr="005203C8" w:rsidRDefault="00573796" w:rsidP="00571D7E">
      <w:pPr>
        <w:pStyle w:val="RNABodyCopy"/>
      </w:pPr>
      <w:r w:rsidRPr="005203C8">
        <w:t>The OPM relies on financial option theory to allocate value among different classes of members’ equity based upon a future option “claim” on value</w:t>
      </w:r>
      <w:r>
        <w:t xml:space="preserve">.  </w:t>
      </w:r>
      <w:r w:rsidRPr="005203C8">
        <w:t>Under the OPM, the values of the various classes of stock are estimated as the net value of a series of call options, representing the present value of the expected future returns to the shareholders.</w:t>
      </w:r>
      <w:r>
        <w:t xml:space="preserve">  </w:t>
      </w:r>
    </w:p>
    <w:p w14:paraId="55BD931D" w14:textId="77777777" w:rsidR="00573796" w:rsidRPr="005203C8" w:rsidRDefault="00573796" w:rsidP="00571D7E">
      <w:pPr>
        <w:pStyle w:val="RNABodyCopy"/>
      </w:pPr>
    </w:p>
    <w:p w14:paraId="64C1A61C" w14:textId="77777777" w:rsidR="00573796" w:rsidRDefault="00573796" w:rsidP="00571D7E">
      <w:pPr>
        <w:pStyle w:val="RNABodyCopy"/>
      </w:pPr>
      <w:r w:rsidRPr="005203C8">
        <w:t>Essentially, the equity claims of a shareholder class are equivalent to a call option on the stock’s participation in the value of the subject company at or above the respective preferred shareholders’ liquidation preferences</w:t>
      </w:r>
      <w:r>
        <w:t xml:space="preserve">.  </w:t>
      </w:r>
      <w:r w:rsidRPr="005203C8">
        <w:t>Thus, an equity class can be valued by estimating the value of its share in each of these call option rights.</w:t>
      </w:r>
      <w:r>
        <w:t xml:space="preserve">  </w:t>
      </w:r>
    </w:p>
    <w:p w14:paraId="41ACF4A1" w14:textId="77777777" w:rsidR="009F617D" w:rsidRPr="005203C8" w:rsidRDefault="009F617D" w:rsidP="00571D7E">
      <w:pPr>
        <w:pStyle w:val="RNABodyCopy"/>
      </w:pPr>
    </w:p>
    <w:p w14:paraId="69742AA9" w14:textId="6EAF121E" w:rsidR="00573796" w:rsidRPr="005203C8" w:rsidRDefault="00573796" w:rsidP="00571D7E">
      <w:pPr>
        <w:pStyle w:val="RNABodyCopy"/>
      </w:pPr>
      <w:r w:rsidRPr="005203C8">
        <w:t>The OPM involves estimating the value of the call options using the Black-Scholes option pricing model (“Black-Scholes”)</w:t>
      </w:r>
      <w:r w:rsidRPr="005203C8">
        <w:rPr>
          <w:vertAlign w:val="superscript"/>
        </w:rPr>
        <w:footnoteReference w:id="57"/>
      </w:r>
      <w:r w:rsidRPr="005203C8">
        <w:t xml:space="preserve"> </w:t>
      </w:r>
      <w:r>
        <w:t>a lattice model</w:t>
      </w:r>
      <w:r w:rsidRPr="005203C8">
        <w:t xml:space="preserve"> (“Lattice”)</w:t>
      </w:r>
      <w:r w:rsidRPr="005203C8">
        <w:rPr>
          <w:vertAlign w:val="superscript"/>
        </w:rPr>
        <w:footnoteReference w:id="58"/>
      </w:r>
      <w:r>
        <w:t xml:space="preserve"> or </w:t>
      </w:r>
      <w:r w:rsidR="00077E58">
        <w:t xml:space="preserve">a </w:t>
      </w:r>
      <w:r>
        <w:t>risk</w:t>
      </w:r>
      <w:r w:rsidR="00077E58">
        <w:t>-</w:t>
      </w:r>
      <w:r>
        <w:t>neutral Monte Carlo simulation</w:t>
      </w:r>
      <w:r w:rsidRPr="005203C8">
        <w:t xml:space="preserve"> at a series of exercise prices that coincide with the liquidation and conversion preferences of the holders of preferred </w:t>
      </w:r>
      <w:r w:rsidRPr="005203C8">
        <w:lastRenderedPageBreak/>
        <w:t>and common shareholders</w:t>
      </w:r>
      <w:r>
        <w:t xml:space="preserve">.  </w:t>
      </w:r>
      <w:r w:rsidRPr="00B24B5E">
        <w:t>The Black</w:t>
      </w:r>
      <w:r w:rsidR="00BF178A">
        <w:t>-</w:t>
      </w:r>
      <w:r w:rsidRPr="00B24B5E">
        <w:t>Scholes model and most Lattice models assume that a company’s or an asset’s potential return distribution</w:t>
      </w:r>
      <w:r>
        <w:t xml:space="preserve"> </w:t>
      </w:r>
      <w:r w:rsidRPr="005203C8">
        <w:t xml:space="preserve">follow a log-normal </w:t>
      </w:r>
      <w:r>
        <w:t xml:space="preserve">path and that the period to period movement in price follow a geometric Brownian motion (meaning that prices fluctuate smoothly from period to period and do not essentially jump).  </w:t>
      </w:r>
      <w:r w:rsidRPr="00B24B5E">
        <w:t>Further</w:t>
      </w:r>
      <w:r w:rsidR="00077E58">
        <w:t>more</w:t>
      </w:r>
      <w:r w:rsidRPr="00B24B5E">
        <w:t>, closed form models like Black-Scholes do not allow for certain types of liquidity events</w:t>
      </w:r>
      <w:r w:rsidR="00077E58">
        <w:t>,</w:t>
      </w:r>
      <w:r w:rsidRPr="00B24B5E">
        <w:t xml:space="preserve"> like structured sales</w:t>
      </w:r>
      <w:r w:rsidR="00077E58">
        <w:t>,</w:t>
      </w:r>
      <w:r w:rsidRPr="00B24B5E">
        <w:t xml:space="preserve"> which may have some contingent consideration component as part of the exit value.  Simulation techniques can capture the reality of most assets noting that companies and asset values usually “jump” on data, that returns can be bi-modal for development stage assets, and that a license or structured exit on the back-end can be simulated.  That said, simulation techniques can be costly to develop, can have limited transparency, and can be understood by a much smaller audience than the other techniques</w:t>
      </w:r>
      <w:r>
        <w:t xml:space="preserve">.  </w:t>
      </w:r>
    </w:p>
    <w:p w14:paraId="28957D06" w14:textId="77777777" w:rsidR="00573796" w:rsidRPr="005203C8" w:rsidRDefault="00573796" w:rsidP="00571D7E">
      <w:pPr>
        <w:pStyle w:val="RNABodyCopy"/>
      </w:pPr>
    </w:p>
    <w:p w14:paraId="09EA0AAD" w14:textId="78277731" w:rsidR="00573796" w:rsidRDefault="00573796" w:rsidP="00571D7E">
      <w:pPr>
        <w:pStyle w:val="RNABodyCopy"/>
      </w:pPr>
      <w:r w:rsidRPr="005203C8">
        <w:t>RNA also noted that the OPM m</w:t>
      </w:r>
      <w:r w:rsidR="00077E58">
        <w:t>ay</w:t>
      </w:r>
      <w:r w:rsidRPr="005203C8">
        <w:t xml:space="preserve"> be used to determine the e</w:t>
      </w:r>
      <w:r>
        <w:t>quity</w:t>
      </w:r>
      <w:r w:rsidRPr="005203C8">
        <w:t xml:space="preserve"> value of a </w:t>
      </w:r>
      <w:r>
        <w:t>company</w:t>
      </w:r>
      <w:r w:rsidRPr="005203C8">
        <w:t xml:space="preserve"> by using </w:t>
      </w:r>
      <w:r>
        <w:t>the</w:t>
      </w:r>
      <w:r w:rsidRPr="005203C8">
        <w:t xml:space="preserve"> </w:t>
      </w:r>
      <w:r>
        <w:t>OPM B</w:t>
      </w:r>
      <w:r w:rsidRPr="005203C8">
        <w:t xml:space="preserve">acksolve </w:t>
      </w:r>
      <w:r>
        <w:t>M</w:t>
      </w:r>
      <w:r w:rsidRPr="005203C8">
        <w:t>ethod</w:t>
      </w:r>
      <w:r>
        <w:t xml:space="preserve">.  </w:t>
      </w:r>
      <w:r w:rsidRPr="005203C8">
        <w:t xml:space="preserve">In an OPM framework, </w:t>
      </w:r>
      <w:r>
        <w:t>th</w:t>
      </w:r>
      <w:r w:rsidR="00AE39CE">
        <w:t xml:space="preserve">e </w:t>
      </w:r>
      <w:r w:rsidRPr="005203C8">
        <w:t>equity value</w:t>
      </w:r>
      <w:r w:rsidR="00AE39CE">
        <w:t xml:space="preserve"> is inferred from a</w:t>
      </w:r>
      <w:r w:rsidRPr="005203C8">
        <w:t xml:space="preserve"> recent financing transaction</w:t>
      </w:r>
      <w:r w:rsidR="00077E58">
        <w:t>.  It</w:t>
      </w:r>
      <w:r w:rsidRPr="005203C8">
        <w:t xml:space="preserve"> involves making assumptions for the time to liquidity, volatility, and risk-free rate and then solving for the value of equity such that value for the most recent financing equals the amount paid.</w:t>
      </w:r>
      <w:r>
        <w:t xml:space="preserve">  </w:t>
      </w:r>
    </w:p>
    <w:p w14:paraId="72A84ADD" w14:textId="77777777" w:rsidR="00573796" w:rsidRDefault="00573796" w:rsidP="00571D7E">
      <w:pPr>
        <w:pStyle w:val="RNABodyCopy"/>
      </w:pPr>
    </w:p>
    <w:p w14:paraId="3D4CED15" w14:textId="1B1CA933" w:rsidR="00573796" w:rsidRPr="005203C8" w:rsidRDefault="00573796" w:rsidP="00571D7E">
      <w:pPr>
        <w:pStyle w:val="RNABodyCopy"/>
      </w:pPr>
      <w:r w:rsidRPr="00E153D8">
        <w:t xml:space="preserve">In general, while simple in its application, especially for Black Scholes OPM techniques, RNA does not typically apply these approaches when considering allocation techniques for the valuation of equity interests in early stage, privately held life science companies.  </w:t>
      </w:r>
      <w:r w:rsidR="00AE39CE">
        <w:t>In doing so, w</w:t>
      </w:r>
      <w:r w:rsidRPr="00E153D8">
        <w:t xml:space="preserve">e </w:t>
      </w:r>
      <w:r w:rsidR="00AE39CE">
        <w:t xml:space="preserve">would </w:t>
      </w:r>
      <w:r w:rsidRPr="00E153D8">
        <w:t xml:space="preserve">violate the major assumptions of both the Black Scholes and </w:t>
      </w:r>
      <w:r w:rsidR="00AE39CE">
        <w:t xml:space="preserve">the </w:t>
      </w:r>
      <w:r w:rsidRPr="00E153D8">
        <w:t>Lattice approaches</w:t>
      </w:r>
      <w:r w:rsidR="00AE39CE">
        <w:t xml:space="preserve">. </w:t>
      </w:r>
      <w:r w:rsidRPr="00E153D8">
        <w:t xml:space="preserve"> </w:t>
      </w:r>
      <w:r w:rsidR="00077E58">
        <w:t>Additionally</w:t>
      </w:r>
      <w:r w:rsidRPr="00E153D8">
        <w:t>, the simulation approach can generally be reasonably approximated by a scenario</w:t>
      </w:r>
      <w:r w:rsidR="00077E58">
        <w:t>-</w:t>
      </w:r>
      <w:r w:rsidRPr="00E153D8">
        <w:t>based approach like the PWERM as described below.</w:t>
      </w:r>
      <w:r>
        <w:t xml:space="preserve">  </w:t>
      </w:r>
    </w:p>
    <w:p w14:paraId="4B300E94" w14:textId="77777777" w:rsidR="00573796" w:rsidRPr="00CD5BC7" w:rsidRDefault="00573796" w:rsidP="00573796"/>
    <w:p w14:paraId="0DAC1657" w14:textId="77777777" w:rsidR="00573796" w:rsidRPr="00893C63" w:rsidRDefault="00573796" w:rsidP="00DE5618">
      <w:pPr>
        <w:pStyle w:val="RNAHeadline3"/>
        <w:keepLines w:val="0"/>
        <w:widowControl/>
        <w:spacing w:line="300" w:lineRule="exact"/>
        <w:jc w:val="both"/>
      </w:pPr>
      <w:bookmarkStart w:id="445" w:name="_Toc378109673"/>
      <w:r w:rsidRPr="00893C63">
        <w:t>Probability-Weighted Expected Return Method</w:t>
      </w:r>
      <w:bookmarkEnd w:id="445"/>
      <w:r w:rsidRPr="00893C63">
        <w:t xml:space="preserve"> (“PWERM”)</w:t>
      </w:r>
    </w:p>
    <w:p w14:paraId="1DE1C187" w14:textId="77777777" w:rsidR="00573796" w:rsidRPr="005203C8" w:rsidRDefault="00573796" w:rsidP="00DE5618">
      <w:pPr>
        <w:pStyle w:val="RNABodyCopy"/>
        <w:keepNext/>
      </w:pPr>
      <w:r w:rsidRPr="005203C8">
        <w:t xml:space="preserve">Under the PWERM, the value of a company’s </w:t>
      </w:r>
      <w:proofErr w:type="gramStart"/>
      <w:r w:rsidRPr="005203C8">
        <w:t>particular equity</w:t>
      </w:r>
      <w:proofErr w:type="gramEnd"/>
      <w:r w:rsidRPr="005203C8">
        <w:t xml:space="preserve"> class is estimated based upon an analysis of future values for the entire enterprise assuming various future outcomes</w:t>
      </w:r>
      <w:r>
        <w:t xml:space="preserve">.  </w:t>
      </w:r>
      <w:r w:rsidRPr="005203C8">
        <w:t>Share value is based upon the probability-weighted present value of these expected outcomes, as well as the rights of each class of preferred and common stock.</w:t>
      </w:r>
      <w:r>
        <w:t xml:space="preserve">  </w:t>
      </w:r>
    </w:p>
    <w:p w14:paraId="78CA1B2D" w14:textId="77777777" w:rsidR="00573796" w:rsidRPr="005203C8" w:rsidRDefault="00573796" w:rsidP="00571D7E">
      <w:pPr>
        <w:pStyle w:val="RNABodyCopy"/>
      </w:pPr>
    </w:p>
    <w:p w14:paraId="7C8183F5" w14:textId="6EBA54F9" w:rsidR="00573796" w:rsidRPr="005203C8" w:rsidRDefault="00573796" w:rsidP="00571D7E">
      <w:pPr>
        <w:pStyle w:val="RNABodyCopy"/>
      </w:pPr>
      <w:r w:rsidRPr="005203C8">
        <w:t>The PWERM is well suited for capturing potentially dramatic increases or decreases in value that may result from potential future events that are not log-normally distributed</w:t>
      </w:r>
      <w:r>
        <w:t xml:space="preserve"> </w:t>
      </w:r>
      <w:r w:rsidRPr="00B24B5E">
        <w:t>that have the potential for structured exits with contingent consideration</w:t>
      </w:r>
      <w:r w:rsidR="00077E58">
        <w:t xml:space="preserve">.  It can </w:t>
      </w:r>
      <w:proofErr w:type="gramStart"/>
      <w:r w:rsidR="00077E58">
        <w:t>take into account</w:t>
      </w:r>
      <w:proofErr w:type="gramEnd"/>
      <w:r w:rsidRPr="00B24B5E">
        <w:t xml:space="preserve"> elements that apply when considering real</w:t>
      </w:r>
      <w:r w:rsidR="00077E58">
        <w:t>-</w:t>
      </w:r>
      <w:r w:rsidRPr="00B24B5E">
        <w:t>world, risk</w:t>
      </w:r>
      <w:r w:rsidR="00077E58">
        <w:t>-</w:t>
      </w:r>
      <w:r w:rsidRPr="00B24B5E">
        <w:t xml:space="preserve">adjusted decision frameworks. </w:t>
      </w:r>
      <w:r>
        <w:t xml:space="preserve"> </w:t>
      </w:r>
      <w:r w:rsidRPr="00B24B5E">
        <w:t>Candidly, it is the framework most business development</w:t>
      </w:r>
      <w:r>
        <w:t xml:space="preserve">, </w:t>
      </w:r>
      <w:r w:rsidRPr="00B24B5E">
        <w:t xml:space="preserve">private equity and other transactional professionals consider when thinking through the potential outcomes for an enterprise (i.e. a decision tree or a scenario analysis).  </w:t>
      </w:r>
      <w:r w:rsidRPr="005203C8">
        <w:t>We noted that the application of the PWERM is reasonable under circumstances where there is a broad range of possible future outcomes for the enterprise noting that the likelihood of such outcomes and the resulting valuation indications are not assumed to be log-normally distributed as under the OPM</w:t>
      </w:r>
      <w:r>
        <w:t xml:space="preserve">.  </w:t>
      </w:r>
      <w:r w:rsidRPr="005203C8">
        <w:t>RNA also noted that the PWERM m</w:t>
      </w:r>
      <w:r w:rsidR="00077E58">
        <w:t>ay</w:t>
      </w:r>
      <w:r w:rsidRPr="005203C8">
        <w:t xml:space="preserve"> be used to determine the enterprise value of a </w:t>
      </w:r>
      <w:r>
        <w:t>company</w:t>
      </w:r>
      <w:r w:rsidRPr="005203C8">
        <w:t xml:space="preserve"> given the contemplation of future values for the entire enterprise assuming various future outcomes</w:t>
      </w:r>
      <w:r>
        <w:t xml:space="preserve"> </w:t>
      </w:r>
      <w:r w:rsidRPr="00B24B5E">
        <w:t>in a back-solve type of methodology as is noted above for the OPM, albeit a bit more complex with many more inputs to balance</w:t>
      </w:r>
      <w:r w:rsidR="00D32E73">
        <w:t>.  F</w:t>
      </w:r>
      <w:r w:rsidRPr="00E153D8">
        <w:t>or privately</w:t>
      </w:r>
      <w:r w:rsidR="00C225BF">
        <w:t xml:space="preserve"> </w:t>
      </w:r>
      <w:r w:rsidRPr="00E153D8">
        <w:lastRenderedPageBreak/>
        <w:t xml:space="preserve">held companies with complex capital structures </w:t>
      </w:r>
      <w:r w:rsidRPr="00D32E73">
        <w:t xml:space="preserve">in the </w:t>
      </w:r>
      <w:r w:rsidRPr="00A42EEC">
        <w:t>life sciences</w:t>
      </w:r>
      <w:r w:rsidRPr="00D32E73">
        <w:t>, it is generally</w:t>
      </w:r>
      <w:r w:rsidRPr="00E153D8">
        <w:t xml:space="preserve"> reasonable to use a PWERM construct to allocate value across the various security classes</w:t>
      </w:r>
      <w:r w:rsidRPr="00E82698">
        <w:t>.</w:t>
      </w:r>
      <w:r w:rsidRPr="00E153D8">
        <w:t xml:space="preserve">  </w:t>
      </w:r>
    </w:p>
    <w:p w14:paraId="0FB03C87" w14:textId="77777777" w:rsidR="00573796" w:rsidRPr="00B651BA" w:rsidRDefault="00573796" w:rsidP="00571D7E">
      <w:pPr>
        <w:pStyle w:val="RNABodyCopy"/>
      </w:pPr>
    </w:p>
    <w:p w14:paraId="770EB785" w14:textId="77777777" w:rsidR="00573796" w:rsidRPr="00893C63" w:rsidRDefault="00573796" w:rsidP="00DE5618">
      <w:pPr>
        <w:pStyle w:val="RNAHeadline3"/>
        <w:keepLines w:val="0"/>
        <w:widowControl/>
        <w:spacing w:line="300" w:lineRule="exact"/>
        <w:jc w:val="both"/>
      </w:pPr>
      <w:r w:rsidRPr="00893C63">
        <w:t>Hybrid Method</w:t>
      </w:r>
    </w:p>
    <w:p w14:paraId="0AA3572A" w14:textId="3B16FBDE" w:rsidR="00573796" w:rsidRPr="005203C8" w:rsidRDefault="00573796" w:rsidP="00DE5618">
      <w:pPr>
        <w:pStyle w:val="RNABodyCopy"/>
        <w:keepNext/>
      </w:pPr>
      <w:r w:rsidRPr="005203C8">
        <w:t xml:space="preserve">The Hybrid Method is a </w:t>
      </w:r>
      <w:r w:rsidR="00730291">
        <w:t>cross</w:t>
      </w:r>
      <w:r w:rsidR="00730291" w:rsidRPr="005203C8">
        <w:t xml:space="preserve"> </w:t>
      </w:r>
      <w:r w:rsidRPr="005203C8">
        <w:t>between the PWERM and OPM</w:t>
      </w:r>
      <w:r w:rsidR="00730291">
        <w:t>.</w:t>
      </w:r>
      <w:r w:rsidRPr="005203C8">
        <w:t xml:space="preserve"> </w:t>
      </w:r>
      <w:r w:rsidR="00730291">
        <w:t xml:space="preserve"> </w:t>
      </w:r>
      <w:r w:rsidR="00AE39CE">
        <w:t xml:space="preserve">It is performed by first </w:t>
      </w:r>
      <w:r w:rsidRPr="005203C8">
        <w:t>estimat</w:t>
      </w:r>
      <w:r w:rsidR="00AE39CE">
        <w:t>ing</w:t>
      </w:r>
      <w:r w:rsidRPr="005203C8">
        <w:t xml:space="preserve"> the probability-weighted value across multiple scenarios the</w:t>
      </w:r>
      <w:r w:rsidR="00730291">
        <w:t xml:space="preserve">n use the </w:t>
      </w:r>
      <w:r w:rsidRPr="005203C8">
        <w:t>OPM to estimate the allocation of value within one or more of those scenarios</w:t>
      </w:r>
      <w:r>
        <w:t xml:space="preserve">.  </w:t>
      </w:r>
      <w:r w:rsidRPr="005203C8">
        <w:t>The Hybrid Method can be a useful alternative to explicitly modeling all PWERM scenarios in situations when the company has transparency into one or more near-term exits but is unsure about what will occur if the current plans fall through</w:t>
      </w:r>
      <w:r>
        <w:t xml:space="preserve">.  </w:t>
      </w:r>
    </w:p>
    <w:p w14:paraId="3753A4D3" w14:textId="77777777" w:rsidR="00573796" w:rsidRPr="005203C8" w:rsidRDefault="00573796" w:rsidP="00571D7E">
      <w:pPr>
        <w:pStyle w:val="RNABodyCopy"/>
      </w:pPr>
    </w:p>
    <w:p w14:paraId="1EE6FFD5" w14:textId="23381787" w:rsidR="00573796" w:rsidRPr="005203C8" w:rsidRDefault="00573796" w:rsidP="00571D7E">
      <w:pPr>
        <w:pStyle w:val="RNABodyCopy"/>
      </w:pPr>
      <w:r w:rsidRPr="005203C8">
        <w:t xml:space="preserve">An advantage of this method is that it </w:t>
      </w:r>
      <w:r w:rsidR="00077E58">
        <w:t>utilizes</w:t>
      </w:r>
      <w:r w:rsidRPr="005203C8">
        <w:t xml:space="preserve"> the conceptual framework of option pricing theory to model a continuous distribution of future outcomes and </w:t>
      </w:r>
      <w:r w:rsidR="00077E58">
        <w:t xml:space="preserve">to </w:t>
      </w:r>
      <w:r w:rsidRPr="005203C8">
        <w:t>capture the option-like payoffs of the various share classes while also explicitly considering future scenarios and the discontinuities in outcomes that early-stage compan</w:t>
      </w:r>
      <w:r w:rsidR="00077E58">
        <w:t>ie</w:t>
      </w:r>
      <w:r w:rsidRPr="005203C8">
        <w:t>s experience</w:t>
      </w:r>
      <w:r>
        <w:t xml:space="preserve">.  </w:t>
      </w:r>
      <w:r w:rsidRPr="005203C8">
        <w:t xml:space="preserve">A disadvantage is that these models require </w:t>
      </w:r>
      <w:proofErr w:type="gramStart"/>
      <w:r w:rsidRPr="005203C8">
        <w:t>a number of</w:t>
      </w:r>
      <w:proofErr w:type="gramEnd"/>
      <w:r w:rsidRPr="005203C8">
        <w:t xml:space="preserve"> assumptions and may be overly complex</w:t>
      </w:r>
      <w:r w:rsidR="00077E58">
        <w:t>.  I</w:t>
      </w:r>
      <w:r>
        <w:t>n addition</w:t>
      </w:r>
      <w:r w:rsidR="00077E58">
        <w:t>, there may be many</w:t>
      </w:r>
      <w:r>
        <w:t xml:space="preserve"> potential issues surrounding the integration of risk</w:t>
      </w:r>
      <w:r w:rsidR="00077E58">
        <w:t>-</w:t>
      </w:r>
      <w:r>
        <w:t>adjusted and risk</w:t>
      </w:r>
      <w:r w:rsidR="00077E58">
        <w:t>-</w:t>
      </w:r>
      <w:r>
        <w:t>neutral modeling framework</w:t>
      </w:r>
      <w:r w:rsidR="00077E58">
        <w:t>s</w:t>
      </w:r>
      <w:r>
        <w:t xml:space="preserve">.  </w:t>
      </w:r>
    </w:p>
    <w:p w14:paraId="1EF1454E" w14:textId="77777777" w:rsidR="00573796" w:rsidRPr="005203C8" w:rsidRDefault="00573796" w:rsidP="00571D7E">
      <w:pPr>
        <w:pStyle w:val="RNABodyCopy"/>
      </w:pPr>
    </w:p>
    <w:p w14:paraId="28FC7A48" w14:textId="77777777" w:rsidR="00573796" w:rsidRPr="00474556" w:rsidRDefault="00573796" w:rsidP="00571D7E">
      <w:pPr>
        <w:pStyle w:val="RNABodyCopy"/>
      </w:pPr>
      <w:r w:rsidRPr="00474556">
        <w:br w:type="page"/>
      </w:r>
    </w:p>
    <w:p w14:paraId="78EBF7CA" w14:textId="1C52339F" w:rsidR="00573796" w:rsidRPr="00474556" w:rsidRDefault="00573796" w:rsidP="00565DEF">
      <w:pPr>
        <w:pStyle w:val="RNAHeadlineA"/>
        <w:outlineLvl w:val="0"/>
      </w:pPr>
      <w:bookmarkStart w:id="446" w:name="_Toc432004251"/>
      <w:bookmarkStart w:id="447" w:name="_Toc7800729"/>
      <w:r w:rsidRPr="00474556">
        <w:lastRenderedPageBreak/>
        <w:t>Valuation Analysis</w:t>
      </w:r>
      <w:bookmarkEnd w:id="446"/>
      <w:bookmarkEnd w:id="447"/>
      <w:r w:rsidRPr="00474556">
        <w:t xml:space="preserve"> </w:t>
      </w:r>
    </w:p>
    <w:p w14:paraId="0F8E0635" w14:textId="77777777" w:rsidR="00573796" w:rsidRPr="00C83A29" w:rsidRDefault="00573796" w:rsidP="00565DEF">
      <w:pPr>
        <w:pStyle w:val="RNABodyCopy"/>
      </w:pPr>
    </w:p>
    <w:p w14:paraId="5690E29D" w14:textId="7E2AB3A4" w:rsidR="00573796" w:rsidRPr="00565DEF" w:rsidRDefault="00573796" w:rsidP="00BB5DEE">
      <w:pPr>
        <w:pStyle w:val="RNAHeadlineB"/>
        <w:outlineLvl w:val="1"/>
        <w:rPr>
          <w:rFonts w:ascii="Georgia" w:hAnsi="Georgia"/>
        </w:rPr>
      </w:pPr>
      <w:bookmarkStart w:id="448" w:name="_Toc432004252"/>
      <w:bookmarkStart w:id="449" w:name="_Toc7800730"/>
      <w:r w:rsidRPr="00565DEF">
        <w:rPr>
          <w:rFonts w:ascii="Georgia" w:hAnsi="Georgia"/>
        </w:rPr>
        <w:t>Selected Valuation Approaches</w:t>
      </w:r>
      <w:bookmarkEnd w:id="448"/>
      <w:bookmarkEnd w:id="449"/>
    </w:p>
    <w:p w14:paraId="63736B00" w14:textId="6172DB72" w:rsidR="00D32E73" w:rsidRDefault="00D32E73" w:rsidP="00571D7E">
      <w:pPr>
        <w:pStyle w:val="RNABodyCopy"/>
      </w:pPr>
      <w:bookmarkStart w:id="450" w:name="_Toc418791030"/>
    </w:p>
    <w:p w14:paraId="3785AD41" w14:textId="0E5997BB" w:rsidR="00573796" w:rsidRDefault="00D32E73" w:rsidP="00571D7E">
      <w:pPr>
        <w:pStyle w:val="RNABodyCopy"/>
      </w:pPr>
      <w:r w:rsidRPr="00D32E73">
        <w:t xml:space="preserve">The allocation determination herein has been developed primarily </w:t>
      </w:r>
      <w:proofErr w:type="gramStart"/>
      <w:r w:rsidRPr="00D32E73">
        <w:t>on the basis of</w:t>
      </w:r>
      <w:proofErr w:type="gramEnd"/>
      <w:r w:rsidRPr="00D32E73">
        <w:t xml:space="preserve"> the Hybrid Method to</w:t>
      </w:r>
      <w:r>
        <w:t xml:space="preserve"> </w:t>
      </w:r>
      <w:r w:rsidRPr="00D32E73">
        <w:t xml:space="preserve">allocate the equity value of the Company across the Company’s capital structure. </w:t>
      </w:r>
      <w:r>
        <w:t xml:space="preserve"> </w:t>
      </w:r>
      <w:r w:rsidRPr="00D32E73">
        <w:t>We relied on the Hybrid</w:t>
      </w:r>
      <w:r>
        <w:t xml:space="preserve"> </w:t>
      </w:r>
      <w:r w:rsidRPr="00D32E73">
        <w:t>Method as our primary and only allocation methodology as we believe this methodology is better suited</w:t>
      </w:r>
      <w:r>
        <w:t xml:space="preserve"> </w:t>
      </w:r>
      <w:r w:rsidRPr="00D32E73">
        <w:t xml:space="preserve">to addressing the outcomes associated with the Company. </w:t>
      </w:r>
      <w:r>
        <w:t xml:space="preserve"> </w:t>
      </w:r>
      <w:r w:rsidRPr="00D32E73">
        <w:t>Refer to Exhibit B.1 for details on the Hybrid</w:t>
      </w:r>
      <w:r>
        <w:t xml:space="preserve"> </w:t>
      </w:r>
      <w:r w:rsidRPr="00D32E73">
        <w:t>Method.</w:t>
      </w:r>
    </w:p>
    <w:p w14:paraId="25DE612C" w14:textId="77777777" w:rsidR="00573796" w:rsidRPr="00C83A29" w:rsidRDefault="00573796" w:rsidP="00565DEF">
      <w:pPr>
        <w:pStyle w:val="RNABodyCopy"/>
      </w:pPr>
    </w:p>
    <w:p w14:paraId="5F4296C5" w14:textId="23DE6555" w:rsidR="00573796" w:rsidRPr="0093626F" w:rsidRDefault="00573796" w:rsidP="00DE5618">
      <w:pPr>
        <w:pStyle w:val="RNAHeadline3"/>
        <w:keepLines w:val="0"/>
        <w:widowControl/>
        <w:spacing w:line="300" w:lineRule="exact"/>
        <w:jc w:val="both"/>
      </w:pPr>
      <w:r w:rsidRPr="00893C63">
        <w:t>Income Approach</w:t>
      </w:r>
      <w:bookmarkEnd w:id="450"/>
    </w:p>
    <w:p w14:paraId="189EEFD7" w14:textId="77777777" w:rsidR="00573796" w:rsidRPr="00474556" w:rsidRDefault="00573796" w:rsidP="00DE5618">
      <w:pPr>
        <w:pStyle w:val="RNABodyCopy"/>
        <w:keepNext/>
      </w:pPr>
      <w:r w:rsidRPr="00474556">
        <w:t xml:space="preserve">The DCF method aggregates the present value of all future cash flows available to the investment holder to determine the valuation indication as of the </w:t>
      </w:r>
      <w:r>
        <w:t>V</w:t>
      </w:r>
      <w:r w:rsidRPr="00474556">
        <w:t xml:space="preserve">aluation </w:t>
      </w:r>
      <w:r>
        <w:t>D</w:t>
      </w:r>
      <w:r w:rsidRPr="00474556">
        <w:t>ate</w:t>
      </w:r>
      <w:r>
        <w:t xml:space="preserve">.  </w:t>
      </w:r>
      <w:r w:rsidRPr="00474556">
        <w:t>The DCF methodology involves the following key steps:</w:t>
      </w:r>
    </w:p>
    <w:p w14:paraId="2463D0A4" w14:textId="77777777" w:rsidR="00573796" w:rsidRPr="00474556" w:rsidRDefault="00573796" w:rsidP="00571D7E">
      <w:pPr>
        <w:pStyle w:val="RNABodyCopy"/>
      </w:pPr>
    </w:p>
    <w:p w14:paraId="2447ECA3" w14:textId="77777777" w:rsidR="00573796" w:rsidRPr="00474556" w:rsidRDefault="00573796" w:rsidP="00724D57">
      <w:pPr>
        <w:pStyle w:val="RNABodyCopy"/>
        <w:numPr>
          <w:ilvl w:val="0"/>
          <w:numId w:val="22"/>
        </w:numPr>
        <w:ind w:left="1080" w:hanging="720"/>
      </w:pPr>
      <w:r>
        <w:t>D</w:t>
      </w:r>
      <w:r w:rsidRPr="00474556">
        <w:t>etermination of cash flow forecasts (“Representative Level Projections”); and</w:t>
      </w:r>
    </w:p>
    <w:p w14:paraId="764DE082" w14:textId="1A1900E3" w:rsidR="00573796" w:rsidRPr="00474556" w:rsidRDefault="00573796" w:rsidP="00724D57">
      <w:pPr>
        <w:pStyle w:val="RNABodyCopy"/>
        <w:numPr>
          <w:ilvl w:val="0"/>
          <w:numId w:val="22"/>
        </w:numPr>
        <w:ind w:left="1080" w:hanging="720"/>
      </w:pPr>
      <w:r>
        <w:t>S</w:t>
      </w:r>
      <w:r w:rsidRPr="00474556">
        <w:t>election of a range of comparative investment</w:t>
      </w:r>
      <w:r w:rsidR="00077E58">
        <w:t xml:space="preserve"> </w:t>
      </w:r>
      <w:r w:rsidRPr="00474556">
        <w:t>risk-adjusted discount rates to apply against the Representative Level Projections.</w:t>
      </w:r>
      <w:r>
        <w:t xml:space="preserve">  </w:t>
      </w:r>
    </w:p>
    <w:p w14:paraId="24AADD61" w14:textId="77777777" w:rsidR="00573796" w:rsidRPr="00474556" w:rsidRDefault="00573796" w:rsidP="00573796"/>
    <w:p w14:paraId="49FB9958" w14:textId="18E4FC96" w:rsidR="00573796" w:rsidRDefault="00573796" w:rsidP="00D32E73">
      <w:pPr>
        <w:pStyle w:val="RNABodyCopy"/>
      </w:pPr>
      <w:r w:rsidRPr="00E153D8">
        <w:t xml:space="preserve">For purposes of this analysis, as detailed above, RNA did not rely on the DCF in determining a valuation indication for the Company.  </w:t>
      </w:r>
      <w:ins w:id="451" w:author="Nishant Soni" w:date="2019-05-09T15:21:00Z">
        <w:r w:rsidR="003D08F2">
          <w:t>The Company is at an early stage of development a</w:t>
        </w:r>
      </w:ins>
      <w:ins w:id="452" w:author="Nishant Soni" w:date="2019-05-09T15:22:00Z">
        <w:r w:rsidR="003D08F2">
          <w:t xml:space="preserve">nd does not expect to generate product revenue for many years.  As such, revenue and cash flow projections were not considered in this analysis.  </w:t>
        </w:r>
      </w:ins>
      <w:r w:rsidRPr="00E153D8">
        <w:t xml:space="preserve">Notwithstanding, RNA did consider discount rates, a key component of the </w:t>
      </w:r>
      <w:r w:rsidR="00D32E73">
        <w:t>IPO Scenario-based Waterfall Analysis (the “IPO Waterfall Analysis”), used as an input in the Hybrid Method.</w:t>
      </w:r>
    </w:p>
    <w:p w14:paraId="29CFB52B" w14:textId="77777777" w:rsidR="007871F6" w:rsidRPr="00565113" w:rsidRDefault="007871F6" w:rsidP="00571D7E">
      <w:pPr>
        <w:pStyle w:val="RNABodyCopy"/>
      </w:pPr>
    </w:p>
    <w:p w14:paraId="226D3717" w14:textId="611F5B5B" w:rsidR="00573796" w:rsidRPr="00E153D8" w:rsidRDefault="00573796" w:rsidP="00BB5DEE">
      <w:pPr>
        <w:pStyle w:val="RNABodyCopy"/>
        <w:keepNext/>
        <w:rPr>
          <w:b/>
        </w:rPr>
      </w:pPr>
      <w:r w:rsidRPr="00E153D8">
        <w:rPr>
          <w:b/>
        </w:rPr>
        <w:t>Discount Rate</w:t>
      </w:r>
    </w:p>
    <w:p w14:paraId="52E72D58" w14:textId="20CB995B" w:rsidR="00573796" w:rsidRPr="00474556" w:rsidRDefault="00573796" w:rsidP="00DE5618">
      <w:pPr>
        <w:pStyle w:val="RNABodyCopy"/>
        <w:keepNext/>
      </w:pPr>
      <w:r w:rsidRPr="00E153D8">
        <w:t>A discount rate</w:t>
      </w:r>
      <w:r w:rsidRPr="00474556">
        <w:t xml:space="preserve"> represents the rate of return an investor requires to justify investment in a</w:t>
      </w:r>
      <w:r>
        <w:t xml:space="preserve"> company</w:t>
      </w:r>
      <w:r w:rsidRPr="00474556">
        <w:t xml:space="preserve"> </w:t>
      </w:r>
      <w:r w:rsidR="00077E58">
        <w:t xml:space="preserve">while </w:t>
      </w:r>
      <w:proofErr w:type="gramStart"/>
      <w:r w:rsidRPr="00474556">
        <w:t>giving consideration to</w:t>
      </w:r>
      <w:proofErr w:type="gramEnd"/>
      <w:r w:rsidRPr="00474556">
        <w:t xml:space="preserve"> the risk associated with the investment</w:t>
      </w:r>
      <w:r>
        <w:t xml:space="preserve">.  </w:t>
      </w:r>
      <w:r w:rsidRPr="00474556">
        <w:t>Discount rates are determined based on market expectations of the total rate of return and the rate at which capital will be attracted to a</w:t>
      </w:r>
      <w:r>
        <w:t xml:space="preserve"> company.  </w:t>
      </w:r>
      <w:r w:rsidRPr="00474556">
        <w:t>One of the most important considerations in determining an appropriate discount rate is the level of risk inherent within a</w:t>
      </w:r>
      <w:r>
        <w:t xml:space="preserve"> company.  </w:t>
      </w:r>
      <w:r w:rsidRPr="00474556">
        <w:t>Therefore, due consideration is given to the rates of return available on alternative</w:t>
      </w:r>
      <w:r w:rsidR="00077E58">
        <w:t>,</w:t>
      </w:r>
      <w:r w:rsidRPr="00474556">
        <w:t xml:space="preserve"> comparable investments available to a hypothetical buyer.</w:t>
      </w:r>
      <w:r>
        <w:t xml:space="preserve">  </w:t>
      </w:r>
    </w:p>
    <w:p w14:paraId="09C36775" w14:textId="77777777" w:rsidR="00573796" w:rsidRPr="00474556" w:rsidRDefault="00573796" w:rsidP="00571D7E">
      <w:pPr>
        <w:pStyle w:val="RNABodyCopy"/>
      </w:pPr>
    </w:p>
    <w:p w14:paraId="2864A8DB" w14:textId="0B009E2F" w:rsidR="00573796" w:rsidRDefault="00573796" w:rsidP="00571D7E">
      <w:pPr>
        <w:pStyle w:val="RNABodyCopy"/>
      </w:pPr>
      <w:r w:rsidRPr="005203C8">
        <w:t>Numerous factors influence the choice of an appropriate discount rate including those factors external (potentially systematic) and internal (potentially unsystematic) to the potential investment</w:t>
      </w:r>
      <w:r>
        <w:t xml:space="preserve">.  </w:t>
      </w:r>
      <w:r w:rsidRPr="005203C8">
        <w:t xml:space="preserve">External factors include, but are not limited to, (i) current general economic conditions, (ii) expectations regarding future economic conditions as of the analysis date, (iii) sources of capital available to a </w:t>
      </w:r>
      <w:r>
        <w:t>company</w:t>
      </w:r>
      <w:r w:rsidRPr="005203C8">
        <w:t xml:space="preserve"> and (iv) competitiveness of the markets served by the </w:t>
      </w:r>
      <w:r>
        <w:t xml:space="preserve">company.  </w:t>
      </w:r>
      <w:r w:rsidRPr="005203C8">
        <w:t xml:space="preserve">Internal factors </w:t>
      </w:r>
      <w:r w:rsidR="0069364C" w:rsidRPr="005203C8">
        <w:t>include but</w:t>
      </w:r>
      <w:r w:rsidRPr="005203C8">
        <w:t xml:space="preserve"> are not limited to (i) </w:t>
      </w:r>
      <w:r w:rsidRPr="005203C8">
        <w:lastRenderedPageBreak/>
        <w:t xml:space="preserve">the financial situation of </w:t>
      </w:r>
      <w:r w:rsidR="007871F6">
        <w:t>the</w:t>
      </w:r>
      <w:r w:rsidR="007871F6" w:rsidRPr="005203C8">
        <w:t xml:space="preserve"> </w:t>
      </w:r>
      <w:r w:rsidR="007871F6">
        <w:t>C</w:t>
      </w:r>
      <w:r>
        <w:t>ompany</w:t>
      </w:r>
      <w:r w:rsidRPr="005203C8">
        <w:t xml:space="preserve">, (ii) the ability to generate positive cash flows, (iii) the likelihood of </w:t>
      </w:r>
      <w:r w:rsidR="007871F6">
        <w:t>the</w:t>
      </w:r>
      <w:r w:rsidR="007871F6" w:rsidRPr="005203C8">
        <w:t xml:space="preserve"> </w:t>
      </w:r>
      <w:r w:rsidR="007871F6">
        <w:t>C</w:t>
      </w:r>
      <w:r>
        <w:t>ompany</w:t>
      </w:r>
      <w:r w:rsidRPr="005203C8">
        <w:t xml:space="preserve"> facing difficulty in procuring raw inputs and (iv) the ability to deliver products to an available market</w:t>
      </w:r>
      <w:r>
        <w:t>.</w:t>
      </w:r>
      <w:r w:rsidRPr="005203C8">
        <w:rPr>
          <w:rStyle w:val="FootnoteReference"/>
          <w:sz w:val="24"/>
        </w:rPr>
        <w:footnoteReference w:id="59"/>
      </w:r>
      <w:r w:rsidR="007871F6">
        <w:t xml:space="preserve">  </w:t>
      </w:r>
    </w:p>
    <w:p w14:paraId="38AE99A0" w14:textId="77777777" w:rsidR="00573796" w:rsidRPr="005203C8" w:rsidRDefault="00573796" w:rsidP="00571D7E">
      <w:pPr>
        <w:pStyle w:val="RNABodyCopy"/>
      </w:pPr>
    </w:p>
    <w:p w14:paraId="1D484E38" w14:textId="77777777" w:rsidR="00571D7E" w:rsidRDefault="00573796" w:rsidP="00571D7E">
      <w:pPr>
        <w:pStyle w:val="RNABodyCopy"/>
      </w:pPr>
      <w:r w:rsidRPr="005203C8">
        <w:t>Three studies in the Practice Aid outline estimated return requirements for companies at various stages of development.</w:t>
      </w:r>
      <w:r>
        <w:t xml:space="preserve">  </w:t>
      </w:r>
    </w:p>
    <w:p w14:paraId="4423F22E" w14:textId="77777777" w:rsidR="00FC273F" w:rsidRDefault="00FC273F" w:rsidP="00571D7E">
      <w:pPr>
        <w:pStyle w:val="RNABodyCopy"/>
      </w:pPr>
    </w:p>
    <w:p w14:paraId="31FB552A" w14:textId="73018D7D" w:rsidR="00FC273F" w:rsidRDefault="00FC273F" w:rsidP="00FC273F">
      <w:pPr>
        <w:pStyle w:val="RNABodyCopy"/>
        <w:keepNext/>
        <w:keepLines/>
        <w:jc w:val="center"/>
        <w:rPr>
          <w:i/>
        </w:rPr>
      </w:pPr>
      <w:r w:rsidRPr="006B6651">
        <w:rPr>
          <w:i/>
        </w:rPr>
        <w:t xml:space="preserve">Table </w:t>
      </w:r>
      <w:r w:rsidR="00AB49A9">
        <w:rPr>
          <w:i/>
        </w:rPr>
        <w:t>4</w:t>
      </w:r>
      <w:r w:rsidRPr="006B6651">
        <w:rPr>
          <w:i/>
        </w:rPr>
        <w:t xml:space="preserve">: </w:t>
      </w:r>
      <w:r>
        <w:rPr>
          <w:i/>
        </w:rPr>
        <w:t>Required Rate</w:t>
      </w:r>
      <w:r w:rsidR="00EF2135">
        <w:rPr>
          <w:i/>
        </w:rPr>
        <w:t>s</w:t>
      </w:r>
      <w:r>
        <w:rPr>
          <w:i/>
        </w:rPr>
        <w:t xml:space="preserve"> of Return by Stage of Development</w:t>
      </w:r>
    </w:p>
    <w:p w14:paraId="2444A6D8" w14:textId="3111D67F" w:rsidR="00571D7E" w:rsidRDefault="00571D7E" w:rsidP="00571D7E">
      <w:pPr>
        <w:pStyle w:val="RNABodyCopy"/>
      </w:pPr>
    </w:p>
    <w:tbl>
      <w:tblPr>
        <w:tblW w:w="10080" w:type="dxa"/>
        <w:tblInd w:w="108" w:type="dxa"/>
        <w:tblBorders>
          <w:top w:val="single" w:sz="4" w:space="0" w:color="1F4D78" w:themeColor="accent2" w:themeShade="7F"/>
          <w:bottom w:val="single" w:sz="4" w:space="0" w:color="1F4D78" w:themeColor="accent2" w:themeShade="7F"/>
        </w:tblBorders>
        <w:tblLook w:val="04A0" w:firstRow="1" w:lastRow="0" w:firstColumn="1" w:lastColumn="0" w:noHBand="0" w:noVBand="1"/>
      </w:tblPr>
      <w:tblGrid>
        <w:gridCol w:w="2700"/>
        <w:gridCol w:w="2070"/>
        <w:gridCol w:w="2700"/>
        <w:gridCol w:w="2610"/>
      </w:tblGrid>
      <w:tr w:rsidR="00571D7E" w:rsidRPr="007871F6" w14:paraId="2EC10A9F" w14:textId="77777777" w:rsidTr="00D55352">
        <w:trPr>
          <w:trHeight w:val="369"/>
        </w:trPr>
        <w:tc>
          <w:tcPr>
            <w:tcW w:w="10080" w:type="dxa"/>
            <w:gridSpan w:val="4"/>
            <w:tcBorders>
              <w:top w:val="nil"/>
            </w:tcBorders>
            <w:shd w:val="clear" w:color="auto" w:fill="6F929D" w:themeFill="accent5" w:themeFillShade="BF"/>
          </w:tcPr>
          <w:p w14:paraId="78C16809" w14:textId="77777777" w:rsidR="00571D7E" w:rsidRPr="00565DEF" w:rsidRDefault="00571D7E" w:rsidP="00571D7E">
            <w:pPr>
              <w:jc w:val="center"/>
              <w:rPr>
                <w:rFonts w:ascii="Georgia" w:hAnsi="Georgia" w:cs="Arial"/>
                <w:b/>
                <w:color w:val="595959" w:themeColor="text1" w:themeTint="A6"/>
              </w:rPr>
            </w:pPr>
            <w:r w:rsidRPr="00565DEF">
              <w:rPr>
                <w:rFonts w:ascii="Georgia" w:hAnsi="Georgia" w:cs="Arial"/>
                <w:b/>
                <w:color w:val="FFFFFF" w:themeColor="background1"/>
              </w:rPr>
              <w:t>RATE OF RETURN ANALYSIS</w:t>
            </w:r>
          </w:p>
        </w:tc>
      </w:tr>
      <w:tr w:rsidR="00571D7E" w:rsidRPr="007871F6" w14:paraId="3F66C64C" w14:textId="77777777" w:rsidTr="00DE5618">
        <w:trPr>
          <w:trHeight w:val="369"/>
        </w:trPr>
        <w:tc>
          <w:tcPr>
            <w:tcW w:w="2700" w:type="dxa"/>
            <w:tcBorders>
              <w:bottom w:val="single" w:sz="4" w:space="0" w:color="A5BBC2" w:themeColor="accent5"/>
            </w:tcBorders>
            <w:shd w:val="clear" w:color="auto" w:fill="DAE3E6" w:themeFill="accent5" w:themeFillTint="66"/>
            <w:vAlign w:val="center"/>
          </w:tcPr>
          <w:p w14:paraId="3EC13839"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Stage of Development</w:t>
            </w:r>
          </w:p>
        </w:tc>
        <w:tc>
          <w:tcPr>
            <w:tcW w:w="2070" w:type="dxa"/>
            <w:tcBorders>
              <w:bottom w:val="single" w:sz="4" w:space="0" w:color="A5BBC2" w:themeColor="accent5"/>
            </w:tcBorders>
            <w:shd w:val="clear" w:color="auto" w:fill="DAE3E6" w:themeFill="accent5" w:themeFillTint="66"/>
            <w:vAlign w:val="center"/>
          </w:tcPr>
          <w:p w14:paraId="1596C0F8"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Plummer</w:t>
            </w:r>
          </w:p>
        </w:tc>
        <w:tc>
          <w:tcPr>
            <w:tcW w:w="2700" w:type="dxa"/>
            <w:tcBorders>
              <w:bottom w:val="single" w:sz="4" w:space="0" w:color="A5BBC2" w:themeColor="accent5"/>
            </w:tcBorders>
            <w:shd w:val="clear" w:color="auto" w:fill="DAE3E6" w:themeFill="accent5" w:themeFillTint="66"/>
            <w:vAlign w:val="center"/>
          </w:tcPr>
          <w:p w14:paraId="5375B0E6"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Scherlis and Sahlman</w:t>
            </w:r>
          </w:p>
        </w:tc>
        <w:tc>
          <w:tcPr>
            <w:tcW w:w="2610" w:type="dxa"/>
            <w:tcBorders>
              <w:bottom w:val="single" w:sz="4" w:space="0" w:color="A5BBC2" w:themeColor="accent5"/>
            </w:tcBorders>
            <w:shd w:val="clear" w:color="auto" w:fill="DAE3E6" w:themeFill="accent5" w:themeFillTint="66"/>
            <w:vAlign w:val="center"/>
          </w:tcPr>
          <w:p w14:paraId="65105A58"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Sahlman and Others</w:t>
            </w:r>
          </w:p>
        </w:tc>
      </w:tr>
      <w:tr w:rsidR="00571D7E" w:rsidRPr="007871F6" w14:paraId="4F026E8B" w14:textId="77777777" w:rsidTr="00DE5618">
        <w:trPr>
          <w:trHeight w:val="369"/>
        </w:trPr>
        <w:tc>
          <w:tcPr>
            <w:tcW w:w="2700" w:type="dxa"/>
            <w:tcBorders>
              <w:top w:val="single" w:sz="4" w:space="0" w:color="A5BBC2" w:themeColor="accent5"/>
            </w:tcBorders>
            <w:vAlign w:val="center"/>
          </w:tcPr>
          <w:p w14:paraId="64D233C3"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Start Up</w:t>
            </w:r>
          </w:p>
        </w:tc>
        <w:tc>
          <w:tcPr>
            <w:tcW w:w="2070" w:type="dxa"/>
            <w:tcBorders>
              <w:top w:val="single" w:sz="4" w:space="0" w:color="A5BBC2" w:themeColor="accent5"/>
            </w:tcBorders>
            <w:vAlign w:val="center"/>
          </w:tcPr>
          <w:p w14:paraId="6F18BE17"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70%</w:t>
            </w:r>
          </w:p>
        </w:tc>
        <w:tc>
          <w:tcPr>
            <w:tcW w:w="2700" w:type="dxa"/>
            <w:tcBorders>
              <w:top w:val="single" w:sz="4" w:space="0" w:color="A5BBC2" w:themeColor="accent5"/>
            </w:tcBorders>
            <w:vAlign w:val="center"/>
          </w:tcPr>
          <w:p w14:paraId="23417B08"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70%</w:t>
            </w:r>
          </w:p>
        </w:tc>
        <w:tc>
          <w:tcPr>
            <w:tcW w:w="2610" w:type="dxa"/>
            <w:tcBorders>
              <w:top w:val="single" w:sz="4" w:space="0" w:color="A5BBC2" w:themeColor="accent5"/>
            </w:tcBorders>
            <w:vAlign w:val="center"/>
          </w:tcPr>
          <w:p w14:paraId="2219B35B"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100%</w:t>
            </w:r>
          </w:p>
        </w:tc>
      </w:tr>
      <w:tr w:rsidR="00571D7E" w:rsidRPr="007871F6" w14:paraId="4E087C99" w14:textId="77777777" w:rsidTr="00DE5618">
        <w:trPr>
          <w:trHeight w:val="369"/>
        </w:trPr>
        <w:tc>
          <w:tcPr>
            <w:tcW w:w="2700" w:type="dxa"/>
            <w:tcBorders>
              <w:top w:val="single" w:sz="4" w:space="0" w:color="A5BBC2" w:themeColor="accent5"/>
              <w:bottom w:val="single" w:sz="4" w:space="0" w:color="A5BBC2" w:themeColor="accent5"/>
            </w:tcBorders>
            <w:vAlign w:val="center"/>
          </w:tcPr>
          <w:p w14:paraId="2B57A516"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Early Development</w:t>
            </w:r>
          </w:p>
        </w:tc>
        <w:tc>
          <w:tcPr>
            <w:tcW w:w="2070" w:type="dxa"/>
            <w:tcBorders>
              <w:top w:val="single" w:sz="4" w:space="0" w:color="A5BBC2" w:themeColor="accent5"/>
              <w:bottom w:val="single" w:sz="4" w:space="0" w:color="A5BBC2" w:themeColor="accent5"/>
            </w:tcBorders>
            <w:vAlign w:val="center"/>
          </w:tcPr>
          <w:p w14:paraId="5C65079F"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c>
          <w:tcPr>
            <w:tcW w:w="2700" w:type="dxa"/>
            <w:tcBorders>
              <w:top w:val="single" w:sz="4" w:space="0" w:color="A5BBC2" w:themeColor="accent5"/>
              <w:bottom w:val="single" w:sz="4" w:space="0" w:color="A5BBC2" w:themeColor="accent5"/>
            </w:tcBorders>
            <w:vAlign w:val="center"/>
          </w:tcPr>
          <w:p w14:paraId="2AE2354E"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c>
          <w:tcPr>
            <w:tcW w:w="2610" w:type="dxa"/>
            <w:tcBorders>
              <w:top w:val="single" w:sz="4" w:space="0" w:color="A5BBC2" w:themeColor="accent5"/>
              <w:bottom w:val="single" w:sz="4" w:space="0" w:color="A5BBC2" w:themeColor="accent5"/>
            </w:tcBorders>
            <w:vAlign w:val="center"/>
          </w:tcPr>
          <w:p w14:paraId="4323C34F"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r>
      <w:tr w:rsidR="00571D7E" w:rsidRPr="007871F6" w14:paraId="3E449F6C" w14:textId="77777777" w:rsidTr="00DE5618">
        <w:trPr>
          <w:trHeight w:val="369"/>
        </w:trPr>
        <w:tc>
          <w:tcPr>
            <w:tcW w:w="2700" w:type="dxa"/>
            <w:tcBorders>
              <w:top w:val="single" w:sz="4" w:space="0" w:color="A5BBC2" w:themeColor="accent5"/>
              <w:bottom w:val="single" w:sz="4" w:space="0" w:color="A5BBC2" w:themeColor="accent5"/>
            </w:tcBorders>
            <w:vAlign w:val="center"/>
          </w:tcPr>
          <w:p w14:paraId="36A0DDB0"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Expansion</w:t>
            </w:r>
          </w:p>
        </w:tc>
        <w:tc>
          <w:tcPr>
            <w:tcW w:w="2070" w:type="dxa"/>
            <w:tcBorders>
              <w:top w:val="single" w:sz="4" w:space="0" w:color="A5BBC2" w:themeColor="accent5"/>
              <w:bottom w:val="single" w:sz="4" w:space="0" w:color="A5BBC2" w:themeColor="accent5"/>
            </w:tcBorders>
            <w:vAlign w:val="center"/>
          </w:tcPr>
          <w:p w14:paraId="54657630"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35% to 50%</w:t>
            </w:r>
          </w:p>
        </w:tc>
        <w:tc>
          <w:tcPr>
            <w:tcW w:w="2700" w:type="dxa"/>
            <w:tcBorders>
              <w:top w:val="single" w:sz="4" w:space="0" w:color="A5BBC2" w:themeColor="accent5"/>
              <w:bottom w:val="single" w:sz="4" w:space="0" w:color="A5BBC2" w:themeColor="accent5"/>
            </w:tcBorders>
            <w:vAlign w:val="center"/>
          </w:tcPr>
          <w:p w14:paraId="5373F3B1"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30% to 50%</w:t>
            </w:r>
          </w:p>
        </w:tc>
        <w:tc>
          <w:tcPr>
            <w:tcW w:w="2610" w:type="dxa"/>
            <w:tcBorders>
              <w:top w:val="single" w:sz="4" w:space="0" w:color="A5BBC2" w:themeColor="accent5"/>
              <w:bottom w:val="single" w:sz="4" w:space="0" w:color="A5BBC2" w:themeColor="accent5"/>
            </w:tcBorders>
            <w:vAlign w:val="center"/>
          </w:tcPr>
          <w:p w14:paraId="2258A87E"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30% to 40%</w:t>
            </w:r>
          </w:p>
        </w:tc>
      </w:tr>
      <w:tr w:rsidR="00571D7E" w:rsidRPr="007871F6" w14:paraId="3B74FD6A" w14:textId="77777777" w:rsidTr="00DE5618">
        <w:trPr>
          <w:trHeight w:val="369"/>
        </w:trPr>
        <w:tc>
          <w:tcPr>
            <w:tcW w:w="2700" w:type="dxa"/>
            <w:tcBorders>
              <w:top w:val="single" w:sz="4" w:space="0" w:color="A5BBC2" w:themeColor="accent5"/>
              <w:bottom w:val="single" w:sz="4" w:space="0" w:color="A5BBC2" w:themeColor="accent5"/>
            </w:tcBorders>
            <w:vAlign w:val="center"/>
          </w:tcPr>
          <w:p w14:paraId="69A4CE2B"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Bridge / IPO</w:t>
            </w:r>
          </w:p>
        </w:tc>
        <w:tc>
          <w:tcPr>
            <w:tcW w:w="2070" w:type="dxa"/>
            <w:tcBorders>
              <w:top w:val="single" w:sz="4" w:space="0" w:color="A5BBC2" w:themeColor="accent5"/>
              <w:bottom w:val="single" w:sz="4" w:space="0" w:color="A5BBC2" w:themeColor="accent5"/>
            </w:tcBorders>
            <w:vAlign w:val="center"/>
          </w:tcPr>
          <w:p w14:paraId="728642F3"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25% to 35%</w:t>
            </w:r>
          </w:p>
        </w:tc>
        <w:tc>
          <w:tcPr>
            <w:tcW w:w="2700" w:type="dxa"/>
            <w:tcBorders>
              <w:top w:val="single" w:sz="4" w:space="0" w:color="A5BBC2" w:themeColor="accent5"/>
              <w:bottom w:val="single" w:sz="4" w:space="0" w:color="A5BBC2" w:themeColor="accent5"/>
            </w:tcBorders>
            <w:vAlign w:val="center"/>
          </w:tcPr>
          <w:p w14:paraId="23C363BB"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20% to 35%</w:t>
            </w:r>
          </w:p>
        </w:tc>
        <w:tc>
          <w:tcPr>
            <w:tcW w:w="2610" w:type="dxa"/>
            <w:tcBorders>
              <w:top w:val="single" w:sz="4" w:space="0" w:color="A5BBC2" w:themeColor="accent5"/>
              <w:bottom w:val="single" w:sz="4" w:space="0" w:color="A5BBC2" w:themeColor="accent5"/>
            </w:tcBorders>
            <w:vAlign w:val="center"/>
          </w:tcPr>
          <w:p w14:paraId="19D5D5BA"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20% to 30%</w:t>
            </w:r>
          </w:p>
        </w:tc>
      </w:tr>
    </w:tbl>
    <w:p w14:paraId="122A91DE" w14:textId="77777777" w:rsidR="00571D7E" w:rsidRPr="00565DEF" w:rsidRDefault="00571D7E">
      <w:pPr>
        <w:pStyle w:val="TableFooter"/>
        <w:jc w:val="center"/>
        <w:rPr>
          <w:rFonts w:ascii="Georgia" w:hAnsi="Georgia"/>
        </w:rPr>
        <w:pPrChange w:id="453" w:author="Nishant Soni" w:date="2019-05-09T15:22:00Z">
          <w:pPr>
            <w:pStyle w:val="TableFooter"/>
          </w:pPr>
        </w:pPrChange>
      </w:pPr>
      <w:r w:rsidRPr="00565DEF">
        <w:rPr>
          <w:rFonts w:ascii="Georgia" w:hAnsi="Georgia"/>
        </w:rPr>
        <w:t>Source: AICPA Valuation Guide, Appendix B (Venture Capital Rates of Return)</w:t>
      </w:r>
    </w:p>
    <w:p w14:paraId="3046892E" w14:textId="77777777" w:rsidR="00573796" w:rsidRPr="00DE5618" w:rsidRDefault="00571D7E" w:rsidP="00571D7E">
      <w:pPr>
        <w:pStyle w:val="RNAHeadlineD"/>
        <w:rPr>
          <w:b w:val="0"/>
        </w:rPr>
      </w:pPr>
      <w:r w:rsidRPr="00DE5618">
        <w:rPr>
          <w:b w:val="0"/>
        </w:rPr>
        <w:br/>
      </w:r>
      <w:r w:rsidR="00573796" w:rsidRPr="00DE5618">
        <w:rPr>
          <w:b w:val="0"/>
        </w:rPr>
        <w:t>The Practice Aid task force defined each stage of development as the following:</w:t>
      </w:r>
    </w:p>
    <w:p w14:paraId="1D09899F" w14:textId="77777777" w:rsidR="00573796" w:rsidRPr="005203C8" w:rsidRDefault="00573796" w:rsidP="00571D7E">
      <w:pPr>
        <w:pStyle w:val="RNABodyCopy"/>
      </w:pPr>
    </w:p>
    <w:p w14:paraId="11F15F6C" w14:textId="77777777" w:rsidR="00573796" w:rsidRPr="00474556" w:rsidRDefault="00573796" w:rsidP="00571D7E">
      <w:pPr>
        <w:pStyle w:val="RNABodyCopy"/>
      </w:pPr>
      <w:r w:rsidRPr="00474556">
        <w:rPr>
          <w:b/>
        </w:rPr>
        <w:t>Start-Up (“Start-Up”):</w:t>
      </w:r>
      <w:r w:rsidRPr="00474556">
        <w:t xml:space="preserve"> Start-up-stage investments are typically made in enterprises that are less than a year old</w:t>
      </w:r>
      <w:r>
        <w:t xml:space="preserve">.  </w:t>
      </w:r>
      <w:r w:rsidRPr="00474556">
        <w:t>The venture funding is to be used substantially for product development, prototype testing, and test marketing</w:t>
      </w:r>
      <w:r>
        <w:t xml:space="preserve">.  </w:t>
      </w:r>
    </w:p>
    <w:p w14:paraId="73E670B9" w14:textId="77777777" w:rsidR="00573796" w:rsidRPr="00474556" w:rsidRDefault="00573796" w:rsidP="00571D7E">
      <w:pPr>
        <w:pStyle w:val="RNABodyCopy"/>
      </w:pPr>
    </w:p>
    <w:p w14:paraId="6A7F55C7" w14:textId="77777777" w:rsidR="00573796" w:rsidRPr="00474556" w:rsidRDefault="00573796" w:rsidP="00571D7E">
      <w:pPr>
        <w:pStyle w:val="RNABodyCopy"/>
      </w:pPr>
      <w:r w:rsidRPr="00474556">
        <w:rPr>
          <w:b/>
        </w:rPr>
        <w:t>Early Development (“Early Development”):</w:t>
      </w:r>
      <w:r w:rsidRPr="00474556">
        <w:t xml:space="preserve"> Early-development-stage investments are typically made in enterprises that have developed prototypes that appear viable and for which further technical risk is deemed minimal, although commercial risk may be significant.</w:t>
      </w:r>
      <w:r>
        <w:t xml:space="preserve">  </w:t>
      </w:r>
    </w:p>
    <w:p w14:paraId="5AFA55D5" w14:textId="77777777" w:rsidR="00573796" w:rsidRPr="00474556" w:rsidRDefault="00573796" w:rsidP="00A0216D">
      <w:pPr>
        <w:pStyle w:val="RNABodyCopy"/>
      </w:pPr>
      <w:r w:rsidRPr="00474556">
        <w:rPr>
          <w:b/>
        </w:rPr>
        <w:t>Expansion (“Expansion”):</w:t>
      </w:r>
      <w:r w:rsidRPr="00474556">
        <w:t xml:space="preserve"> Enterprises in the expansion stage usually have shipped some product to consumers (including beta versions).</w:t>
      </w:r>
      <w:r>
        <w:t xml:space="preserve">  </w:t>
      </w:r>
    </w:p>
    <w:p w14:paraId="50BBA76B" w14:textId="77777777" w:rsidR="00573796" w:rsidRPr="00474556" w:rsidRDefault="00573796" w:rsidP="00A0216D">
      <w:pPr>
        <w:pStyle w:val="RNABodyCopy"/>
      </w:pPr>
    </w:p>
    <w:p w14:paraId="4A1281F2" w14:textId="77777777" w:rsidR="00573796" w:rsidRPr="00474556" w:rsidRDefault="00573796" w:rsidP="00A0216D">
      <w:pPr>
        <w:pStyle w:val="RNABodyCopy"/>
      </w:pPr>
      <w:r w:rsidRPr="00474556">
        <w:rPr>
          <w:b/>
        </w:rPr>
        <w:t>Bridge/IPO (“Bridge/IPO”):</w:t>
      </w:r>
      <w:r w:rsidRPr="00474556">
        <w:t xml:space="preserve"> Bridge/IPO-stage financing covers such activities as pilot plant construction, production design, and production testing, as well as bridge financing in anticipation of a later initial public offering.</w:t>
      </w:r>
      <w:r>
        <w:t xml:space="preserve">  </w:t>
      </w:r>
    </w:p>
    <w:p w14:paraId="16750053" w14:textId="77777777" w:rsidR="00573796" w:rsidRDefault="00573796" w:rsidP="00A0216D">
      <w:pPr>
        <w:pStyle w:val="RNABodyCopy"/>
      </w:pPr>
    </w:p>
    <w:p w14:paraId="219A255B" w14:textId="43E7587C" w:rsidR="00573796" w:rsidRDefault="00573796" w:rsidP="00A0216D">
      <w:pPr>
        <w:pStyle w:val="RNABodyCopy"/>
      </w:pPr>
      <w:r w:rsidRPr="00057A07">
        <w:t>Notwithstanding, these rates of return are not inclusive of the probabilities associated with achieving such returns</w:t>
      </w:r>
      <w:r>
        <w:t xml:space="preserve">.  </w:t>
      </w:r>
      <w:r w:rsidRPr="00057A07">
        <w:t xml:space="preserve">As such, RNA considered the probabilities of success (as contemplated under the </w:t>
      </w:r>
      <w:r w:rsidR="00DA2F4F">
        <w:t>IPO Waterfall</w:t>
      </w:r>
      <w:r w:rsidRPr="00057A07">
        <w:t>) in determining the appropriate cost of capital</w:t>
      </w:r>
      <w:r>
        <w:t xml:space="preserve"> for the Company’s different classes of securit</w:t>
      </w:r>
      <w:r w:rsidR="003D0831">
        <w:t>ies</w:t>
      </w:r>
      <w:r w:rsidRPr="00057A07">
        <w:t>, as discussed below</w:t>
      </w:r>
      <w:r>
        <w:t xml:space="preserve">.  </w:t>
      </w:r>
    </w:p>
    <w:p w14:paraId="3197C630" w14:textId="77777777" w:rsidR="00573796" w:rsidRPr="00474556" w:rsidRDefault="00573796" w:rsidP="00A0216D">
      <w:pPr>
        <w:pStyle w:val="RNABodyCopy"/>
      </w:pPr>
    </w:p>
    <w:p w14:paraId="269AE6C5" w14:textId="1D3A5F9F" w:rsidR="00573796" w:rsidRPr="00DE5618" w:rsidRDefault="00573796" w:rsidP="00A0216D">
      <w:pPr>
        <w:pStyle w:val="RNAHeadlineD"/>
        <w:rPr>
          <w:b w:val="0"/>
        </w:rPr>
      </w:pPr>
      <w:r w:rsidRPr="00DE5618">
        <w:rPr>
          <w:b w:val="0"/>
        </w:rPr>
        <w:lastRenderedPageBreak/>
        <w:t xml:space="preserve">For the purposes of determining discount rates under the </w:t>
      </w:r>
      <w:r w:rsidR="00DA2F4F">
        <w:rPr>
          <w:b w:val="0"/>
        </w:rPr>
        <w:t>IPO Waterfall Analysis</w:t>
      </w:r>
      <w:r w:rsidRPr="00DE5618">
        <w:rPr>
          <w:b w:val="0"/>
        </w:rPr>
        <w:t>, RNA noted the following:</w:t>
      </w:r>
    </w:p>
    <w:p w14:paraId="1F93EA69" w14:textId="77777777" w:rsidR="00573796" w:rsidRPr="00474556" w:rsidRDefault="00573796" w:rsidP="00A0216D">
      <w:pPr>
        <w:pStyle w:val="RNABodyCopy"/>
      </w:pPr>
    </w:p>
    <w:p w14:paraId="089485A1" w14:textId="77777777" w:rsidR="00573796" w:rsidRPr="00A0216D" w:rsidRDefault="00573796" w:rsidP="00724D57">
      <w:pPr>
        <w:pStyle w:val="RNABodyCopy"/>
        <w:numPr>
          <w:ilvl w:val="0"/>
          <w:numId w:val="25"/>
        </w:numPr>
        <w:ind w:left="1080" w:hanging="720"/>
        <w:rPr>
          <w:b/>
        </w:rPr>
      </w:pPr>
      <w:r w:rsidRPr="00A0216D">
        <w:rPr>
          <w:b/>
        </w:rPr>
        <w:t>Preferred:</w:t>
      </w:r>
    </w:p>
    <w:p w14:paraId="44D72FE7" w14:textId="77777777" w:rsidR="00573796" w:rsidRPr="00474556" w:rsidRDefault="00573796" w:rsidP="009949D6">
      <w:pPr>
        <w:pStyle w:val="RNABodyCopy"/>
        <w:numPr>
          <w:ilvl w:val="0"/>
          <w:numId w:val="27"/>
        </w:numPr>
        <w:ind w:left="1440"/>
      </w:pPr>
      <w:r w:rsidRPr="00474556">
        <w:t>The preferred portion of the Company’s capital structure was bifurcated into debt-like and equity-like components</w:t>
      </w:r>
      <w:r>
        <w:t xml:space="preserve">.  </w:t>
      </w:r>
      <w:r w:rsidRPr="00474556">
        <w:t>The debt-like piece reflects liquidation preferences (or the equivalent value to the extent preferred converts) while the equity-like segment reflects value over and above such liquidation preferences;</w:t>
      </w:r>
    </w:p>
    <w:p w14:paraId="0E559686" w14:textId="58575830" w:rsidR="00573796" w:rsidRPr="00474556" w:rsidRDefault="00573796" w:rsidP="009949D6">
      <w:pPr>
        <w:pStyle w:val="RNABodyCopy"/>
        <w:numPr>
          <w:ilvl w:val="0"/>
          <w:numId w:val="27"/>
        </w:numPr>
        <w:ind w:left="1440"/>
      </w:pPr>
      <w:r w:rsidRPr="00474556">
        <w:t>The values for both were calculated as the probability-weigh</w:t>
      </w:r>
      <w:r w:rsidR="005976E1">
        <w:t>t</w:t>
      </w:r>
      <w:r w:rsidRPr="00474556">
        <w:t xml:space="preserve">ed present value of each relevant component under the </w:t>
      </w:r>
      <w:r w:rsidR="00DA2F4F">
        <w:t>IPO Waterfall</w:t>
      </w:r>
      <w:ins w:id="454" w:author="Nishant Soni" w:date="2019-05-09T15:23:00Z">
        <w:r w:rsidR="00057CC4">
          <w:t xml:space="preserve"> Analysis</w:t>
        </w:r>
      </w:ins>
      <w:r w:rsidRPr="00474556">
        <w:t>;</w:t>
      </w:r>
    </w:p>
    <w:p w14:paraId="047C51D9" w14:textId="77777777" w:rsidR="00573796" w:rsidRPr="00474556" w:rsidRDefault="00573796" w:rsidP="009949D6">
      <w:pPr>
        <w:pStyle w:val="RNABodyCopy"/>
        <w:numPr>
          <w:ilvl w:val="0"/>
          <w:numId w:val="27"/>
        </w:numPr>
        <w:ind w:left="1440"/>
      </w:pPr>
      <w:r w:rsidRPr="00474556">
        <w:t xml:space="preserve">The cost of capital for the debt-like portion was based on rates for venture debt based on </w:t>
      </w:r>
      <w:r w:rsidRPr="00C64785">
        <w:t>RNA’s</w:t>
      </w:r>
      <w:r w:rsidRPr="00474556">
        <w:t xml:space="preserve"> observations of such markets; and</w:t>
      </w:r>
    </w:p>
    <w:p w14:paraId="305CAA08" w14:textId="0E01F22B" w:rsidR="00573796" w:rsidDel="00057CC4" w:rsidRDefault="00573796" w:rsidP="00057CC4">
      <w:pPr>
        <w:pStyle w:val="RNABodyCopy"/>
        <w:numPr>
          <w:ilvl w:val="0"/>
          <w:numId w:val="27"/>
        </w:numPr>
        <w:ind w:left="1440"/>
        <w:rPr>
          <w:del w:id="455" w:author="Nishant Soni" w:date="2019-05-09T15:24:00Z"/>
        </w:rPr>
      </w:pPr>
      <w:r w:rsidRPr="00474556">
        <w:t xml:space="preserve">The cost of </w:t>
      </w:r>
      <w:r w:rsidRPr="00D32E73">
        <w:t xml:space="preserve">capital for the equity-like component was a back solve in order to achieve approximately </w:t>
      </w:r>
      <w:r w:rsidRPr="00A42EEC">
        <w:t>15.0% to 20.0%</w:t>
      </w:r>
      <w:r w:rsidRPr="00D32E73">
        <w:t xml:space="preserve"> </w:t>
      </w:r>
      <w:del w:id="456" w:author="Nishant Soni" w:date="2019-05-09T15:23:00Z">
        <w:r w:rsidRPr="00D32E73" w:rsidDel="00057CC4">
          <w:delText>venture capital</w:delText>
        </w:r>
      </w:del>
      <w:ins w:id="457" w:author="Nishant Soni" w:date="2019-05-09T15:23:00Z">
        <w:r w:rsidR="00057CC4">
          <w:t>VC</w:t>
        </w:r>
      </w:ins>
      <w:r w:rsidRPr="00D32E73">
        <w:t xml:space="preserve"> portfolio returns (across the total preferred investment).  Such </w:t>
      </w:r>
      <w:del w:id="458" w:author="Nishant Soni" w:date="2019-05-09T15:23:00Z">
        <w:r w:rsidRPr="00D32E73" w:rsidDel="00057CC4">
          <w:delText>venture capital</w:delText>
        </w:r>
      </w:del>
      <w:ins w:id="459" w:author="Nishant Soni" w:date="2019-05-09T15:23:00Z">
        <w:r w:rsidR="00057CC4">
          <w:t>VC</w:t>
        </w:r>
      </w:ins>
      <w:r w:rsidRPr="00D32E73">
        <w:t xml:space="preserve"> portfolio returns are generally consistent with observations of historical and expected </w:t>
      </w:r>
      <w:del w:id="460" w:author="Nishant Soni" w:date="2019-05-09T15:23:00Z">
        <w:r w:rsidRPr="00D32E73" w:rsidDel="00057CC4">
          <w:delText>venture capital</w:delText>
        </w:r>
      </w:del>
      <w:ins w:id="461" w:author="Nishant Soni" w:date="2019-05-09T15:23:00Z">
        <w:r w:rsidR="00057CC4">
          <w:t>VC</w:t>
        </w:r>
      </w:ins>
      <w:r w:rsidRPr="00D32E73">
        <w:t xml:space="preserve"> returns</w:t>
      </w:r>
      <w:ins w:id="462" w:author="Nishant Soni" w:date="2019-05-09T15:24:00Z">
        <w:r w:rsidR="00057CC4">
          <w:t>.</w:t>
        </w:r>
      </w:ins>
      <w:del w:id="463" w:author="Nishant Soni" w:date="2019-05-09T15:24:00Z">
        <w:r w:rsidR="007266F3" w:rsidRPr="00D32E73" w:rsidDel="00057CC4">
          <w:delText xml:space="preserve"> </w:delText>
        </w:r>
        <w:r w:rsidR="007266F3" w:rsidRPr="00A42EEC" w:rsidDel="00057CC4">
          <w:delText>for early stage biotechnology investing (adjusted for carried interest)</w:delText>
        </w:r>
        <w:r w:rsidRPr="00D32E73" w:rsidDel="00057CC4">
          <w:delText>.</w:delText>
        </w:r>
        <w:r w:rsidDel="00057CC4">
          <w:delText xml:space="preserve">  </w:delText>
        </w:r>
      </w:del>
    </w:p>
    <w:p w14:paraId="7BB406C7" w14:textId="77777777" w:rsidR="00057CC4" w:rsidRPr="00474556" w:rsidRDefault="00057CC4" w:rsidP="00724D57">
      <w:pPr>
        <w:pStyle w:val="RNABodyCopy"/>
        <w:numPr>
          <w:ilvl w:val="0"/>
          <w:numId w:val="27"/>
        </w:numPr>
        <w:ind w:left="1440"/>
        <w:rPr>
          <w:ins w:id="464" w:author="Nishant Soni" w:date="2019-05-09T15:24:00Z"/>
        </w:rPr>
      </w:pPr>
    </w:p>
    <w:p w14:paraId="6DF3B139" w14:textId="77777777" w:rsidR="00573796" w:rsidRPr="00474556" w:rsidRDefault="00573796">
      <w:pPr>
        <w:pStyle w:val="RNABodyCopy"/>
        <w:ind w:left="1080"/>
        <w:pPrChange w:id="465" w:author="Nishant Soni" w:date="2019-05-09T15:24:00Z">
          <w:pPr>
            <w:pStyle w:val="ListParagraph"/>
          </w:pPr>
        </w:pPrChange>
      </w:pPr>
      <w:del w:id="466" w:author="Nishant Soni" w:date="2019-05-09T15:24:00Z">
        <w:r w:rsidRPr="00474556" w:rsidDel="00057CC4">
          <w:tab/>
        </w:r>
      </w:del>
    </w:p>
    <w:p w14:paraId="38E2BA04" w14:textId="77777777" w:rsidR="00573796" w:rsidRPr="00A0216D" w:rsidRDefault="00573796" w:rsidP="00724D57">
      <w:pPr>
        <w:pStyle w:val="RNABodyCopy"/>
        <w:numPr>
          <w:ilvl w:val="0"/>
          <w:numId w:val="25"/>
        </w:numPr>
        <w:ind w:left="1080" w:hanging="720"/>
        <w:rPr>
          <w:b/>
        </w:rPr>
      </w:pPr>
      <w:r w:rsidRPr="00A0216D">
        <w:rPr>
          <w:b/>
        </w:rPr>
        <w:t>Equity:</w:t>
      </w:r>
    </w:p>
    <w:p w14:paraId="6D06EAEA" w14:textId="77777777" w:rsidR="00573796" w:rsidRPr="00474556" w:rsidRDefault="00573796" w:rsidP="009949D6">
      <w:pPr>
        <w:pStyle w:val="RNABodyCopy"/>
        <w:numPr>
          <w:ilvl w:val="0"/>
          <w:numId w:val="29"/>
        </w:numPr>
        <w:ind w:left="1440"/>
      </w:pPr>
      <w:r w:rsidRPr="00474556">
        <w:t xml:space="preserve">The share count included outstanding </w:t>
      </w:r>
      <w:r>
        <w:t>C</w:t>
      </w:r>
      <w:r w:rsidRPr="00474556">
        <w:t xml:space="preserve">ommon </w:t>
      </w:r>
      <w:r>
        <w:t>S</w:t>
      </w:r>
      <w:r w:rsidRPr="00474556">
        <w:t>tock</w:t>
      </w:r>
      <w:r w:rsidRPr="00C64785">
        <w:t xml:space="preserve"> with consideration of issued warrants, options and other securities, as appropriate</w:t>
      </w:r>
      <w:r w:rsidRPr="00474556">
        <w:t>;</w:t>
      </w:r>
    </w:p>
    <w:p w14:paraId="3D6F0D71" w14:textId="512337D3" w:rsidR="00573796" w:rsidRPr="00474556" w:rsidRDefault="00573796">
      <w:pPr>
        <w:pStyle w:val="RNABodyCopy"/>
        <w:numPr>
          <w:ilvl w:val="0"/>
          <w:numId w:val="29"/>
        </w:numPr>
        <w:ind w:left="1440"/>
      </w:pPr>
      <w:r w:rsidRPr="00474556">
        <w:t xml:space="preserve">The price was generally in line with the concluded fair </w:t>
      </w:r>
      <w:r w:rsidR="00557D41">
        <w:t xml:space="preserve">market </w:t>
      </w:r>
      <w:r w:rsidRPr="00474556">
        <w:t>value</w:t>
      </w:r>
      <w:ins w:id="467" w:author="Nishant Soni" w:date="2019-05-09T15:24:00Z">
        <w:r w:rsidR="00057CC4">
          <w:t xml:space="preserve"> and fair value</w:t>
        </w:r>
      </w:ins>
      <w:r w:rsidRPr="00474556">
        <w:t xml:space="preserve"> of the </w:t>
      </w:r>
      <w:r>
        <w:t>Common Stock</w:t>
      </w:r>
      <w:r w:rsidRPr="00474556">
        <w:t>; and</w:t>
      </w:r>
    </w:p>
    <w:p w14:paraId="68637A65" w14:textId="2AB8DCB7" w:rsidR="00573796" w:rsidRPr="00474556" w:rsidRDefault="00573796" w:rsidP="00A42EEC">
      <w:pPr>
        <w:pStyle w:val="RNABodyCopy"/>
        <w:numPr>
          <w:ilvl w:val="0"/>
          <w:numId w:val="29"/>
        </w:numPr>
        <w:ind w:left="1440"/>
      </w:pPr>
      <w:r w:rsidRPr="00474556">
        <w:t xml:space="preserve">The rate reflects </w:t>
      </w:r>
      <w:ins w:id="468" w:author="Nishant Soni" w:date="2019-05-09T15:25:00Z">
        <w:r w:rsidR="00057CC4">
          <w:t xml:space="preserve">a </w:t>
        </w:r>
      </w:ins>
      <w:del w:id="469" w:author="Nishant Soni" w:date="2019-05-09T15:25:00Z">
        <w:r w:rsidRPr="00474556" w:rsidDel="00057CC4">
          <w:delText xml:space="preserve">consideration of an implied </w:delText>
        </w:r>
      </w:del>
      <w:r w:rsidRPr="00474556">
        <w:t xml:space="preserve">return to </w:t>
      </w:r>
      <w:r w:rsidR="00E40790">
        <w:t>C</w:t>
      </w:r>
      <w:r w:rsidRPr="00474556">
        <w:t xml:space="preserve">ommon </w:t>
      </w:r>
      <w:r w:rsidR="00E40790">
        <w:t>Stock, equal to the return to equity-like component of preferred stock, considering that risk profile of Common Stock would be similar to preferred stock equity-like component for the IPO Waterfall Analysis.</w:t>
      </w:r>
      <w:r w:rsidR="00E40790" w:rsidRPr="00474556" w:rsidDel="00E40790">
        <w:t xml:space="preserve"> </w:t>
      </w:r>
      <w:r w:rsidR="00E503D0" w:rsidRPr="007C2CA4">
        <w:t xml:space="preserve">  </w:t>
      </w:r>
    </w:p>
    <w:p w14:paraId="4B5B666F" w14:textId="77777777" w:rsidR="00573796" w:rsidRPr="00474556" w:rsidRDefault="00573796" w:rsidP="00A0216D">
      <w:pPr>
        <w:pStyle w:val="RNABodyCopy"/>
      </w:pPr>
    </w:p>
    <w:p w14:paraId="2AA2B501" w14:textId="6E5181A5" w:rsidR="008A06EA" w:rsidRDefault="00573796" w:rsidP="008A06EA">
      <w:pPr>
        <w:pStyle w:val="RNABodyCopy"/>
      </w:pPr>
      <w:r w:rsidRPr="00474556">
        <w:t xml:space="preserve">Because private enterprises like the Company often seek financing from private equity investors, including </w:t>
      </w:r>
      <w:del w:id="470" w:author="Nishant Soni" w:date="2019-05-09T15:25:00Z">
        <w:r w:rsidRPr="00474556" w:rsidDel="00057CC4">
          <w:delText>venture capital</w:delText>
        </w:r>
      </w:del>
      <w:ins w:id="471" w:author="Nishant Soni" w:date="2019-05-09T15:25:00Z">
        <w:r w:rsidR="00057CC4">
          <w:t>VC</w:t>
        </w:r>
      </w:ins>
      <w:r w:rsidRPr="00474556">
        <w:t xml:space="preserve"> firms, the </w:t>
      </w:r>
      <w:del w:id="472" w:author="Nishant Soni" w:date="2019-05-09T15:25:00Z">
        <w:r w:rsidRPr="00474556" w:rsidDel="00057CC4">
          <w:delText>venture capital</w:delText>
        </w:r>
      </w:del>
      <w:ins w:id="473" w:author="Nishant Soni" w:date="2019-05-09T15:25:00Z">
        <w:r w:rsidR="00057CC4">
          <w:t>VC</w:t>
        </w:r>
      </w:ins>
      <w:r w:rsidRPr="00474556">
        <w:t xml:space="preserve"> arena provides an observable market for the cost of capital for privately held enterprises</w:t>
      </w:r>
      <w:r>
        <w:t>.</w:t>
      </w:r>
      <w:r w:rsidR="008A06EA" w:rsidRPr="008A06EA">
        <w:t xml:space="preserve"> </w:t>
      </w:r>
      <w:r w:rsidR="008A06EA">
        <w:t xml:space="preserve"> </w:t>
      </w:r>
      <w:r w:rsidR="008A06EA" w:rsidRPr="00474556">
        <w:t xml:space="preserve">The following table illustrates the dollar weighted internal rate of return on vintage year investments in the life sciences by </w:t>
      </w:r>
      <w:del w:id="474" w:author="Nishant Soni" w:date="2019-05-09T15:25:00Z">
        <w:r w:rsidR="008A06EA" w:rsidRPr="00474556" w:rsidDel="00057CC4">
          <w:delText>venture capital</w:delText>
        </w:r>
      </w:del>
      <w:ins w:id="475" w:author="Nishant Soni" w:date="2019-05-09T15:25:00Z">
        <w:r w:rsidR="00057CC4">
          <w:t>VC</w:t>
        </w:r>
      </w:ins>
      <w:r w:rsidR="008A06EA" w:rsidRPr="00474556">
        <w:t xml:space="preserve"> firms, as published by Cambridge Associates and the National Venture Capital Association (“NVCA”):</w:t>
      </w:r>
    </w:p>
    <w:p w14:paraId="0D4C1A89" w14:textId="77777777" w:rsidR="00673A42" w:rsidRDefault="00673A42">
      <w:pPr>
        <w:spacing w:line="240" w:lineRule="auto"/>
        <w:jc w:val="left"/>
        <w:rPr>
          <w:rFonts w:ascii="Georgia" w:hAnsi="Georgia"/>
          <w:i/>
          <w:color w:val="595959" w:themeColor="text1" w:themeTint="A6"/>
        </w:rPr>
      </w:pPr>
      <w:r>
        <w:rPr>
          <w:i/>
        </w:rPr>
        <w:br w:type="page"/>
      </w:r>
    </w:p>
    <w:p w14:paraId="010139CF" w14:textId="00516357" w:rsidR="008A06EA" w:rsidDel="00BC6F6A" w:rsidRDefault="008A06EA">
      <w:pPr>
        <w:pStyle w:val="RNABodyCopy"/>
        <w:keepNext/>
        <w:keepLines/>
        <w:jc w:val="center"/>
        <w:rPr>
          <w:del w:id="476" w:author="Nishant Soni" w:date="2019-05-09T15:57:00Z"/>
          <w:i/>
        </w:rPr>
      </w:pPr>
      <w:r w:rsidRPr="006B6651">
        <w:rPr>
          <w:i/>
        </w:rPr>
        <w:lastRenderedPageBreak/>
        <w:t xml:space="preserve">Table </w:t>
      </w:r>
      <w:r w:rsidR="00E178F3">
        <w:rPr>
          <w:i/>
        </w:rPr>
        <w:t>5</w:t>
      </w:r>
      <w:r w:rsidRPr="006B6651">
        <w:rPr>
          <w:i/>
        </w:rPr>
        <w:t xml:space="preserve">: </w:t>
      </w:r>
      <w:r>
        <w:rPr>
          <w:i/>
        </w:rPr>
        <w:t>Venture Capital Weighted IRR</w:t>
      </w:r>
    </w:p>
    <w:p w14:paraId="13E121D7" w14:textId="77777777" w:rsidR="00334355" w:rsidRDefault="00334355">
      <w:pPr>
        <w:pStyle w:val="RNABodyCopy"/>
        <w:keepNext/>
        <w:keepLines/>
        <w:jc w:val="center"/>
        <w:pPrChange w:id="477" w:author="Nishant Soni" w:date="2019-05-09T15:57:00Z">
          <w:pPr>
            <w:spacing w:line="240" w:lineRule="auto"/>
            <w:jc w:val="left"/>
          </w:pPr>
        </w:pPrChange>
      </w:pPr>
    </w:p>
    <w:tbl>
      <w:tblPr>
        <w:tblpPr w:leftFromText="180" w:rightFromText="180" w:vertAnchor="text" w:horzAnchor="margin" w:tblpY="179"/>
        <w:tblW w:w="9900" w:type="dxa"/>
        <w:tblLayout w:type="fixed"/>
        <w:tblLook w:val="04A0" w:firstRow="1" w:lastRow="0" w:firstColumn="1" w:lastColumn="0" w:noHBand="0" w:noVBand="1"/>
      </w:tblPr>
      <w:tblGrid>
        <w:gridCol w:w="1530"/>
        <w:gridCol w:w="806"/>
        <w:gridCol w:w="720"/>
        <w:gridCol w:w="720"/>
        <w:gridCol w:w="720"/>
        <w:gridCol w:w="720"/>
        <w:gridCol w:w="720"/>
        <w:gridCol w:w="720"/>
        <w:gridCol w:w="706"/>
        <w:gridCol w:w="634"/>
        <w:gridCol w:w="634"/>
        <w:gridCol w:w="634"/>
        <w:gridCol w:w="636"/>
      </w:tblGrid>
      <w:tr w:rsidR="00F2623B" w:rsidRPr="00731BB2" w14:paraId="1DE9AE29" w14:textId="77777777" w:rsidTr="00A42EEC">
        <w:trPr>
          <w:trHeight w:val="366"/>
        </w:trPr>
        <w:tc>
          <w:tcPr>
            <w:tcW w:w="9900" w:type="dxa"/>
            <w:gridSpan w:val="13"/>
            <w:tcBorders>
              <w:top w:val="nil"/>
              <w:left w:val="nil"/>
              <w:bottom w:val="nil"/>
              <w:right w:val="nil"/>
            </w:tcBorders>
            <w:shd w:val="clear" w:color="000000" w:fill="6F929D"/>
            <w:vAlign w:val="center"/>
            <w:hideMark/>
          </w:tcPr>
          <w:p w14:paraId="10155850" w14:textId="77777777" w:rsidR="00F2623B" w:rsidRPr="00731BB2" w:rsidRDefault="00F2623B" w:rsidP="00E40790">
            <w:pPr>
              <w:keepNext/>
              <w:spacing w:line="240" w:lineRule="auto"/>
              <w:jc w:val="center"/>
              <w:rPr>
                <w:rFonts w:ascii="Georgia" w:eastAsia="Times New Roman" w:hAnsi="Georgia"/>
                <w:b/>
                <w:bCs/>
                <w:color w:val="FFFFFF"/>
              </w:rPr>
            </w:pPr>
            <w:r w:rsidRPr="00D52CCC">
              <w:rPr>
                <w:rFonts w:ascii="Georgia" w:hAnsi="Georgia"/>
                <w:b/>
                <w:color w:val="FFFFFF"/>
              </w:rPr>
              <w:t>VENTURE CAPITAL DOLLAR WEIGHTED INTERNAL RATE</w:t>
            </w:r>
          </w:p>
        </w:tc>
      </w:tr>
      <w:tr w:rsidR="00F2623B" w:rsidRPr="00731BB2" w14:paraId="134EC907" w14:textId="77777777" w:rsidTr="00A42EEC">
        <w:trPr>
          <w:trHeight w:val="366"/>
        </w:trPr>
        <w:tc>
          <w:tcPr>
            <w:tcW w:w="9900" w:type="dxa"/>
            <w:gridSpan w:val="13"/>
            <w:tcBorders>
              <w:top w:val="nil"/>
              <w:left w:val="nil"/>
              <w:bottom w:val="nil"/>
              <w:right w:val="nil"/>
            </w:tcBorders>
            <w:shd w:val="clear" w:color="000000" w:fill="6F929D"/>
            <w:vAlign w:val="center"/>
            <w:hideMark/>
          </w:tcPr>
          <w:p w14:paraId="28CB1E1B" w14:textId="77777777" w:rsidR="00F2623B" w:rsidRPr="00731BB2" w:rsidRDefault="00F2623B" w:rsidP="00E40790">
            <w:pPr>
              <w:keepNext/>
              <w:spacing w:line="240" w:lineRule="auto"/>
              <w:jc w:val="center"/>
              <w:rPr>
                <w:rFonts w:ascii="Georgia" w:eastAsia="Times New Roman" w:hAnsi="Georgia"/>
                <w:b/>
                <w:bCs/>
                <w:color w:val="FFFFFF"/>
              </w:rPr>
            </w:pPr>
            <w:r w:rsidRPr="00731BB2">
              <w:rPr>
                <w:rFonts w:ascii="Georgia" w:eastAsia="Times New Roman" w:hAnsi="Georgia"/>
                <w:b/>
                <w:bCs/>
                <w:color w:val="FFFFFF"/>
              </w:rPr>
              <w:t>OF RETURN ON VINTAGE YEAR COMPANIES</w:t>
            </w:r>
          </w:p>
        </w:tc>
      </w:tr>
      <w:tr w:rsidR="00A42EEC" w:rsidRPr="00731BB2" w14:paraId="2E7442A1" w14:textId="77777777" w:rsidTr="00A42EEC">
        <w:trPr>
          <w:trHeight w:val="328"/>
        </w:trPr>
        <w:tc>
          <w:tcPr>
            <w:tcW w:w="1530" w:type="dxa"/>
            <w:tcBorders>
              <w:top w:val="nil"/>
              <w:left w:val="nil"/>
              <w:bottom w:val="nil"/>
              <w:right w:val="nil"/>
            </w:tcBorders>
            <w:shd w:val="clear" w:color="000000" w:fill="DAE3E6"/>
            <w:vAlign w:val="center"/>
            <w:hideMark/>
          </w:tcPr>
          <w:p w14:paraId="5082D581" w14:textId="77777777" w:rsidR="001B4D08" w:rsidRPr="00E40790" w:rsidRDefault="001B4D08" w:rsidP="001B4D08">
            <w:pPr>
              <w:keepNext/>
              <w:spacing w:line="240" w:lineRule="auto"/>
              <w:rPr>
                <w:rFonts w:ascii="Georgia" w:eastAsia="Times New Roman" w:hAnsi="Georgia"/>
                <w:b/>
                <w:bCs/>
                <w:color w:val="48626B"/>
                <w:sz w:val="16"/>
                <w:szCs w:val="16"/>
              </w:rPr>
            </w:pPr>
            <w:r w:rsidRPr="00E40790">
              <w:rPr>
                <w:rFonts w:ascii="Georgia" w:eastAsia="Times New Roman" w:hAnsi="Georgia"/>
                <w:b/>
                <w:bCs/>
                <w:color w:val="48626B"/>
                <w:sz w:val="16"/>
                <w:szCs w:val="16"/>
              </w:rPr>
              <w:t>Industry</w:t>
            </w:r>
          </w:p>
        </w:tc>
        <w:tc>
          <w:tcPr>
            <w:tcW w:w="806" w:type="dxa"/>
            <w:tcBorders>
              <w:top w:val="nil"/>
              <w:left w:val="nil"/>
              <w:bottom w:val="nil"/>
              <w:right w:val="nil"/>
            </w:tcBorders>
            <w:shd w:val="clear" w:color="000000" w:fill="DAE3E6"/>
            <w:vAlign w:val="center"/>
            <w:hideMark/>
          </w:tcPr>
          <w:p w14:paraId="46458609" w14:textId="45DDAED8"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eastAsia="Times New Roman" w:hAnsi="Georgia"/>
                <w:b/>
                <w:bCs/>
                <w:color w:val="48626B"/>
                <w:sz w:val="16"/>
                <w:szCs w:val="16"/>
              </w:rPr>
              <w:t>2005</w:t>
            </w:r>
          </w:p>
        </w:tc>
        <w:tc>
          <w:tcPr>
            <w:tcW w:w="720" w:type="dxa"/>
            <w:tcBorders>
              <w:top w:val="nil"/>
              <w:left w:val="nil"/>
              <w:bottom w:val="nil"/>
              <w:right w:val="nil"/>
            </w:tcBorders>
            <w:shd w:val="clear" w:color="000000" w:fill="DAE3E6"/>
            <w:vAlign w:val="center"/>
            <w:hideMark/>
          </w:tcPr>
          <w:p w14:paraId="7433EEBE" w14:textId="64897BB8"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eastAsia="Times New Roman" w:hAnsi="Georgia"/>
                <w:b/>
                <w:bCs/>
                <w:color w:val="48626B"/>
                <w:sz w:val="16"/>
                <w:szCs w:val="16"/>
              </w:rPr>
              <w:t>2006</w:t>
            </w:r>
          </w:p>
        </w:tc>
        <w:tc>
          <w:tcPr>
            <w:tcW w:w="720" w:type="dxa"/>
            <w:tcBorders>
              <w:top w:val="nil"/>
              <w:left w:val="nil"/>
              <w:bottom w:val="nil"/>
              <w:right w:val="nil"/>
            </w:tcBorders>
            <w:shd w:val="clear" w:color="000000" w:fill="DAE3E6"/>
            <w:vAlign w:val="center"/>
            <w:hideMark/>
          </w:tcPr>
          <w:p w14:paraId="075AE94F" w14:textId="095C273A"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hAnsi="Georgia"/>
                <w:b/>
                <w:color w:val="48626B"/>
                <w:sz w:val="16"/>
                <w:szCs w:val="16"/>
              </w:rPr>
              <w:t>2007</w:t>
            </w:r>
          </w:p>
        </w:tc>
        <w:tc>
          <w:tcPr>
            <w:tcW w:w="720" w:type="dxa"/>
            <w:tcBorders>
              <w:top w:val="nil"/>
              <w:left w:val="nil"/>
              <w:bottom w:val="nil"/>
              <w:right w:val="nil"/>
            </w:tcBorders>
            <w:shd w:val="clear" w:color="000000" w:fill="DAE3E6"/>
            <w:vAlign w:val="center"/>
            <w:hideMark/>
          </w:tcPr>
          <w:p w14:paraId="45B53FF5" w14:textId="2F598655"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hAnsi="Georgia"/>
                <w:b/>
                <w:color w:val="48626B"/>
                <w:sz w:val="16"/>
                <w:szCs w:val="16"/>
              </w:rPr>
              <w:t>2008</w:t>
            </w:r>
          </w:p>
        </w:tc>
        <w:tc>
          <w:tcPr>
            <w:tcW w:w="720" w:type="dxa"/>
            <w:tcBorders>
              <w:top w:val="nil"/>
              <w:left w:val="nil"/>
              <w:bottom w:val="nil"/>
              <w:right w:val="nil"/>
            </w:tcBorders>
            <w:shd w:val="clear" w:color="000000" w:fill="DAE3E6"/>
            <w:vAlign w:val="center"/>
            <w:hideMark/>
          </w:tcPr>
          <w:p w14:paraId="5563860D" w14:textId="18832F71"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eastAsia="Times New Roman" w:hAnsi="Georgia"/>
                <w:b/>
                <w:bCs/>
                <w:color w:val="48626B"/>
                <w:sz w:val="16"/>
                <w:szCs w:val="16"/>
              </w:rPr>
              <w:t>2009</w:t>
            </w:r>
          </w:p>
        </w:tc>
        <w:tc>
          <w:tcPr>
            <w:tcW w:w="720" w:type="dxa"/>
            <w:tcBorders>
              <w:top w:val="nil"/>
              <w:left w:val="nil"/>
              <w:bottom w:val="nil"/>
              <w:right w:val="nil"/>
            </w:tcBorders>
            <w:shd w:val="clear" w:color="000000" w:fill="DAE3E6"/>
            <w:vAlign w:val="center"/>
            <w:hideMark/>
          </w:tcPr>
          <w:p w14:paraId="661A77B6" w14:textId="7BBFBD3E"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hAnsi="Georgia"/>
                <w:b/>
                <w:color w:val="48626B"/>
                <w:sz w:val="16"/>
                <w:szCs w:val="16"/>
              </w:rPr>
              <w:t>2010</w:t>
            </w:r>
          </w:p>
        </w:tc>
        <w:tc>
          <w:tcPr>
            <w:tcW w:w="720" w:type="dxa"/>
            <w:tcBorders>
              <w:top w:val="nil"/>
              <w:left w:val="nil"/>
              <w:bottom w:val="nil"/>
              <w:right w:val="nil"/>
            </w:tcBorders>
            <w:shd w:val="clear" w:color="000000" w:fill="DAE3E6"/>
            <w:vAlign w:val="center"/>
            <w:hideMark/>
          </w:tcPr>
          <w:p w14:paraId="206F7CE7" w14:textId="05CBE066"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eastAsia="Times New Roman" w:hAnsi="Georgia"/>
                <w:b/>
                <w:bCs/>
                <w:color w:val="48626B"/>
                <w:sz w:val="16"/>
                <w:szCs w:val="16"/>
              </w:rPr>
              <w:t>2011</w:t>
            </w:r>
          </w:p>
        </w:tc>
        <w:tc>
          <w:tcPr>
            <w:tcW w:w="706" w:type="dxa"/>
            <w:tcBorders>
              <w:top w:val="nil"/>
              <w:left w:val="nil"/>
              <w:bottom w:val="nil"/>
              <w:right w:val="nil"/>
            </w:tcBorders>
            <w:shd w:val="clear" w:color="000000" w:fill="DAE3E6"/>
            <w:vAlign w:val="center"/>
            <w:hideMark/>
          </w:tcPr>
          <w:p w14:paraId="70176017" w14:textId="796C59AE"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eastAsia="Times New Roman" w:hAnsi="Georgia"/>
                <w:b/>
                <w:bCs/>
                <w:color w:val="48626B"/>
                <w:sz w:val="16"/>
                <w:szCs w:val="16"/>
              </w:rPr>
              <w:t>2012</w:t>
            </w:r>
          </w:p>
        </w:tc>
        <w:tc>
          <w:tcPr>
            <w:tcW w:w="634" w:type="dxa"/>
            <w:tcBorders>
              <w:top w:val="nil"/>
              <w:left w:val="nil"/>
              <w:bottom w:val="nil"/>
              <w:right w:val="nil"/>
            </w:tcBorders>
            <w:shd w:val="clear" w:color="000000" w:fill="DAE3E6"/>
            <w:vAlign w:val="center"/>
            <w:hideMark/>
          </w:tcPr>
          <w:p w14:paraId="4BCE38B5" w14:textId="4CB963FE"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hAnsi="Georgia"/>
                <w:b/>
                <w:color w:val="48626B"/>
                <w:sz w:val="16"/>
                <w:szCs w:val="16"/>
              </w:rPr>
              <w:t>2013</w:t>
            </w:r>
          </w:p>
        </w:tc>
        <w:tc>
          <w:tcPr>
            <w:tcW w:w="634" w:type="dxa"/>
            <w:tcBorders>
              <w:top w:val="nil"/>
              <w:left w:val="nil"/>
              <w:bottom w:val="nil"/>
              <w:right w:val="nil"/>
            </w:tcBorders>
            <w:shd w:val="clear" w:color="000000" w:fill="DAE3E6"/>
            <w:vAlign w:val="center"/>
            <w:hideMark/>
          </w:tcPr>
          <w:p w14:paraId="41625663" w14:textId="7F3DE3CE"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hAnsi="Georgia"/>
                <w:b/>
                <w:color w:val="48626B"/>
                <w:sz w:val="16"/>
                <w:szCs w:val="16"/>
              </w:rPr>
              <w:t>2014</w:t>
            </w:r>
          </w:p>
        </w:tc>
        <w:tc>
          <w:tcPr>
            <w:tcW w:w="634" w:type="dxa"/>
            <w:tcBorders>
              <w:top w:val="nil"/>
              <w:left w:val="nil"/>
              <w:bottom w:val="nil"/>
              <w:right w:val="nil"/>
            </w:tcBorders>
            <w:shd w:val="clear" w:color="000000" w:fill="DAE3E6"/>
            <w:vAlign w:val="center"/>
            <w:hideMark/>
          </w:tcPr>
          <w:p w14:paraId="7498FD9C" w14:textId="0459628E" w:rsidR="001B4D08" w:rsidRPr="00E40790" w:rsidRDefault="001B4D08" w:rsidP="001B4D08">
            <w:pPr>
              <w:keepNext/>
              <w:spacing w:line="240" w:lineRule="auto"/>
              <w:jc w:val="right"/>
              <w:rPr>
                <w:rFonts w:ascii="Georgia" w:eastAsia="Times New Roman" w:hAnsi="Georgia"/>
                <w:b/>
                <w:bCs/>
                <w:color w:val="48626B"/>
                <w:sz w:val="16"/>
                <w:szCs w:val="16"/>
              </w:rPr>
            </w:pPr>
            <w:r w:rsidRPr="009D4408">
              <w:rPr>
                <w:rFonts w:ascii="Georgia" w:hAnsi="Georgia"/>
                <w:b/>
                <w:color w:val="48626B"/>
                <w:sz w:val="16"/>
                <w:szCs w:val="16"/>
              </w:rPr>
              <w:t>2015</w:t>
            </w:r>
          </w:p>
        </w:tc>
        <w:tc>
          <w:tcPr>
            <w:tcW w:w="634" w:type="dxa"/>
            <w:tcBorders>
              <w:top w:val="nil"/>
              <w:left w:val="nil"/>
              <w:bottom w:val="nil"/>
              <w:right w:val="nil"/>
            </w:tcBorders>
            <w:shd w:val="clear" w:color="000000" w:fill="DAE3E6"/>
            <w:vAlign w:val="center"/>
            <w:hideMark/>
          </w:tcPr>
          <w:p w14:paraId="2C464E39" w14:textId="74725AB8" w:rsidR="001B4D08" w:rsidRPr="00E40790" w:rsidRDefault="001B4D08" w:rsidP="001B4D08">
            <w:pPr>
              <w:keepNext/>
              <w:spacing w:line="240" w:lineRule="auto"/>
              <w:jc w:val="right"/>
              <w:rPr>
                <w:rFonts w:ascii="Georgia" w:eastAsia="Times New Roman" w:hAnsi="Georgia"/>
                <w:b/>
                <w:bCs/>
                <w:color w:val="48626B"/>
                <w:sz w:val="16"/>
                <w:szCs w:val="16"/>
              </w:rPr>
            </w:pPr>
            <w:r>
              <w:rPr>
                <w:rFonts w:ascii="Georgia" w:eastAsia="Times New Roman" w:hAnsi="Georgia"/>
                <w:b/>
                <w:bCs/>
                <w:color w:val="48626B"/>
                <w:sz w:val="16"/>
                <w:szCs w:val="16"/>
              </w:rPr>
              <w:t>2016</w:t>
            </w:r>
          </w:p>
        </w:tc>
      </w:tr>
      <w:tr w:rsidR="001B4D08" w:rsidRPr="00731BB2" w14:paraId="36093F30" w14:textId="77777777" w:rsidTr="00A42EEC">
        <w:trPr>
          <w:trHeight w:val="579"/>
        </w:trPr>
        <w:tc>
          <w:tcPr>
            <w:tcW w:w="1530" w:type="dxa"/>
            <w:tcBorders>
              <w:top w:val="nil"/>
              <w:left w:val="nil"/>
              <w:bottom w:val="single" w:sz="8" w:space="0" w:color="A5BBC2"/>
              <w:right w:val="nil"/>
            </w:tcBorders>
            <w:shd w:val="clear" w:color="auto" w:fill="auto"/>
            <w:vAlign w:val="center"/>
            <w:hideMark/>
          </w:tcPr>
          <w:p w14:paraId="3D2CDA41" w14:textId="77777777" w:rsidR="001B4D08" w:rsidRPr="00991356" w:rsidRDefault="001B4D08" w:rsidP="001B4D08">
            <w:pPr>
              <w:keepNext/>
              <w:spacing w:line="240" w:lineRule="auto"/>
              <w:rPr>
                <w:rFonts w:ascii="Georgia" w:eastAsia="Times New Roman" w:hAnsi="Georgia"/>
                <w:color w:val="48626B"/>
                <w:sz w:val="16"/>
                <w:szCs w:val="16"/>
              </w:rPr>
            </w:pPr>
            <w:r w:rsidRPr="00991356">
              <w:rPr>
                <w:rFonts w:ascii="Georgia" w:eastAsia="Times New Roman" w:hAnsi="Georgia"/>
                <w:color w:val="48626B"/>
                <w:sz w:val="16"/>
                <w:szCs w:val="16"/>
              </w:rPr>
              <w:t>Biotechnology/ Biopharma/R&amp;D</w:t>
            </w:r>
          </w:p>
        </w:tc>
        <w:tc>
          <w:tcPr>
            <w:tcW w:w="806" w:type="dxa"/>
            <w:tcBorders>
              <w:top w:val="nil"/>
              <w:left w:val="nil"/>
              <w:bottom w:val="single" w:sz="8" w:space="0" w:color="A5BBC2"/>
              <w:right w:val="nil"/>
            </w:tcBorders>
            <w:shd w:val="clear" w:color="auto" w:fill="auto"/>
            <w:vAlign w:val="center"/>
            <w:hideMark/>
          </w:tcPr>
          <w:p w14:paraId="7CBDB931" w14:textId="742699DB"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14.81</w:t>
            </w:r>
          </w:p>
        </w:tc>
        <w:tc>
          <w:tcPr>
            <w:tcW w:w="720" w:type="dxa"/>
            <w:tcBorders>
              <w:top w:val="nil"/>
              <w:left w:val="nil"/>
              <w:bottom w:val="single" w:sz="8" w:space="0" w:color="A5BBC2"/>
              <w:right w:val="nil"/>
            </w:tcBorders>
            <w:shd w:val="clear" w:color="auto" w:fill="auto"/>
            <w:vAlign w:val="center"/>
            <w:hideMark/>
          </w:tcPr>
          <w:p w14:paraId="157674E1" w14:textId="07E95036"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7.25</w:t>
            </w:r>
          </w:p>
        </w:tc>
        <w:tc>
          <w:tcPr>
            <w:tcW w:w="720" w:type="dxa"/>
            <w:tcBorders>
              <w:top w:val="nil"/>
              <w:left w:val="nil"/>
              <w:bottom w:val="single" w:sz="8" w:space="0" w:color="A5BBC2"/>
              <w:right w:val="nil"/>
            </w:tcBorders>
            <w:shd w:val="clear" w:color="auto" w:fill="auto"/>
            <w:vAlign w:val="center"/>
            <w:hideMark/>
          </w:tcPr>
          <w:p w14:paraId="7C6E9AC0" w14:textId="1CB6DF97"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17.79</w:t>
            </w:r>
          </w:p>
        </w:tc>
        <w:tc>
          <w:tcPr>
            <w:tcW w:w="720" w:type="dxa"/>
            <w:tcBorders>
              <w:top w:val="nil"/>
              <w:left w:val="nil"/>
              <w:bottom w:val="single" w:sz="8" w:space="0" w:color="A5BBC2"/>
              <w:right w:val="nil"/>
            </w:tcBorders>
            <w:shd w:val="clear" w:color="auto" w:fill="auto"/>
            <w:vAlign w:val="center"/>
            <w:hideMark/>
          </w:tcPr>
          <w:p w14:paraId="3A33AEBD" w14:textId="2EAC71A2"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11.47</w:t>
            </w:r>
          </w:p>
        </w:tc>
        <w:tc>
          <w:tcPr>
            <w:tcW w:w="720" w:type="dxa"/>
            <w:tcBorders>
              <w:top w:val="nil"/>
              <w:left w:val="nil"/>
              <w:bottom w:val="single" w:sz="8" w:space="0" w:color="A5BBC2"/>
              <w:right w:val="nil"/>
            </w:tcBorders>
            <w:shd w:val="clear" w:color="auto" w:fill="auto"/>
            <w:vAlign w:val="center"/>
            <w:hideMark/>
          </w:tcPr>
          <w:p w14:paraId="6BC34D38" w14:textId="28901C29"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27.05</w:t>
            </w:r>
          </w:p>
        </w:tc>
        <w:tc>
          <w:tcPr>
            <w:tcW w:w="720" w:type="dxa"/>
            <w:tcBorders>
              <w:top w:val="nil"/>
              <w:left w:val="nil"/>
              <w:bottom w:val="single" w:sz="8" w:space="0" w:color="A5BBC2"/>
              <w:right w:val="nil"/>
            </w:tcBorders>
            <w:shd w:val="clear" w:color="auto" w:fill="auto"/>
            <w:vAlign w:val="center"/>
            <w:hideMark/>
          </w:tcPr>
          <w:p w14:paraId="3E763EE7" w14:textId="3B950F3C"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30.07</w:t>
            </w:r>
          </w:p>
        </w:tc>
        <w:tc>
          <w:tcPr>
            <w:tcW w:w="720" w:type="dxa"/>
            <w:tcBorders>
              <w:top w:val="nil"/>
              <w:left w:val="nil"/>
              <w:bottom w:val="single" w:sz="8" w:space="0" w:color="A5BBC2"/>
              <w:right w:val="nil"/>
            </w:tcBorders>
            <w:shd w:val="clear" w:color="auto" w:fill="auto"/>
            <w:vAlign w:val="center"/>
            <w:hideMark/>
          </w:tcPr>
          <w:p w14:paraId="5957EA93" w14:textId="60764F6E"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36.96</w:t>
            </w:r>
          </w:p>
        </w:tc>
        <w:tc>
          <w:tcPr>
            <w:tcW w:w="706" w:type="dxa"/>
            <w:tcBorders>
              <w:top w:val="nil"/>
              <w:left w:val="nil"/>
              <w:bottom w:val="single" w:sz="8" w:space="0" w:color="A5BBC2"/>
              <w:right w:val="nil"/>
            </w:tcBorders>
            <w:shd w:val="clear" w:color="auto" w:fill="auto"/>
            <w:vAlign w:val="center"/>
            <w:hideMark/>
          </w:tcPr>
          <w:p w14:paraId="1CCEEE42" w14:textId="35D2189C"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60.58</w:t>
            </w:r>
          </w:p>
        </w:tc>
        <w:tc>
          <w:tcPr>
            <w:tcW w:w="634" w:type="dxa"/>
            <w:tcBorders>
              <w:top w:val="nil"/>
              <w:left w:val="nil"/>
              <w:bottom w:val="single" w:sz="8" w:space="0" w:color="A5BBC2"/>
              <w:right w:val="nil"/>
            </w:tcBorders>
            <w:shd w:val="clear" w:color="auto" w:fill="auto"/>
            <w:vAlign w:val="center"/>
            <w:hideMark/>
          </w:tcPr>
          <w:p w14:paraId="4997202F" w14:textId="5806F6DB"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98.81</w:t>
            </w:r>
          </w:p>
        </w:tc>
        <w:tc>
          <w:tcPr>
            <w:tcW w:w="634" w:type="dxa"/>
            <w:tcBorders>
              <w:top w:val="nil"/>
              <w:left w:val="nil"/>
              <w:bottom w:val="single" w:sz="8" w:space="0" w:color="A5BBC2"/>
              <w:right w:val="nil"/>
            </w:tcBorders>
            <w:shd w:val="clear" w:color="auto" w:fill="auto"/>
            <w:vAlign w:val="center"/>
            <w:hideMark/>
          </w:tcPr>
          <w:p w14:paraId="45BA8C7B" w14:textId="1E3915C3"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51.77</w:t>
            </w:r>
          </w:p>
        </w:tc>
        <w:tc>
          <w:tcPr>
            <w:tcW w:w="634" w:type="dxa"/>
            <w:tcBorders>
              <w:top w:val="nil"/>
              <w:left w:val="nil"/>
              <w:bottom w:val="single" w:sz="8" w:space="0" w:color="A5BBC2"/>
              <w:right w:val="nil"/>
            </w:tcBorders>
            <w:shd w:val="clear" w:color="auto" w:fill="auto"/>
            <w:vAlign w:val="center"/>
            <w:hideMark/>
          </w:tcPr>
          <w:p w14:paraId="20AC299F" w14:textId="0F04AA64"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48.73</w:t>
            </w:r>
          </w:p>
        </w:tc>
        <w:tc>
          <w:tcPr>
            <w:tcW w:w="634" w:type="dxa"/>
            <w:tcBorders>
              <w:top w:val="nil"/>
              <w:left w:val="nil"/>
              <w:bottom w:val="single" w:sz="8" w:space="0" w:color="A5BBC2"/>
              <w:right w:val="nil"/>
            </w:tcBorders>
            <w:shd w:val="clear" w:color="auto" w:fill="auto"/>
            <w:vAlign w:val="center"/>
            <w:hideMark/>
          </w:tcPr>
          <w:p w14:paraId="07C57190" w14:textId="41097BEB" w:rsidR="001B4D08" w:rsidRPr="00991356" w:rsidRDefault="001B4D08" w:rsidP="001B4D08">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44.34</w:t>
            </w:r>
          </w:p>
        </w:tc>
      </w:tr>
      <w:tr w:rsidR="00A42EEC" w:rsidRPr="00731BB2" w14:paraId="54EF7DE7" w14:textId="77777777" w:rsidTr="00A42EEC">
        <w:trPr>
          <w:trHeight w:val="579"/>
        </w:trPr>
        <w:tc>
          <w:tcPr>
            <w:tcW w:w="1530" w:type="dxa"/>
            <w:tcBorders>
              <w:top w:val="single" w:sz="8" w:space="0" w:color="A5BBC2"/>
              <w:left w:val="nil"/>
              <w:bottom w:val="single" w:sz="8" w:space="0" w:color="A5BBC2"/>
              <w:right w:val="nil"/>
            </w:tcBorders>
            <w:shd w:val="clear" w:color="auto" w:fill="auto"/>
            <w:vAlign w:val="center"/>
            <w:hideMark/>
          </w:tcPr>
          <w:p w14:paraId="1BC9F2B3" w14:textId="77777777" w:rsidR="001B4D08" w:rsidRPr="00991356" w:rsidRDefault="001B4D08" w:rsidP="001B4D08">
            <w:pPr>
              <w:spacing w:line="240" w:lineRule="auto"/>
              <w:rPr>
                <w:rFonts w:ascii="Georgia" w:eastAsia="Times New Roman" w:hAnsi="Georgia"/>
                <w:color w:val="48626B"/>
                <w:sz w:val="16"/>
                <w:szCs w:val="16"/>
              </w:rPr>
            </w:pPr>
            <w:r w:rsidRPr="00991356">
              <w:rPr>
                <w:rFonts w:ascii="Georgia" w:eastAsia="Times New Roman" w:hAnsi="Georgia"/>
                <w:color w:val="48626B"/>
                <w:sz w:val="16"/>
                <w:szCs w:val="16"/>
              </w:rPr>
              <w:t>Healthcare Devices</w:t>
            </w:r>
          </w:p>
        </w:tc>
        <w:tc>
          <w:tcPr>
            <w:tcW w:w="806" w:type="dxa"/>
            <w:tcBorders>
              <w:top w:val="nil"/>
              <w:left w:val="nil"/>
              <w:bottom w:val="single" w:sz="8" w:space="0" w:color="A5BBC2"/>
              <w:right w:val="nil"/>
            </w:tcBorders>
            <w:shd w:val="clear" w:color="auto" w:fill="auto"/>
            <w:vAlign w:val="center"/>
            <w:hideMark/>
          </w:tcPr>
          <w:p w14:paraId="2D7083D6" w14:textId="23E3CC0D"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8.94</w:t>
            </w:r>
          </w:p>
        </w:tc>
        <w:tc>
          <w:tcPr>
            <w:tcW w:w="720" w:type="dxa"/>
            <w:tcBorders>
              <w:top w:val="nil"/>
              <w:left w:val="nil"/>
              <w:bottom w:val="single" w:sz="8" w:space="0" w:color="A5BBC2"/>
              <w:right w:val="nil"/>
            </w:tcBorders>
            <w:shd w:val="clear" w:color="auto" w:fill="auto"/>
            <w:vAlign w:val="center"/>
            <w:hideMark/>
          </w:tcPr>
          <w:p w14:paraId="507E752B" w14:textId="7517D4DA"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2.88</w:t>
            </w:r>
          </w:p>
        </w:tc>
        <w:tc>
          <w:tcPr>
            <w:tcW w:w="720" w:type="dxa"/>
            <w:tcBorders>
              <w:top w:val="nil"/>
              <w:left w:val="nil"/>
              <w:bottom w:val="single" w:sz="8" w:space="0" w:color="A5BBC2"/>
              <w:right w:val="nil"/>
            </w:tcBorders>
            <w:shd w:val="clear" w:color="auto" w:fill="auto"/>
            <w:vAlign w:val="center"/>
            <w:hideMark/>
          </w:tcPr>
          <w:p w14:paraId="1E61D6F4" w14:textId="2E4DB000"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4.62</w:t>
            </w:r>
          </w:p>
        </w:tc>
        <w:tc>
          <w:tcPr>
            <w:tcW w:w="720" w:type="dxa"/>
            <w:tcBorders>
              <w:top w:val="nil"/>
              <w:left w:val="nil"/>
              <w:bottom w:val="single" w:sz="8" w:space="0" w:color="A5BBC2"/>
              <w:right w:val="nil"/>
            </w:tcBorders>
            <w:shd w:val="clear" w:color="auto" w:fill="auto"/>
            <w:vAlign w:val="center"/>
            <w:hideMark/>
          </w:tcPr>
          <w:p w14:paraId="2A800A6F" w14:textId="7565ACC4"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4.19</w:t>
            </w:r>
          </w:p>
        </w:tc>
        <w:tc>
          <w:tcPr>
            <w:tcW w:w="720" w:type="dxa"/>
            <w:tcBorders>
              <w:top w:val="nil"/>
              <w:left w:val="nil"/>
              <w:bottom w:val="single" w:sz="8" w:space="0" w:color="A5BBC2"/>
              <w:right w:val="nil"/>
            </w:tcBorders>
            <w:shd w:val="clear" w:color="auto" w:fill="auto"/>
            <w:vAlign w:val="center"/>
            <w:hideMark/>
          </w:tcPr>
          <w:p w14:paraId="0D1D1C38" w14:textId="58A1C0F4"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0.99</w:t>
            </w:r>
          </w:p>
        </w:tc>
        <w:tc>
          <w:tcPr>
            <w:tcW w:w="720" w:type="dxa"/>
            <w:tcBorders>
              <w:top w:val="nil"/>
              <w:left w:val="nil"/>
              <w:bottom w:val="single" w:sz="8" w:space="0" w:color="A5BBC2"/>
              <w:right w:val="nil"/>
            </w:tcBorders>
            <w:shd w:val="clear" w:color="auto" w:fill="auto"/>
            <w:vAlign w:val="center"/>
            <w:hideMark/>
          </w:tcPr>
          <w:p w14:paraId="30D0464B" w14:textId="50744441"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11.78</w:t>
            </w:r>
          </w:p>
        </w:tc>
        <w:tc>
          <w:tcPr>
            <w:tcW w:w="720" w:type="dxa"/>
            <w:tcBorders>
              <w:top w:val="nil"/>
              <w:left w:val="nil"/>
              <w:bottom w:val="single" w:sz="8" w:space="0" w:color="A5BBC2"/>
              <w:right w:val="nil"/>
            </w:tcBorders>
            <w:shd w:val="clear" w:color="auto" w:fill="auto"/>
            <w:vAlign w:val="center"/>
            <w:hideMark/>
          </w:tcPr>
          <w:p w14:paraId="41257CB2" w14:textId="176B55DF"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15.04</w:t>
            </w:r>
          </w:p>
        </w:tc>
        <w:tc>
          <w:tcPr>
            <w:tcW w:w="706" w:type="dxa"/>
            <w:tcBorders>
              <w:top w:val="nil"/>
              <w:left w:val="nil"/>
              <w:bottom w:val="single" w:sz="8" w:space="0" w:color="A5BBC2"/>
              <w:right w:val="nil"/>
            </w:tcBorders>
            <w:shd w:val="clear" w:color="auto" w:fill="auto"/>
            <w:vAlign w:val="center"/>
            <w:hideMark/>
          </w:tcPr>
          <w:p w14:paraId="562D7D26" w14:textId="0BCA00D7"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13.42</w:t>
            </w:r>
          </w:p>
        </w:tc>
        <w:tc>
          <w:tcPr>
            <w:tcW w:w="634" w:type="dxa"/>
            <w:tcBorders>
              <w:top w:val="nil"/>
              <w:left w:val="nil"/>
              <w:bottom w:val="single" w:sz="8" w:space="0" w:color="A5BBC2"/>
              <w:right w:val="nil"/>
            </w:tcBorders>
            <w:shd w:val="clear" w:color="auto" w:fill="auto"/>
            <w:vAlign w:val="center"/>
            <w:hideMark/>
          </w:tcPr>
          <w:p w14:paraId="2A26F565" w14:textId="5F8EEDC1"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1.78</w:t>
            </w:r>
          </w:p>
        </w:tc>
        <w:tc>
          <w:tcPr>
            <w:tcW w:w="634" w:type="dxa"/>
            <w:tcBorders>
              <w:top w:val="nil"/>
              <w:left w:val="nil"/>
              <w:bottom w:val="single" w:sz="8" w:space="0" w:color="A5BBC2"/>
              <w:right w:val="nil"/>
            </w:tcBorders>
            <w:shd w:val="clear" w:color="auto" w:fill="auto"/>
            <w:vAlign w:val="center"/>
            <w:hideMark/>
          </w:tcPr>
          <w:p w14:paraId="33A0EE52" w14:textId="0943E10E"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5.14</w:t>
            </w:r>
          </w:p>
        </w:tc>
        <w:tc>
          <w:tcPr>
            <w:tcW w:w="634" w:type="dxa"/>
            <w:tcBorders>
              <w:top w:val="nil"/>
              <w:left w:val="nil"/>
              <w:bottom w:val="single" w:sz="8" w:space="0" w:color="A5BBC2"/>
              <w:right w:val="nil"/>
            </w:tcBorders>
            <w:shd w:val="clear" w:color="auto" w:fill="auto"/>
            <w:vAlign w:val="center"/>
            <w:hideMark/>
          </w:tcPr>
          <w:p w14:paraId="3FE39655" w14:textId="0C1D84B2"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25.88</w:t>
            </w:r>
          </w:p>
        </w:tc>
        <w:tc>
          <w:tcPr>
            <w:tcW w:w="634" w:type="dxa"/>
            <w:tcBorders>
              <w:top w:val="nil"/>
              <w:left w:val="nil"/>
              <w:bottom w:val="single" w:sz="8" w:space="0" w:color="A5BBC2"/>
              <w:right w:val="nil"/>
            </w:tcBorders>
            <w:shd w:val="clear" w:color="auto" w:fill="auto"/>
            <w:vAlign w:val="center"/>
            <w:hideMark/>
          </w:tcPr>
          <w:p w14:paraId="190B0CDA" w14:textId="63785364"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24.76</w:t>
            </w:r>
          </w:p>
        </w:tc>
      </w:tr>
      <w:tr w:rsidR="00A42EEC" w:rsidRPr="00731BB2" w14:paraId="5AAAC239" w14:textId="77777777" w:rsidTr="00A42EEC">
        <w:trPr>
          <w:trHeight w:val="579"/>
        </w:trPr>
        <w:tc>
          <w:tcPr>
            <w:tcW w:w="1530" w:type="dxa"/>
            <w:tcBorders>
              <w:top w:val="single" w:sz="8" w:space="0" w:color="A5BBC2"/>
              <w:left w:val="nil"/>
              <w:bottom w:val="single" w:sz="8" w:space="0" w:color="A5BBC2"/>
              <w:right w:val="nil"/>
            </w:tcBorders>
            <w:shd w:val="clear" w:color="auto" w:fill="auto"/>
            <w:vAlign w:val="center"/>
            <w:hideMark/>
          </w:tcPr>
          <w:p w14:paraId="02BDEB2D" w14:textId="77777777" w:rsidR="001B4D08" w:rsidRPr="00991356" w:rsidRDefault="001B4D08" w:rsidP="001B4D08">
            <w:pPr>
              <w:spacing w:line="240" w:lineRule="auto"/>
              <w:rPr>
                <w:rFonts w:ascii="Georgia" w:eastAsia="Times New Roman" w:hAnsi="Georgia"/>
                <w:color w:val="48626B"/>
                <w:sz w:val="16"/>
                <w:szCs w:val="16"/>
              </w:rPr>
            </w:pPr>
            <w:r w:rsidRPr="00991356">
              <w:rPr>
                <w:rFonts w:ascii="Georgia" w:eastAsia="Times New Roman" w:hAnsi="Georgia"/>
                <w:color w:val="48626B"/>
                <w:sz w:val="16"/>
                <w:szCs w:val="16"/>
              </w:rPr>
              <w:t>Healthcare Services</w:t>
            </w:r>
          </w:p>
        </w:tc>
        <w:tc>
          <w:tcPr>
            <w:tcW w:w="806" w:type="dxa"/>
            <w:tcBorders>
              <w:top w:val="nil"/>
              <w:left w:val="nil"/>
              <w:bottom w:val="single" w:sz="8" w:space="0" w:color="A5BBC2"/>
              <w:right w:val="nil"/>
            </w:tcBorders>
            <w:shd w:val="clear" w:color="auto" w:fill="auto"/>
            <w:vAlign w:val="center"/>
            <w:hideMark/>
          </w:tcPr>
          <w:p w14:paraId="4AF3E08F" w14:textId="1A23FC0C"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12.31</w:t>
            </w:r>
          </w:p>
        </w:tc>
        <w:tc>
          <w:tcPr>
            <w:tcW w:w="720" w:type="dxa"/>
            <w:tcBorders>
              <w:top w:val="nil"/>
              <w:left w:val="nil"/>
              <w:bottom w:val="single" w:sz="8" w:space="0" w:color="A5BBC2"/>
              <w:right w:val="nil"/>
            </w:tcBorders>
            <w:shd w:val="clear" w:color="auto" w:fill="auto"/>
            <w:vAlign w:val="center"/>
            <w:hideMark/>
          </w:tcPr>
          <w:p w14:paraId="08FAA52C" w14:textId="71890E3B"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6.34</w:t>
            </w:r>
          </w:p>
        </w:tc>
        <w:tc>
          <w:tcPr>
            <w:tcW w:w="720" w:type="dxa"/>
            <w:tcBorders>
              <w:top w:val="nil"/>
              <w:left w:val="nil"/>
              <w:bottom w:val="single" w:sz="8" w:space="0" w:color="A5BBC2"/>
              <w:right w:val="nil"/>
            </w:tcBorders>
            <w:shd w:val="clear" w:color="auto" w:fill="auto"/>
            <w:vAlign w:val="center"/>
            <w:hideMark/>
          </w:tcPr>
          <w:p w14:paraId="129F3D96" w14:textId="31F3DE47"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17.04</w:t>
            </w:r>
          </w:p>
        </w:tc>
        <w:tc>
          <w:tcPr>
            <w:tcW w:w="720" w:type="dxa"/>
            <w:tcBorders>
              <w:top w:val="nil"/>
              <w:left w:val="nil"/>
              <w:bottom w:val="single" w:sz="8" w:space="0" w:color="A5BBC2"/>
              <w:right w:val="nil"/>
            </w:tcBorders>
            <w:shd w:val="clear" w:color="auto" w:fill="auto"/>
            <w:vAlign w:val="center"/>
            <w:hideMark/>
          </w:tcPr>
          <w:p w14:paraId="020A6A9A" w14:textId="73A3128C"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7.48</w:t>
            </w:r>
          </w:p>
        </w:tc>
        <w:tc>
          <w:tcPr>
            <w:tcW w:w="720" w:type="dxa"/>
            <w:tcBorders>
              <w:top w:val="nil"/>
              <w:left w:val="nil"/>
              <w:bottom w:val="single" w:sz="8" w:space="0" w:color="A5BBC2"/>
              <w:right w:val="nil"/>
            </w:tcBorders>
            <w:shd w:val="clear" w:color="auto" w:fill="auto"/>
            <w:vAlign w:val="center"/>
            <w:hideMark/>
          </w:tcPr>
          <w:p w14:paraId="64A857E1" w14:textId="520B6D02"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26.17</w:t>
            </w:r>
          </w:p>
        </w:tc>
        <w:tc>
          <w:tcPr>
            <w:tcW w:w="720" w:type="dxa"/>
            <w:tcBorders>
              <w:top w:val="nil"/>
              <w:left w:val="nil"/>
              <w:bottom w:val="single" w:sz="8" w:space="0" w:color="A5BBC2"/>
              <w:right w:val="nil"/>
            </w:tcBorders>
            <w:shd w:val="clear" w:color="auto" w:fill="auto"/>
            <w:vAlign w:val="center"/>
            <w:hideMark/>
          </w:tcPr>
          <w:p w14:paraId="29404CF3" w14:textId="1B61D226"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6.51</w:t>
            </w:r>
          </w:p>
        </w:tc>
        <w:tc>
          <w:tcPr>
            <w:tcW w:w="720" w:type="dxa"/>
            <w:tcBorders>
              <w:top w:val="nil"/>
              <w:left w:val="nil"/>
              <w:bottom w:val="single" w:sz="8" w:space="0" w:color="A5BBC2"/>
              <w:right w:val="nil"/>
            </w:tcBorders>
            <w:shd w:val="clear" w:color="auto" w:fill="auto"/>
            <w:vAlign w:val="center"/>
            <w:hideMark/>
          </w:tcPr>
          <w:p w14:paraId="22D4DA93" w14:textId="12C7CF47"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26.31</w:t>
            </w:r>
          </w:p>
        </w:tc>
        <w:tc>
          <w:tcPr>
            <w:tcW w:w="706" w:type="dxa"/>
            <w:tcBorders>
              <w:top w:val="nil"/>
              <w:left w:val="nil"/>
              <w:bottom w:val="single" w:sz="8" w:space="0" w:color="A5BBC2"/>
              <w:right w:val="nil"/>
            </w:tcBorders>
            <w:shd w:val="clear" w:color="auto" w:fill="auto"/>
            <w:vAlign w:val="center"/>
            <w:hideMark/>
          </w:tcPr>
          <w:p w14:paraId="5AD1FA24" w14:textId="1667979C"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28.94</w:t>
            </w:r>
          </w:p>
        </w:tc>
        <w:tc>
          <w:tcPr>
            <w:tcW w:w="634" w:type="dxa"/>
            <w:tcBorders>
              <w:top w:val="nil"/>
              <w:left w:val="nil"/>
              <w:bottom w:val="single" w:sz="8" w:space="0" w:color="A5BBC2"/>
              <w:right w:val="nil"/>
            </w:tcBorders>
            <w:shd w:val="clear" w:color="auto" w:fill="auto"/>
            <w:vAlign w:val="center"/>
            <w:hideMark/>
          </w:tcPr>
          <w:p w14:paraId="44760E85" w14:textId="1F2FF3B8"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41.74</w:t>
            </w:r>
          </w:p>
        </w:tc>
        <w:tc>
          <w:tcPr>
            <w:tcW w:w="634" w:type="dxa"/>
            <w:tcBorders>
              <w:top w:val="nil"/>
              <w:left w:val="nil"/>
              <w:bottom w:val="single" w:sz="8" w:space="0" w:color="A5BBC2"/>
              <w:right w:val="nil"/>
            </w:tcBorders>
            <w:shd w:val="clear" w:color="auto" w:fill="auto"/>
            <w:vAlign w:val="center"/>
            <w:hideMark/>
          </w:tcPr>
          <w:p w14:paraId="0017DD30" w14:textId="0DA5AE97"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28.44</w:t>
            </w:r>
          </w:p>
        </w:tc>
        <w:tc>
          <w:tcPr>
            <w:tcW w:w="634" w:type="dxa"/>
            <w:tcBorders>
              <w:top w:val="nil"/>
              <w:left w:val="nil"/>
              <w:bottom w:val="single" w:sz="8" w:space="0" w:color="A5BBC2"/>
              <w:right w:val="nil"/>
            </w:tcBorders>
            <w:shd w:val="clear" w:color="auto" w:fill="auto"/>
            <w:vAlign w:val="center"/>
            <w:hideMark/>
          </w:tcPr>
          <w:p w14:paraId="2E8D17E3" w14:textId="28279B0B"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28.46</w:t>
            </w:r>
          </w:p>
        </w:tc>
        <w:tc>
          <w:tcPr>
            <w:tcW w:w="634" w:type="dxa"/>
            <w:tcBorders>
              <w:top w:val="nil"/>
              <w:left w:val="nil"/>
              <w:bottom w:val="single" w:sz="8" w:space="0" w:color="A5BBC2"/>
              <w:right w:val="nil"/>
            </w:tcBorders>
            <w:shd w:val="clear" w:color="auto" w:fill="auto"/>
            <w:vAlign w:val="center"/>
            <w:hideMark/>
          </w:tcPr>
          <w:p w14:paraId="75DA21B3" w14:textId="1273B3B7"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18.15</w:t>
            </w:r>
          </w:p>
        </w:tc>
      </w:tr>
      <w:tr w:rsidR="00A42EEC" w:rsidRPr="00731BB2" w14:paraId="5599DD64" w14:textId="77777777" w:rsidTr="00A42EEC">
        <w:trPr>
          <w:trHeight w:val="579"/>
        </w:trPr>
        <w:tc>
          <w:tcPr>
            <w:tcW w:w="1530" w:type="dxa"/>
            <w:tcBorders>
              <w:top w:val="single" w:sz="8" w:space="0" w:color="A5BBC2"/>
              <w:left w:val="nil"/>
              <w:bottom w:val="single" w:sz="8" w:space="0" w:color="A5BBC2"/>
              <w:right w:val="nil"/>
            </w:tcBorders>
            <w:shd w:val="clear" w:color="auto" w:fill="auto"/>
            <w:vAlign w:val="center"/>
            <w:hideMark/>
          </w:tcPr>
          <w:p w14:paraId="63E9E6F0" w14:textId="77777777" w:rsidR="001B4D08" w:rsidRPr="00991356" w:rsidRDefault="001B4D08" w:rsidP="001B4D08">
            <w:pPr>
              <w:spacing w:line="240" w:lineRule="auto"/>
              <w:rPr>
                <w:rFonts w:ascii="Georgia" w:eastAsia="Times New Roman" w:hAnsi="Georgia"/>
                <w:color w:val="48626B"/>
                <w:sz w:val="16"/>
                <w:szCs w:val="16"/>
              </w:rPr>
            </w:pPr>
            <w:r w:rsidRPr="00991356">
              <w:rPr>
                <w:rFonts w:ascii="Georgia" w:eastAsia="Times New Roman" w:hAnsi="Georgia"/>
                <w:color w:val="48626B"/>
                <w:sz w:val="16"/>
                <w:szCs w:val="16"/>
              </w:rPr>
              <w:t>Healthcare Software/Systems</w:t>
            </w:r>
          </w:p>
        </w:tc>
        <w:tc>
          <w:tcPr>
            <w:tcW w:w="806" w:type="dxa"/>
            <w:tcBorders>
              <w:top w:val="nil"/>
              <w:left w:val="nil"/>
              <w:bottom w:val="single" w:sz="8" w:space="0" w:color="A5BBC2"/>
              <w:right w:val="nil"/>
            </w:tcBorders>
            <w:shd w:val="clear" w:color="auto" w:fill="auto"/>
            <w:vAlign w:val="center"/>
            <w:hideMark/>
          </w:tcPr>
          <w:p w14:paraId="1F4D640D" w14:textId="7BC2283A"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9.18</w:t>
            </w:r>
          </w:p>
        </w:tc>
        <w:tc>
          <w:tcPr>
            <w:tcW w:w="720" w:type="dxa"/>
            <w:tcBorders>
              <w:top w:val="nil"/>
              <w:left w:val="nil"/>
              <w:bottom w:val="single" w:sz="8" w:space="0" w:color="A5BBC2"/>
              <w:right w:val="nil"/>
            </w:tcBorders>
            <w:shd w:val="clear" w:color="auto" w:fill="auto"/>
            <w:vAlign w:val="center"/>
            <w:hideMark/>
          </w:tcPr>
          <w:p w14:paraId="7703F88C" w14:textId="628E347A"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7.11</w:t>
            </w:r>
          </w:p>
        </w:tc>
        <w:tc>
          <w:tcPr>
            <w:tcW w:w="720" w:type="dxa"/>
            <w:tcBorders>
              <w:top w:val="nil"/>
              <w:left w:val="nil"/>
              <w:bottom w:val="single" w:sz="8" w:space="0" w:color="A5BBC2"/>
              <w:right w:val="nil"/>
            </w:tcBorders>
            <w:shd w:val="clear" w:color="auto" w:fill="auto"/>
            <w:vAlign w:val="center"/>
            <w:hideMark/>
          </w:tcPr>
          <w:p w14:paraId="6E630B0B" w14:textId="04800C75"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17.01</w:t>
            </w:r>
          </w:p>
        </w:tc>
        <w:tc>
          <w:tcPr>
            <w:tcW w:w="720" w:type="dxa"/>
            <w:tcBorders>
              <w:top w:val="nil"/>
              <w:left w:val="nil"/>
              <w:bottom w:val="single" w:sz="8" w:space="0" w:color="A5BBC2"/>
              <w:right w:val="nil"/>
            </w:tcBorders>
            <w:shd w:val="clear" w:color="auto" w:fill="auto"/>
            <w:vAlign w:val="center"/>
            <w:hideMark/>
          </w:tcPr>
          <w:p w14:paraId="68AB8C52" w14:textId="3F6A99B4"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49.45</w:t>
            </w:r>
          </w:p>
        </w:tc>
        <w:tc>
          <w:tcPr>
            <w:tcW w:w="720" w:type="dxa"/>
            <w:tcBorders>
              <w:top w:val="nil"/>
              <w:left w:val="nil"/>
              <w:bottom w:val="single" w:sz="8" w:space="0" w:color="A5BBC2"/>
              <w:right w:val="nil"/>
            </w:tcBorders>
            <w:shd w:val="clear" w:color="auto" w:fill="auto"/>
            <w:vAlign w:val="center"/>
            <w:hideMark/>
          </w:tcPr>
          <w:p w14:paraId="18331237" w14:textId="779766E1"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7.76</w:t>
            </w:r>
          </w:p>
        </w:tc>
        <w:tc>
          <w:tcPr>
            <w:tcW w:w="720" w:type="dxa"/>
            <w:tcBorders>
              <w:top w:val="nil"/>
              <w:left w:val="nil"/>
              <w:bottom w:val="single" w:sz="8" w:space="0" w:color="A5BBC2"/>
              <w:right w:val="nil"/>
            </w:tcBorders>
            <w:shd w:val="clear" w:color="auto" w:fill="auto"/>
            <w:vAlign w:val="center"/>
            <w:hideMark/>
          </w:tcPr>
          <w:p w14:paraId="7A4E7516" w14:textId="0652B370"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12.97</w:t>
            </w:r>
          </w:p>
        </w:tc>
        <w:tc>
          <w:tcPr>
            <w:tcW w:w="720" w:type="dxa"/>
            <w:tcBorders>
              <w:top w:val="nil"/>
              <w:left w:val="nil"/>
              <w:bottom w:val="single" w:sz="8" w:space="0" w:color="A5BBC2"/>
              <w:right w:val="nil"/>
            </w:tcBorders>
            <w:shd w:val="clear" w:color="auto" w:fill="auto"/>
            <w:vAlign w:val="center"/>
            <w:hideMark/>
          </w:tcPr>
          <w:p w14:paraId="2EEEB42B" w14:textId="2DBA802B"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30.55</w:t>
            </w:r>
          </w:p>
        </w:tc>
        <w:tc>
          <w:tcPr>
            <w:tcW w:w="706" w:type="dxa"/>
            <w:tcBorders>
              <w:top w:val="nil"/>
              <w:left w:val="nil"/>
              <w:bottom w:val="single" w:sz="8" w:space="0" w:color="A5BBC2"/>
              <w:right w:val="nil"/>
            </w:tcBorders>
            <w:shd w:val="clear" w:color="auto" w:fill="auto"/>
            <w:vAlign w:val="center"/>
            <w:hideMark/>
          </w:tcPr>
          <w:p w14:paraId="1682B41C" w14:textId="66D3B91A"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9.77</w:t>
            </w:r>
          </w:p>
        </w:tc>
        <w:tc>
          <w:tcPr>
            <w:tcW w:w="634" w:type="dxa"/>
            <w:tcBorders>
              <w:top w:val="nil"/>
              <w:left w:val="nil"/>
              <w:bottom w:val="single" w:sz="8" w:space="0" w:color="A5BBC2"/>
              <w:right w:val="nil"/>
            </w:tcBorders>
            <w:shd w:val="clear" w:color="auto" w:fill="auto"/>
            <w:vAlign w:val="center"/>
            <w:hideMark/>
          </w:tcPr>
          <w:p w14:paraId="2F444B86" w14:textId="6370FF39"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9.66</w:t>
            </w:r>
          </w:p>
        </w:tc>
        <w:tc>
          <w:tcPr>
            <w:tcW w:w="634" w:type="dxa"/>
            <w:tcBorders>
              <w:top w:val="nil"/>
              <w:left w:val="nil"/>
              <w:bottom w:val="single" w:sz="8" w:space="0" w:color="A5BBC2"/>
              <w:right w:val="nil"/>
            </w:tcBorders>
            <w:shd w:val="clear" w:color="auto" w:fill="auto"/>
            <w:vAlign w:val="center"/>
            <w:hideMark/>
          </w:tcPr>
          <w:p w14:paraId="6A1213BE" w14:textId="00FC1350"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18.37</w:t>
            </w:r>
          </w:p>
        </w:tc>
        <w:tc>
          <w:tcPr>
            <w:tcW w:w="634" w:type="dxa"/>
            <w:tcBorders>
              <w:top w:val="nil"/>
              <w:left w:val="nil"/>
              <w:bottom w:val="single" w:sz="8" w:space="0" w:color="A5BBC2"/>
              <w:right w:val="nil"/>
            </w:tcBorders>
            <w:shd w:val="clear" w:color="auto" w:fill="auto"/>
            <w:vAlign w:val="center"/>
            <w:hideMark/>
          </w:tcPr>
          <w:p w14:paraId="528C457A" w14:textId="617DA33A"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22.02</w:t>
            </w:r>
          </w:p>
        </w:tc>
        <w:tc>
          <w:tcPr>
            <w:tcW w:w="634" w:type="dxa"/>
            <w:tcBorders>
              <w:top w:val="nil"/>
              <w:left w:val="nil"/>
              <w:bottom w:val="single" w:sz="8" w:space="0" w:color="A5BBC2"/>
              <w:right w:val="nil"/>
            </w:tcBorders>
            <w:shd w:val="clear" w:color="auto" w:fill="auto"/>
            <w:vAlign w:val="center"/>
            <w:hideMark/>
          </w:tcPr>
          <w:p w14:paraId="6A5230E9" w14:textId="2BEBC6A2"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12.89</w:t>
            </w:r>
          </w:p>
        </w:tc>
      </w:tr>
      <w:tr w:rsidR="00A42EEC" w:rsidRPr="00731BB2" w14:paraId="691724C9" w14:textId="77777777" w:rsidTr="00A42EEC">
        <w:trPr>
          <w:trHeight w:val="347"/>
        </w:trPr>
        <w:tc>
          <w:tcPr>
            <w:tcW w:w="1530" w:type="dxa"/>
            <w:tcBorders>
              <w:top w:val="single" w:sz="8" w:space="0" w:color="A5BBC2"/>
              <w:left w:val="nil"/>
              <w:bottom w:val="single" w:sz="8" w:space="0" w:color="A5BBC2"/>
              <w:right w:val="nil"/>
            </w:tcBorders>
            <w:shd w:val="clear" w:color="auto" w:fill="auto"/>
            <w:vAlign w:val="center"/>
            <w:hideMark/>
          </w:tcPr>
          <w:p w14:paraId="0ACF34FA" w14:textId="77777777" w:rsidR="001B4D08" w:rsidRPr="00991356" w:rsidRDefault="001B4D08" w:rsidP="001B4D08">
            <w:pPr>
              <w:spacing w:line="240" w:lineRule="auto"/>
              <w:rPr>
                <w:rFonts w:ascii="Georgia" w:eastAsia="Times New Roman" w:hAnsi="Georgia"/>
                <w:color w:val="48626B"/>
                <w:sz w:val="16"/>
                <w:szCs w:val="16"/>
              </w:rPr>
            </w:pPr>
            <w:r w:rsidRPr="00991356">
              <w:rPr>
                <w:rFonts w:ascii="Georgia" w:eastAsia="Times New Roman" w:hAnsi="Georgia"/>
                <w:color w:val="48626B"/>
                <w:sz w:val="16"/>
                <w:szCs w:val="16"/>
              </w:rPr>
              <w:t>Pharmaceuticals</w:t>
            </w:r>
          </w:p>
        </w:tc>
        <w:tc>
          <w:tcPr>
            <w:tcW w:w="806" w:type="dxa"/>
            <w:tcBorders>
              <w:top w:val="nil"/>
              <w:left w:val="nil"/>
              <w:bottom w:val="single" w:sz="8" w:space="0" w:color="A5BBC2"/>
              <w:right w:val="nil"/>
            </w:tcBorders>
            <w:shd w:val="clear" w:color="auto" w:fill="auto"/>
            <w:vAlign w:val="center"/>
            <w:hideMark/>
          </w:tcPr>
          <w:p w14:paraId="4A3000A9" w14:textId="0F2FFCA3"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4.12</w:t>
            </w:r>
          </w:p>
        </w:tc>
        <w:tc>
          <w:tcPr>
            <w:tcW w:w="720" w:type="dxa"/>
            <w:tcBorders>
              <w:top w:val="nil"/>
              <w:left w:val="nil"/>
              <w:bottom w:val="single" w:sz="8" w:space="0" w:color="A5BBC2"/>
              <w:right w:val="nil"/>
            </w:tcBorders>
            <w:shd w:val="clear" w:color="auto" w:fill="auto"/>
            <w:vAlign w:val="center"/>
            <w:hideMark/>
          </w:tcPr>
          <w:p w14:paraId="2E9622D2" w14:textId="3EFBAD24"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5.74</w:t>
            </w:r>
          </w:p>
        </w:tc>
        <w:tc>
          <w:tcPr>
            <w:tcW w:w="720" w:type="dxa"/>
            <w:tcBorders>
              <w:top w:val="nil"/>
              <w:left w:val="nil"/>
              <w:bottom w:val="single" w:sz="8" w:space="0" w:color="A5BBC2"/>
              <w:right w:val="nil"/>
            </w:tcBorders>
            <w:shd w:val="clear" w:color="auto" w:fill="auto"/>
            <w:vAlign w:val="center"/>
            <w:hideMark/>
          </w:tcPr>
          <w:p w14:paraId="50C29A72" w14:textId="582E1332"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21.74</w:t>
            </w:r>
          </w:p>
        </w:tc>
        <w:tc>
          <w:tcPr>
            <w:tcW w:w="720" w:type="dxa"/>
            <w:tcBorders>
              <w:top w:val="nil"/>
              <w:left w:val="nil"/>
              <w:bottom w:val="single" w:sz="8" w:space="0" w:color="A5BBC2"/>
              <w:right w:val="nil"/>
            </w:tcBorders>
            <w:shd w:val="clear" w:color="auto" w:fill="auto"/>
            <w:vAlign w:val="center"/>
            <w:hideMark/>
          </w:tcPr>
          <w:p w14:paraId="54ABDE2E" w14:textId="7AA34C30"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9.42</w:t>
            </w:r>
          </w:p>
        </w:tc>
        <w:tc>
          <w:tcPr>
            <w:tcW w:w="720" w:type="dxa"/>
            <w:tcBorders>
              <w:top w:val="nil"/>
              <w:left w:val="nil"/>
              <w:bottom w:val="single" w:sz="8" w:space="0" w:color="A5BBC2"/>
              <w:right w:val="nil"/>
            </w:tcBorders>
            <w:shd w:val="clear" w:color="auto" w:fill="auto"/>
            <w:vAlign w:val="center"/>
            <w:hideMark/>
          </w:tcPr>
          <w:p w14:paraId="60777196" w14:textId="65AEC446"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26.68</w:t>
            </w:r>
          </w:p>
        </w:tc>
        <w:tc>
          <w:tcPr>
            <w:tcW w:w="720" w:type="dxa"/>
            <w:tcBorders>
              <w:top w:val="nil"/>
              <w:left w:val="nil"/>
              <w:bottom w:val="single" w:sz="8" w:space="0" w:color="A5BBC2"/>
              <w:right w:val="nil"/>
            </w:tcBorders>
            <w:shd w:val="clear" w:color="auto" w:fill="auto"/>
            <w:vAlign w:val="center"/>
            <w:hideMark/>
          </w:tcPr>
          <w:p w14:paraId="614D7064" w14:textId="7CAC8E90"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30.12</w:t>
            </w:r>
          </w:p>
        </w:tc>
        <w:tc>
          <w:tcPr>
            <w:tcW w:w="720" w:type="dxa"/>
            <w:tcBorders>
              <w:top w:val="nil"/>
              <w:left w:val="nil"/>
              <w:bottom w:val="single" w:sz="8" w:space="0" w:color="A5BBC2"/>
              <w:right w:val="nil"/>
            </w:tcBorders>
            <w:shd w:val="clear" w:color="auto" w:fill="auto"/>
            <w:vAlign w:val="center"/>
            <w:hideMark/>
          </w:tcPr>
          <w:p w14:paraId="72DD918E" w14:textId="02E6220D"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14.76</w:t>
            </w:r>
          </w:p>
        </w:tc>
        <w:tc>
          <w:tcPr>
            <w:tcW w:w="706" w:type="dxa"/>
            <w:tcBorders>
              <w:top w:val="nil"/>
              <w:left w:val="nil"/>
              <w:bottom w:val="single" w:sz="8" w:space="0" w:color="A5BBC2"/>
              <w:right w:val="nil"/>
            </w:tcBorders>
            <w:shd w:val="clear" w:color="auto" w:fill="auto"/>
            <w:vAlign w:val="center"/>
            <w:hideMark/>
          </w:tcPr>
          <w:p w14:paraId="3925DDA3" w14:textId="51B50A63"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63.78</w:t>
            </w:r>
          </w:p>
        </w:tc>
        <w:tc>
          <w:tcPr>
            <w:tcW w:w="634" w:type="dxa"/>
            <w:tcBorders>
              <w:top w:val="nil"/>
              <w:left w:val="nil"/>
              <w:bottom w:val="single" w:sz="8" w:space="0" w:color="A5BBC2"/>
              <w:right w:val="nil"/>
            </w:tcBorders>
            <w:shd w:val="clear" w:color="auto" w:fill="auto"/>
            <w:vAlign w:val="center"/>
            <w:hideMark/>
          </w:tcPr>
          <w:p w14:paraId="7CB4832A" w14:textId="295C649D"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21.27</w:t>
            </w:r>
          </w:p>
        </w:tc>
        <w:tc>
          <w:tcPr>
            <w:tcW w:w="634" w:type="dxa"/>
            <w:tcBorders>
              <w:top w:val="nil"/>
              <w:left w:val="nil"/>
              <w:bottom w:val="single" w:sz="8" w:space="0" w:color="A5BBC2"/>
              <w:right w:val="nil"/>
            </w:tcBorders>
            <w:shd w:val="clear" w:color="auto" w:fill="auto"/>
            <w:vAlign w:val="center"/>
            <w:hideMark/>
          </w:tcPr>
          <w:p w14:paraId="3418D101" w14:textId="588CB40C"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39.04</w:t>
            </w:r>
          </w:p>
        </w:tc>
        <w:tc>
          <w:tcPr>
            <w:tcW w:w="634" w:type="dxa"/>
            <w:tcBorders>
              <w:top w:val="nil"/>
              <w:left w:val="nil"/>
              <w:bottom w:val="single" w:sz="8" w:space="0" w:color="A5BBC2"/>
              <w:right w:val="nil"/>
            </w:tcBorders>
            <w:shd w:val="clear" w:color="auto" w:fill="auto"/>
            <w:vAlign w:val="center"/>
            <w:hideMark/>
          </w:tcPr>
          <w:p w14:paraId="3716D8D3" w14:textId="28E42879"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26.12</w:t>
            </w:r>
          </w:p>
        </w:tc>
        <w:tc>
          <w:tcPr>
            <w:tcW w:w="634" w:type="dxa"/>
            <w:tcBorders>
              <w:top w:val="nil"/>
              <w:left w:val="nil"/>
              <w:bottom w:val="single" w:sz="8" w:space="0" w:color="A5BBC2"/>
              <w:right w:val="nil"/>
            </w:tcBorders>
            <w:shd w:val="clear" w:color="auto" w:fill="auto"/>
            <w:vAlign w:val="center"/>
            <w:hideMark/>
          </w:tcPr>
          <w:p w14:paraId="0288D8BE" w14:textId="53F163F3" w:rsidR="001B4D08" w:rsidRPr="00991356" w:rsidRDefault="001B4D08" w:rsidP="00A42EEC">
            <w:pPr>
              <w:keepNext/>
              <w:spacing w:line="240" w:lineRule="auto"/>
              <w:jc w:val="right"/>
              <w:rPr>
                <w:rFonts w:ascii="Georgia" w:eastAsia="Times New Roman" w:hAnsi="Georgia"/>
                <w:color w:val="595959"/>
                <w:sz w:val="16"/>
                <w:szCs w:val="16"/>
              </w:rPr>
            </w:pPr>
            <w:r w:rsidRPr="00991356">
              <w:rPr>
                <w:rFonts w:ascii="Georgia" w:eastAsia="Times New Roman" w:hAnsi="Georgia"/>
                <w:color w:val="595959"/>
                <w:sz w:val="16"/>
                <w:szCs w:val="16"/>
              </w:rPr>
              <w:t>26.5</w:t>
            </w:r>
          </w:p>
        </w:tc>
      </w:tr>
    </w:tbl>
    <w:p w14:paraId="42492917" w14:textId="77777777" w:rsidR="00D10CB0" w:rsidRDefault="00D10CB0">
      <w:pPr>
        <w:spacing w:line="240" w:lineRule="auto"/>
        <w:jc w:val="left"/>
      </w:pPr>
    </w:p>
    <w:p w14:paraId="0BBA3A90" w14:textId="407BC6BA" w:rsidR="00D10CB0" w:rsidRDefault="00D10CB0" w:rsidP="00D10CB0">
      <w:pPr>
        <w:spacing w:line="240" w:lineRule="auto"/>
        <w:jc w:val="center"/>
        <w:rPr>
          <w:rFonts w:ascii="Georgia" w:eastAsia="Times New Roman" w:hAnsi="Georgia" w:cs="Calibri"/>
          <w:i/>
          <w:iCs/>
          <w:color w:val="7F7F7F"/>
          <w:sz w:val="18"/>
          <w:szCs w:val="18"/>
        </w:rPr>
      </w:pPr>
      <w:r w:rsidRPr="00A42EEC">
        <w:rPr>
          <w:rFonts w:ascii="Georgia" w:eastAsia="Times New Roman" w:hAnsi="Georgia" w:cs="Calibri"/>
          <w:i/>
          <w:iCs/>
          <w:color w:val="7F7F7F"/>
          <w:sz w:val="18"/>
          <w:szCs w:val="18"/>
        </w:rPr>
        <w:t>Source: Cambridge Associates LLC US Venture Capital Index</w:t>
      </w:r>
      <w:r w:rsidRPr="00A42EEC">
        <w:rPr>
          <w:rFonts w:ascii="Georgia" w:eastAsia="Times New Roman" w:hAnsi="Georgia" w:cs="Calibri"/>
          <w:i/>
          <w:iCs/>
          <w:color w:val="7F7F7F"/>
          <w:sz w:val="18"/>
          <w:szCs w:val="18"/>
          <w:vertAlign w:val="superscript"/>
        </w:rPr>
        <w:t>®</w:t>
      </w:r>
      <w:r w:rsidRPr="00A42EEC">
        <w:rPr>
          <w:rFonts w:ascii="Georgia" w:eastAsia="Times New Roman" w:hAnsi="Georgia" w:cs="Calibri"/>
          <w:i/>
          <w:iCs/>
          <w:color w:val="7F7F7F"/>
          <w:sz w:val="18"/>
          <w:szCs w:val="18"/>
        </w:rPr>
        <w:t xml:space="preserve"> and Selected Benchmark Statistics, September 30, 2018</w:t>
      </w:r>
    </w:p>
    <w:p w14:paraId="7E850F19" w14:textId="77777777" w:rsidR="00D10CB0" w:rsidDel="00057CC4" w:rsidRDefault="00D10CB0" w:rsidP="00D10CB0">
      <w:pPr>
        <w:spacing w:line="240" w:lineRule="auto"/>
        <w:jc w:val="left"/>
        <w:rPr>
          <w:del w:id="478" w:author="Nishant Soni" w:date="2019-05-09T15:26:00Z"/>
        </w:rPr>
      </w:pPr>
    </w:p>
    <w:p w14:paraId="010E3E02" w14:textId="77777777" w:rsidR="00D10CB0" w:rsidRDefault="00D10CB0" w:rsidP="00D10CB0">
      <w:pPr>
        <w:spacing w:line="240" w:lineRule="auto"/>
        <w:jc w:val="left"/>
        <w:rPr>
          <w:rFonts w:ascii="Georgia" w:hAnsi="Georgia"/>
          <w:color w:val="595959" w:themeColor="text1" w:themeTint="A6"/>
        </w:rPr>
      </w:pPr>
    </w:p>
    <w:p w14:paraId="2DC9AAC1" w14:textId="2D99D1B1" w:rsidR="008A06EA" w:rsidRPr="00D10CB0" w:rsidRDefault="00C11E9D">
      <w:pPr>
        <w:pStyle w:val="RNABodyCopy"/>
      </w:pPr>
      <w:r w:rsidRPr="00D10CB0">
        <w:t xml:space="preserve">These rates of return illustrate the pooled gross IRR to investors in venture capital funds.  The returns on investments in the biotechnology and pharmaceutical sectors have been strong since 2010; however, over a longer duration (and a full business cycle), return expectations would be significantly less than recent performance and expected return thresholds would be more consistent with an average historical performance range of 15.0% to 25.0%, especially if the industry sectors go out of favor. </w:t>
      </w:r>
      <w:r w:rsidR="00CC0812" w:rsidRPr="00D10CB0">
        <w:t xml:space="preserve">  </w:t>
      </w:r>
      <w:r w:rsidR="00D63E26" w:rsidRPr="00D10CB0">
        <w:t xml:space="preserve"> </w:t>
      </w:r>
    </w:p>
    <w:p w14:paraId="31B9539E" w14:textId="77777777" w:rsidR="008A06EA" w:rsidRDefault="008A06EA" w:rsidP="00DE5618">
      <w:pPr>
        <w:pStyle w:val="RNABodyCopy"/>
      </w:pPr>
    </w:p>
    <w:p w14:paraId="092BA96F" w14:textId="6E9451BE" w:rsidR="008A06EA" w:rsidRPr="001B4D08" w:rsidRDefault="008A06EA">
      <w:pPr>
        <w:pStyle w:val="RNABodyCopy"/>
      </w:pPr>
      <w:r w:rsidRPr="001B4D08">
        <w:t xml:space="preserve">Based on the considerations herein, RNA estimated an enterprise-level WACC of </w:t>
      </w:r>
      <w:r w:rsidR="001B4D08" w:rsidRPr="00A42EEC">
        <w:t>17</w:t>
      </w:r>
      <w:r w:rsidRPr="00A42EEC">
        <w:t>.0%</w:t>
      </w:r>
      <w:r w:rsidRPr="001B4D08">
        <w:t xml:space="preserve"> as the discount rate, </w:t>
      </w:r>
      <w:r w:rsidR="001B4D08">
        <w:t xml:space="preserve">consistent with the Previous Valuation, </w:t>
      </w:r>
      <w:r w:rsidRPr="001B4D08">
        <w:t xml:space="preserve">which has been calculated as a blended rate of all the components of capital structure.  Refer to Exhibit </w:t>
      </w:r>
      <w:r w:rsidRPr="00A42EEC">
        <w:t>D.1</w:t>
      </w:r>
      <w:r w:rsidRPr="001B4D08">
        <w:t xml:space="preserve"> for further details.  </w:t>
      </w:r>
    </w:p>
    <w:p w14:paraId="53F906B6" w14:textId="08548259" w:rsidR="00A55890" w:rsidRDefault="00A55890" w:rsidP="00565DEF">
      <w:pPr>
        <w:pStyle w:val="RNABodyCopy"/>
        <w:rPr>
          <w:ins w:id="479" w:author="Nishant Soni" w:date="2019-05-09T15:56:00Z"/>
        </w:rPr>
      </w:pPr>
    </w:p>
    <w:p w14:paraId="2D193306" w14:textId="2BF15FA3" w:rsidR="00BC6F6A" w:rsidRDefault="00BC6F6A" w:rsidP="00565DEF">
      <w:pPr>
        <w:pStyle w:val="RNABodyCopy"/>
        <w:rPr>
          <w:ins w:id="480" w:author="Nishant Soni" w:date="2019-05-09T15:58:00Z"/>
        </w:rPr>
      </w:pPr>
      <w:ins w:id="481" w:author="Nishant Soni" w:date="2019-05-09T15:56:00Z">
        <w:r>
          <w:t>RNA noted that the selected discount rates were reasonable given the “portfolio” or scenario approach of the IPO scenario under the Hybrid OPM.  Giv</w:t>
        </w:r>
      </w:ins>
      <w:ins w:id="482" w:author="Nishant Soni" w:date="2019-05-09T15:57:00Z">
        <w:r>
          <w:t>en that we are already accounting for the likelihood of the successful IPO Waterfall Analysis, we were comfortable using a discount rate that aligned with VC rates of return rather than the much higher stage of development discount rates as summarized in Table 5.</w:t>
        </w:r>
      </w:ins>
    </w:p>
    <w:p w14:paraId="65EEBC57" w14:textId="77777777" w:rsidR="00BC6F6A" w:rsidRDefault="00BC6F6A" w:rsidP="00565DEF">
      <w:pPr>
        <w:pStyle w:val="RNABodyCopy"/>
      </w:pPr>
    </w:p>
    <w:p w14:paraId="13835048" w14:textId="77777777" w:rsidR="00573796" w:rsidRPr="00893C63" w:rsidRDefault="00573796" w:rsidP="00DE5618">
      <w:pPr>
        <w:pStyle w:val="RNAHeadline3"/>
        <w:tabs>
          <w:tab w:val="left" w:pos="6750"/>
        </w:tabs>
      </w:pPr>
      <w:bookmarkStart w:id="483" w:name="_Toc418791034"/>
      <w:r w:rsidRPr="00893C63">
        <w:t>Market Approach – GCM</w:t>
      </w:r>
      <w:bookmarkEnd w:id="483"/>
    </w:p>
    <w:p w14:paraId="2FAB9DAB" w14:textId="77777777" w:rsidR="00573796" w:rsidRPr="00474556" w:rsidRDefault="00573796" w:rsidP="00DE5618">
      <w:pPr>
        <w:pStyle w:val="RNABodyCopy"/>
        <w:keepNext/>
        <w:tabs>
          <w:tab w:val="left" w:pos="6750"/>
        </w:tabs>
      </w:pPr>
      <w:r w:rsidRPr="00474556">
        <w:t>The GCM involves the determination of a valuation indication by multiplying a representative level of earnings, cash flows or other measure against an appropriate risk</w:t>
      </w:r>
      <w:r w:rsidRPr="00474556">
        <w:rPr>
          <w:rFonts w:ascii="Cambria Math" w:hAnsi="Cambria Math"/>
        </w:rPr>
        <w:t>‐</w:t>
      </w:r>
      <w:r w:rsidRPr="00474556">
        <w:t>adjusted multiple</w:t>
      </w:r>
      <w:r>
        <w:t xml:space="preserve">.  </w:t>
      </w:r>
      <w:r w:rsidRPr="00474556">
        <w:t xml:space="preserve">This approach provides an indication of value for a company or asset that corresponds with the </w:t>
      </w:r>
      <w:proofErr w:type="gramStart"/>
      <w:r w:rsidRPr="00474556">
        <w:t>particular earnings figure</w:t>
      </w:r>
      <w:proofErr w:type="gramEnd"/>
      <w:r w:rsidRPr="00474556">
        <w:t xml:space="preserve"> being capitalized on a controlling or non</w:t>
      </w:r>
      <w:r w:rsidRPr="00474556">
        <w:rPr>
          <w:rFonts w:ascii="Cambria Math" w:hAnsi="Cambria Math"/>
        </w:rPr>
        <w:t>‐</w:t>
      </w:r>
      <w:r w:rsidRPr="00474556">
        <w:t>controlling basis dependent on the underlying levels of multiples applied.</w:t>
      </w:r>
      <w:r>
        <w:t xml:space="preserve">  </w:t>
      </w:r>
    </w:p>
    <w:p w14:paraId="65CC75D8" w14:textId="77777777" w:rsidR="00573796" w:rsidRPr="00474556" w:rsidRDefault="00573796" w:rsidP="00A55890">
      <w:pPr>
        <w:pStyle w:val="RNABodyCopy"/>
      </w:pPr>
    </w:p>
    <w:p w14:paraId="6FD1DFAB" w14:textId="67308E31" w:rsidR="00573796" w:rsidRDefault="00573796" w:rsidP="00A55890">
      <w:pPr>
        <w:pStyle w:val="RNABodyCopy"/>
      </w:pPr>
      <w:r w:rsidRPr="00C728C8">
        <w:t>For purposes of this analysis, RNA did not rely upon the GCM in determining the enterprise value of the Company</w:t>
      </w:r>
      <w:r w:rsidR="00C11E9D">
        <w:t xml:space="preserve"> since </w:t>
      </w:r>
      <w:r w:rsidR="00C11E9D" w:rsidRPr="00B549E5">
        <w:t>it is a pre-revenue company</w:t>
      </w:r>
      <w:r w:rsidRPr="00B549E5">
        <w:t xml:space="preserve">.  Notwithstanding, RNA did consider Guideline Public </w:t>
      </w:r>
      <w:r w:rsidRPr="00B549E5">
        <w:lastRenderedPageBreak/>
        <w:t xml:space="preserve">Companies deemed comparable to the Company, </w:t>
      </w:r>
      <w:r w:rsidR="00F2070E" w:rsidRPr="00B549E5">
        <w:t>a</w:t>
      </w:r>
      <w:r w:rsidRPr="00B549E5">
        <w:t xml:space="preserve"> key element of the Market Approach.  Refer to </w:t>
      </w:r>
      <w:r w:rsidRPr="00A42EEC">
        <w:t xml:space="preserve">Exhibits E.1, </w:t>
      </w:r>
      <w:ins w:id="484" w:author="Nishant Soni" w:date="2019-05-09T15:58:00Z">
        <w:r w:rsidR="00E668B6">
          <w:t xml:space="preserve">E.2 </w:t>
        </w:r>
      </w:ins>
      <w:r w:rsidR="001B4D08" w:rsidRPr="00A42EEC">
        <w:t xml:space="preserve">and </w:t>
      </w:r>
      <w:r w:rsidRPr="00A42EEC">
        <w:t>E.</w:t>
      </w:r>
      <w:ins w:id="485" w:author="Nishant Soni" w:date="2019-05-09T15:58:00Z">
        <w:r w:rsidR="00E668B6">
          <w:t>3</w:t>
        </w:r>
      </w:ins>
      <w:del w:id="486" w:author="Nishant Soni" w:date="2019-05-09T15:58:00Z">
        <w:r w:rsidRPr="00A42EEC" w:rsidDel="00E668B6">
          <w:delText>2</w:delText>
        </w:r>
      </w:del>
      <w:r w:rsidRPr="00A42EEC">
        <w:t xml:space="preserve"> for details on </w:t>
      </w:r>
      <w:r w:rsidR="00C11E9D" w:rsidRPr="00A42EEC">
        <w:t xml:space="preserve">enterprise value, projections, </w:t>
      </w:r>
      <w:r w:rsidRPr="00A42EEC">
        <w:t>operating metrics, market capitalization,</w:t>
      </w:r>
      <w:r w:rsidR="00C11E9D" w:rsidRPr="00A42EEC">
        <w:t xml:space="preserve"> business descriptions, </w:t>
      </w:r>
      <w:r w:rsidRPr="00A42EEC">
        <w:t>and other metrics for the selected Guideline Public Companies.</w:t>
      </w:r>
      <w:r>
        <w:t xml:space="preserve"> </w:t>
      </w:r>
      <w:r w:rsidR="00493FD8">
        <w:t xml:space="preserve"> </w:t>
      </w:r>
    </w:p>
    <w:p w14:paraId="2470DA51" w14:textId="77777777" w:rsidR="00493FD8" w:rsidRDefault="00493FD8" w:rsidP="00A55890">
      <w:pPr>
        <w:pStyle w:val="RNABodyCopy"/>
      </w:pPr>
    </w:p>
    <w:p w14:paraId="66CEB9B3" w14:textId="614C8871" w:rsidR="00573796" w:rsidRPr="00474556" w:rsidRDefault="00573796" w:rsidP="00A55890">
      <w:pPr>
        <w:pStyle w:val="RNABodyCopy"/>
      </w:pPr>
      <w:r w:rsidRPr="004E20DB">
        <w:t xml:space="preserve">For purposes of this analysis, RNA considered the following Guideline Public Companies. </w:t>
      </w:r>
      <w:r w:rsidRPr="00725E28">
        <w:t xml:space="preserve"> </w:t>
      </w:r>
    </w:p>
    <w:p w14:paraId="23B6F1E7" w14:textId="77777777" w:rsidR="00573796" w:rsidRPr="00474556" w:rsidRDefault="00573796" w:rsidP="00DE5618">
      <w:pPr>
        <w:ind w:left="90" w:hanging="90"/>
      </w:pPr>
    </w:p>
    <w:p w14:paraId="32908F44" w14:textId="6C65C920" w:rsidR="00B549E5" w:rsidRDefault="00B549E5" w:rsidP="00B549E5">
      <w:pPr>
        <w:pStyle w:val="RNABodyCopy"/>
        <w:numPr>
          <w:ilvl w:val="0"/>
          <w:numId w:val="53"/>
        </w:numPr>
      </w:pPr>
      <w:r>
        <w:t>Vertex Pharmaceuticals Incorporated;</w:t>
      </w:r>
    </w:p>
    <w:p w14:paraId="01B6F257" w14:textId="627BB4DE" w:rsidR="00E668B6" w:rsidRDefault="00E668B6" w:rsidP="00B549E5">
      <w:pPr>
        <w:pStyle w:val="RNABodyCopy"/>
        <w:numPr>
          <w:ilvl w:val="0"/>
          <w:numId w:val="53"/>
        </w:numPr>
        <w:rPr>
          <w:ins w:id="487" w:author="Nishant Soni" w:date="2019-05-09T16:01:00Z"/>
        </w:rPr>
      </w:pPr>
      <w:moveToRangeStart w:id="488" w:author="Nishant Soni" w:date="2019-05-09T16:01:00Z" w:name="move8310081"/>
      <w:moveTo w:id="489" w:author="Nishant Soni" w:date="2019-05-09T16:01:00Z">
        <w:r>
          <w:t>Galapagos NV;</w:t>
        </w:r>
      </w:moveTo>
      <w:moveToRangeEnd w:id="488"/>
    </w:p>
    <w:p w14:paraId="6ED4FA9E" w14:textId="0B8ED611" w:rsidR="00B549E5" w:rsidDel="00E668B6" w:rsidRDefault="00B549E5" w:rsidP="00B549E5">
      <w:pPr>
        <w:pStyle w:val="RNABodyCopy"/>
        <w:numPr>
          <w:ilvl w:val="0"/>
          <w:numId w:val="53"/>
        </w:numPr>
        <w:rPr>
          <w:del w:id="490" w:author="Nishant Soni" w:date="2019-05-09T16:01:00Z"/>
        </w:rPr>
      </w:pPr>
      <w:r>
        <w:t>FibroGen, Inc.;</w:t>
      </w:r>
    </w:p>
    <w:p w14:paraId="7B9F7435" w14:textId="475B1058" w:rsidR="00B549E5" w:rsidRDefault="00B549E5" w:rsidP="00E9658A">
      <w:pPr>
        <w:pStyle w:val="RNABodyCopy"/>
        <w:numPr>
          <w:ilvl w:val="0"/>
          <w:numId w:val="53"/>
        </w:numPr>
      </w:pPr>
      <w:moveFromRangeStart w:id="491" w:author="Nishant Soni" w:date="2019-05-09T16:01:00Z" w:name="move8310081"/>
      <w:moveFrom w:id="492" w:author="Nishant Soni" w:date="2019-05-09T16:01:00Z">
        <w:r w:rsidDel="00E668B6">
          <w:t>Galapagos NV;</w:t>
        </w:r>
      </w:moveFrom>
      <w:moveFromRangeEnd w:id="491"/>
    </w:p>
    <w:p w14:paraId="2F3A1C5A" w14:textId="3FF95BA0" w:rsidR="00B549E5" w:rsidRDefault="00B549E5" w:rsidP="00B549E5">
      <w:pPr>
        <w:pStyle w:val="RNABodyCopy"/>
        <w:numPr>
          <w:ilvl w:val="0"/>
          <w:numId w:val="53"/>
        </w:numPr>
      </w:pPr>
      <w:r>
        <w:t>Intercept Pharmaceuticals, Inc.;</w:t>
      </w:r>
    </w:p>
    <w:p w14:paraId="635E6F5A" w14:textId="5C3CE4E9" w:rsidR="00B549E5" w:rsidRDefault="00B549E5" w:rsidP="00B549E5">
      <w:pPr>
        <w:pStyle w:val="RNABodyCopy"/>
        <w:numPr>
          <w:ilvl w:val="0"/>
          <w:numId w:val="53"/>
        </w:numPr>
      </w:pPr>
      <w:proofErr w:type="spellStart"/>
      <w:r>
        <w:t>Insmed</w:t>
      </w:r>
      <w:proofErr w:type="spellEnd"/>
      <w:r>
        <w:t xml:space="preserve"> Incorporated;</w:t>
      </w:r>
    </w:p>
    <w:p w14:paraId="38E2B48D" w14:textId="2726AC0B" w:rsidR="00B549E5" w:rsidRDefault="00B549E5" w:rsidP="00B549E5">
      <w:pPr>
        <w:pStyle w:val="RNABodyCopy"/>
        <w:numPr>
          <w:ilvl w:val="0"/>
          <w:numId w:val="53"/>
        </w:numPr>
      </w:pPr>
      <w:r>
        <w:t>Madrigal Pharmaceuticals, Inc.;</w:t>
      </w:r>
    </w:p>
    <w:p w14:paraId="6C354B6E" w14:textId="11A2DCF8" w:rsidR="00B549E5" w:rsidRDefault="00B549E5" w:rsidP="00B549E5">
      <w:pPr>
        <w:pStyle w:val="RNABodyCopy"/>
        <w:numPr>
          <w:ilvl w:val="0"/>
          <w:numId w:val="53"/>
        </w:numPr>
      </w:pPr>
      <w:proofErr w:type="spellStart"/>
      <w:r>
        <w:t>Genfit</w:t>
      </w:r>
      <w:proofErr w:type="spellEnd"/>
      <w:r>
        <w:t xml:space="preserve"> SA;</w:t>
      </w:r>
    </w:p>
    <w:p w14:paraId="539B9C5E" w14:textId="3003C7B3" w:rsidR="00B549E5" w:rsidRDefault="00B549E5" w:rsidP="00B549E5">
      <w:pPr>
        <w:pStyle w:val="RNABodyCopy"/>
        <w:numPr>
          <w:ilvl w:val="0"/>
          <w:numId w:val="53"/>
        </w:numPr>
      </w:pPr>
      <w:proofErr w:type="spellStart"/>
      <w:r>
        <w:t>ProQR</w:t>
      </w:r>
      <w:proofErr w:type="spellEnd"/>
      <w:r>
        <w:t xml:space="preserve"> Therapeutics N.V.;</w:t>
      </w:r>
    </w:p>
    <w:p w14:paraId="13CAA116" w14:textId="1C10DAF2" w:rsidR="00B549E5" w:rsidRDefault="00B549E5" w:rsidP="00B549E5">
      <w:pPr>
        <w:pStyle w:val="RNABodyCopy"/>
        <w:numPr>
          <w:ilvl w:val="0"/>
          <w:numId w:val="53"/>
        </w:numPr>
      </w:pPr>
      <w:proofErr w:type="spellStart"/>
      <w:r>
        <w:t>Corbus</w:t>
      </w:r>
      <w:proofErr w:type="spellEnd"/>
      <w:r>
        <w:t xml:space="preserve"> Pharmaceuticals Holdings, Inc.;</w:t>
      </w:r>
    </w:p>
    <w:p w14:paraId="425F7C61" w14:textId="77777777" w:rsidR="00E668B6" w:rsidDel="00E668B6" w:rsidRDefault="00E668B6" w:rsidP="00E668B6">
      <w:pPr>
        <w:pStyle w:val="RNABodyCopy"/>
        <w:numPr>
          <w:ilvl w:val="0"/>
          <w:numId w:val="53"/>
        </w:numPr>
        <w:rPr>
          <w:del w:id="493" w:author="Nishant Soni" w:date="2019-05-09T16:02:00Z"/>
          <w:moveTo w:id="494" w:author="Nishant Soni" w:date="2019-05-09T16:02:00Z"/>
        </w:rPr>
      </w:pPr>
      <w:moveToRangeStart w:id="495" w:author="Nishant Soni" w:date="2019-05-09T16:02:00Z" w:name="move8310162"/>
      <w:proofErr w:type="spellStart"/>
      <w:moveTo w:id="496" w:author="Nishant Soni" w:date="2019-05-09T16:02:00Z">
        <w:r>
          <w:t>Kadmon</w:t>
        </w:r>
        <w:proofErr w:type="spellEnd"/>
        <w:r>
          <w:t xml:space="preserve"> Holdings, Inc.;</w:t>
        </w:r>
      </w:moveTo>
    </w:p>
    <w:moveToRangeEnd w:id="495"/>
    <w:p w14:paraId="3D42AFCF" w14:textId="77777777" w:rsidR="00E668B6" w:rsidRDefault="00E668B6" w:rsidP="00E9658A">
      <w:pPr>
        <w:pStyle w:val="RNABodyCopy"/>
        <w:numPr>
          <w:ilvl w:val="0"/>
          <w:numId w:val="53"/>
        </w:numPr>
        <w:rPr>
          <w:ins w:id="497" w:author="Nishant Soni" w:date="2019-05-09T16:01:00Z"/>
        </w:rPr>
      </w:pPr>
    </w:p>
    <w:p w14:paraId="5F9281C9" w14:textId="788263FC" w:rsidR="00B549E5" w:rsidRDefault="00B549E5" w:rsidP="00B549E5">
      <w:pPr>
        <w:pStyle w:val="RNABodyCopy"/>
        <w:numPr>
          <w:ilvl w:val="0"/>
          <w:numId w:val="53"/>
        </w:numPr>
      </w:pPr>
      <w:proofErr w:type="spellStart"/>
      <w:r>
        <w:t>MediciNova</w:t>
      </w:r>
      <w:proofErr w:type="spellEnd"/>
      <w:r>
        <w:t>, Inc.;</w:t>
      </w:r>
    </w:p>
    <w:p w14:paraId="1289F016" w14:textId="6EEC40E4" w:rsidR="00B549E5" w:rsidDel="00E668B6" w:rsidRDefault="00B549E5" w:rsidP="00B549E5">
      <w:pPr>
        <w:pStyle w:val="RNABodyCopy"/>
        <w:numPr>
          <w:ilvl w:val="0"/>
          <w:numId w:val="53"/>
        </w:numPr>
        <w:rPr>
          <w:moveFrom w:id="498" w:author="Nishant Soni" w:date="2019-05-09T16:02:00Z"/>
        </w:rPr>
      </w:pPr>
      <w:moveFromRangeStart w:id="499" w:author="Nishant Soni" w:date="2019-05-09T16:02:00Z" w:name="move8310162"/>
      <w:moveFrom w:id="500" w:author="Nishant Soni" w:date="2019-05-09T16:02:00Z">
        <w:r w:rsidDel="00E668B6">
          <w:t>Kadmon Holdings, Inc.;</w:t>
        </w:r>
      </w:moveFrom>
    </w:p>
    <w:moveFromRangeEnd w:id="499"/>
    <w:p w14:paraId="50CC3D54" w14:textId="5F1094AB" w:rsidR="00B549E5" w:rsidRDefault="00B549E5" w:rsidP="00B549E5">
      <w:pPr>
        <w:pStyle w:val="RNABodyCopy"/>
        <w:numPr>
          <w:ilvl w:val="0"/>
          <w:numId w:val="53"/>
        </w:numPr>
      </w:pPr>
      <w:r>
        <w:t>Galectin Therapeutics, Inc.;</w:t>
      </w:r>
    </w:p>
    <w:p w14:paraId="4659A857" w14:textId="4BEBE14E" w:rsidR="00B549E5" w:rsidRDefault="00B549E5" w:rsidP="00B549E5">
      <w:pPr>
        <w:pStyle w:val="RNABodyCopy"/>
        <w:numPr>
          <w:ilvl w:val="0"/>
          <w:numId w:val="53"/>
        </w:numPr>
      </w:pPr>
      <w:proofErr w:type="spellStart"/>
      <w:r>
        <w:t>Savara</w:t>
      </w:r>
      <w:proofErr w:type="spellEnd"/>
      <w:r>
        <w:t xml:space="preserve"> Inc.;</w:t>
      </w:r>
    </w:p>
    <w:p w14:paraId="789BEFDD" w14:textId="7BCB93A3" w:rsidR="00B549E5" w:rsidRDefault="00B549E5" w:rsidP="00B549E5">
      <w:pPr>
        <w:pStyle w:val="RNABodyCopy"/>
        <w:numPr>
          <w:ilvl w:val="0"/>
          <w:numId w:val="53"/>
        </w:numPr>
      </w:pPr>
      <w:proofErr w:type="spellStart"/>
      <w:r>
        <w:t>Galmed</w:t>
      </w:r>
      <w:proofErr w:type="spellEnd"/>
      <w:r>
        <w:t xml:space="preserve"> Pharmaceuticals Ltd.;</w:t>
      </w:r>
    </w:p>
    <w:p w14:paraId="4AB04EA1" w14:textId="77777777" w:rsidR="00E668B6" w:rsidRDefault="00E668B6" w:rsidP="00E668B6">
      <w:pPr>
        <w:pStyle w:val="RNABodyCopy"/>
        <w:numPr>
          <w:ilvl w:val="0"/>
          <w:numId w:val="53"/>
        </w:numPr>
        <w:rPr>
          <w:moveTo w:id="501" w:author="Nishant Soni" w:date="2019-05-09T16:02:00Z"/>
        </w:rPr>
      </w:pPr>
      <w:moveToRangeStart w:id="502" w:author="Nishant Soni" w:date="2019-05-09T16:02:00Z" w:name="move8310181"/>
      <w:proofErr w:type="spellStart"/>
      <w:moveTo w:id="503" w:author="Nishant Soni" w:date="2019-05-09T16:02:00Z">
        <w:r>
          <w:t>Miragen</w:t>
        </w:r>
        <w:proofErr w:type="spellEnd"/>
        <w:r>
          <w:t xml:space="preserve"> Therapeutics, Inc.;</w:t>
        </w:r>
      </w:moveTo>
    </w:p>
    <w:moveToRangeEnd w:id="502"/>
    <w:p w14:paraId="61044993" w14:textId="77777777" w:rsidR="00E668B6" w:rsidRDefault="00E668B6" w:rsidP="00E668B6">
      <w:pPr>
        <w:pStyle w:val="RNABodyCopy"/>
        <w:numPr>
          <w:ilvl w:val="0"/>
          <w:numId w:val="53"/>
        </w:numPr>
        <w:rPr>
          <w:ins w:id="504" w:author="Nishant Soni" w:date="2019-05-09T16:02:00Z"/>
        </w:rPr>
      </w:pPr>
      <w:proofErr w:type="spellStart"/>
      <w:ins w:id="505" w:author="Nishant Soni" w:date="2019-05-09T16:02:00Z">
        <w:r>
          <w:t>Immuron</w:t>
        </w:r>
        <w:proofErr w:type="spellEnd"/>
        <w:r>
          <w:t xml:space="preserve"> Limited;</w:t>
        </w:r>
      </w:ins>
    </w:p>
    <w:p w14:paraId="24972131" w14:textId="77777777" w:rsidR="00E668B6" w:rsidRDefault="00E668B6" w:rsidP="00E668B6">
      <w:pPr>
        <w:pStyle w:val="RNABodyCopy"/>
        <w:numPr>
          <w:ilvl w:val="0"/>
          <w:numId w:val="53"/>
        </w:numPr>
        <w:rPr>
          <w:ins w:id="506" w:author="Nishant Soni" w:date="2019-05-09T16:02:00Z"/>
        </w:rPr>
      </w:pPr>
      <w:proofErr w:type="spellStart"/>
      <w:ins w:id="507" w:author="Nishant Soni" w:date="2019-05-09T16:02:00Z">
        <w:r>
          <w:t>AdAlta</w:t>
        </w:r>
        <w:proofErr w:type="spellEnd"/>
        <w:r>
          <w:t xml:space="preserve"> Limited;</w:t>
        </w:r>
      </w:ins>
    </w:p>
    <w:p w14:paraId="3142279B" w14:textId="51F63974" w:rsidR="00E668B6" w:rsidRDefault="00E668B6" w:rsidP="00E668B6">
      <w:pPr>
        <w:pStyle w:val="RNABodyCopy"/>
        <w:numPr>
          <w:ilvl w:val="0"/>
          <w:numId w:val="53"/>
        </w:numPr>
        <w:rPr>
          <w:moveTo w:id="508" w:author="Nishant Soni" w:date="2019-05-09T16:03:00Z"/>
        </w:rPr>
      </w:pPr>
      <w:moveToRangeStart w:id="509" w:author="Nishant Soni" w:date="2019-05-09T16:03:00Z" w:name="move8310197"/>
      <w:proofErr w:type="spellStart"/>
      <w:moveTo w:id="510" w:author="Nishant Soni" w:date="2019-05-09T16:03:00Z">
        <w:r>
          <w:t>Pulmatrix</w:t>
        </w:r>
        <w:proofErr w:type="spellEnd"/>
        <w:r>
          <w:t>, Inc</w:t>
        </w:r>
      </w:moveTo>
      <w:ins w:id="511" w:author="Nishant Soni" w:date="2019-05-09T16:03:00Z">
        <w:r>
          <w:t>;</w:t>
        </w:r>
      </w:ins>
      <w:moveTo w:id="512" w:author="Nishant Soni" w:date="2019-05-09T16:03:00Z">
        <w:del w:id="513" w:author="Nishant Soni" w:date="2019-05-09T16:03:00Z">
          <w:r w:rsidDel="00E668B6">
            <w:delText>.</w:delText>
          </w:r>
        </w:del>
      </w:moveTo>
    </w:p>
    <w:moveToRangeEnd w:id="509"/>
    <w:p w14:paraId="53E67200" w14:textId="5A389598" w:rsidR="00E668B6" w:rsidRDefault="00E668B6" w:rsidP="00B549E5">
      <w:pPr>
        <w:pStyle w:val="RNABodyCopy"/>
        <w:numPr>
          <w:ilvl w:val="0"/>
          <w:numId w:val="53"/>
        </w:numPr>
        <w:rPr>
          <w:ins w:id="514" w:author="Nishant Soni" w:date="2019-05-09T16:02:00Z"/>
        </w:rPr>
      </w:pPr>
      <w:proofErr w:type="spellStart"/>
      <w:ins w:id="515" w:author="Nishant Soni" w:date="2019-05-09T16:03:00Z">
        <w:r>
          <w:t>AmpliPhi</w:t>
        </w:r>
        <w:proofErr w:type="spellEnd"/>
        <w:r>
          <w:t xml:space="preserve"> Biosciences Corporation; and</w:t>
        </w:r>
      </w:ins>
    </w:p>
    <w:p w14:paraId="114DDE75" w14:textId="2314D72B" w:rsidR="00B549E5" w:rsidDel="00E668B6" w:rsidRDefault="00B549E5" w:rsidP="00077A96">
      <w:pPr>
        <w:pStyle w:val="RNABodyCopy"/>
        <w:numPr>
          <w:ilvl w:val="0"/>
          <w:numId w:val="53"/>
        </w:numPr>
        <w:rPr>
          <w:del w:id="516" w:author="Nishant Soni" w:date="2019-05-09T16:03:00Z"/>
        </w:rPr>
      </w:pPr>
      <w:r>
        <w:t>Conatus Pharmaceuticals Inc.</w:t>
      </w:r>
      <w:del w:id="517" w:author="Nishant Soni" w:date="2019-05-09T16:03:00Z">
        <w:r w:rsidDel="00E668B6">
          <w:delText>;</w:delText>
        </w:r>
      </w:del>
    </w:p>
    <w:p w14:paraId="735BFB01" w14:textId="37350539" w:rsidR="00B549E5" w:rsidDel="00E668B6" w:rsidRDefault="00B549E5" w:rsidP="00077A96">
      <w:pPr>
        <w:pStyle w:val="RNABodyCopy"/>
        <w:numPr>
          <w:ilvl w:val="0"/>
          <w:numId w:val="53"/>
        </w:numPr>
        <w:rPr>
          <w:moveFrom w:id="518" w:author="Nishant Soni" w:date="2019-05-09T16:02:00Z"/>
        </w:rPr>
      </w:pPr>
      <w:moveFromRangeStart w:id="519" w:author="Nishant Soni" w:date="2019-05-09T16:02:00Z" w:name="move8310181"/>
      <w:moveFrom w:id="520" w:author="Nishant Soni" w:date="2019-05-09T16:02:00Z">
        <w:r w:rsidDel="00E668B6">
          <w:t>Miragen Therapeutics, Inc.;</w:t>
        </w:r>
      </w:moveFrom>
    </w:p>
    <w:moveFromRangeEnd w:id="519"/>
    <w:p w14:paraId="2AB940AA" w14:textId="4E60575C" w:rsidR="00B549E5" w:rsidDel="00E668B6" w:rsidRDefault="00B549E5" w:rsidP="00B549E5">
      <w:pPr>
        <w:pStyle w:val="RNABodyCopy"/>
        <w:numPr>
          <w:ilvl w:val="0"/>
          <w:numId w:val="53"/>
        </w:numPr>
        <w:rPr>
          <w:del w:id="521" w:author="Nishant Soni" w:date="2019-05-09T16:02:00Z"/>
        </w:rPr>
      </w:pPr>
      <w:del w:id="522" w:author="Nishant Soni" w:date="2019-05-09T16:02:00Z">
        <w:r w:rsidDel="00E668B6">
          <w:delText>Immuron Limited;</w:delText>
        </w:r>
      </w:del>
    </w:p>
    <w:p w14:paraId="1FF2716F" w14:textId="73231986" w:rsidR="00B549E5" w:rsidDel="00E668B6" w:rsidRDefault="00B549E5" w:rsidP="00B549E5">
      <w:pPr>
        <w:pStyle w:val="RNABodyCopy"/>
        <w:numPr>
          <w:ilvl w:val="0"/>
          <w:numId w:val="53"/>
        </w:numPr>
        <w:rPr>
          <w:del w:id="523" w:author="Nishant Soni" w:date="2019-05-09T16:02:00Z"/>
        </w:rPr>
      </w:pPr>
      <w:del w:id="524" w:author="Nishant Soni" w:date="2019-05-09T16:02:00Z">
        <w:r w:rsidDel="00E668B6">
          <w:delText>AdAlta Limited;</w:delText>
        </w:r>
      </w:del>
    </w:p>
    <w:p w14:paraId="32F6613A" w14:textId="2AFC5802" w:rsidR="00B549E5" w:rsidRDefault="00B549E5" w:rsidP="00B549E5">
      <w:pPr>
        <w:pStyle w:val="RNABodyCopy"/>
        <w:numPr>
          <w:ilvl w:val="0"/>
          <w:numId w:val="53"/>
        </w:numPr>
      </w:pPr>
      <w:del w:id="525" w:author="Nishant Soni" w:date="2019-05-09T16:03:00Z">
        <w:r w:rsidDel="00E668B6">
          <w:delText>AmpliPhi Biosciences Corporation; and</w:delText>
        </w:r>
      </w:del>
    </w:p>
    <w:p w14:paraId="461F2D1C" w14:textId="32D1AF63" w:rsidR="00B549E5" w:rsidDel="00E668B6" w:rsidRDefault="00B549E5" w:rsidP="00B549E5">
      <w:pPr>
        <w:pStyle w:val="RNABodyCopy"/>
        <w:numPr>
          <w:ilvl w:val="0"/>
          <w:numId w:val="53"/>
        </w:numPr>
        <w:rPr>
          <w:moveFrom w:id="526" w:author="Nishant Soni" w:date="2019-05-09T16:03:00Z"/>
        </w:rPr>
      </w:pPr>
      <w:moveFromRangeStart w:id="527" w:author="Nishant Soni" w:date="2019-05-09T16:03:00Z" w:name="move8310197"/>
      <w:moveFrom w:id="528" w:author="Nishant Soni" w:date="2019-05-09T16:03:00Z">
        <w:r w:rsidDel="00E668B6">
          <w:t>Pulmatrix, Inc.</w:t>
        </w:r>
      </w:moveFrom>
    </w:p>
    <w:moveFromRangeEnd w:id="527"/>
    <w:p w14:paraId="49EF6AE6" w14:textId="77777777" w:rsidR="004F4533" w:rsidRDefault="004F4533" w:rsidP="00A55890">
      <w:pPr>
        <w:pStyle w:val="RNABodyCopy"/>
      </w:pPr>
    </w:p>
    <w:p w14:paraId="4769B077" w14:textId="77777777" w:rsidR="00573796" w:rsidRPr="00474556" w:rsidRDefault="00573796" w:rsidP="00A55890">
      <w:pPr>
        <w:pStyle w:val="RNABodyCopy"/>
      </w:pPr>
      <w:r w:rsidRPr="00474556">
        <w:t xml:space="preserve">RNA acknowledged the characteristics of </w:t>
      </w:r>
      <w:r>
        <w:t xml:space="preserve">the Company </w:t>
      </w:r>
      <w:r w:rsidRPr="00474556">
        <w:t xml:space="preserve">that differ from the characteristics of the Guideline </w:t>
      </w:r>
      <w:r>
        <w:t xml:space="preserve">Public </w:t>
      </w:r>
      <w:r w:rsidRPr="00474556">
        <w:t>Companies, detailed as follows:</w:t>
      </w:r>
    </w:p>
    <w:p w14:paraId="3CA3B087" w14:textId="77777777" w:rsidR="00573796" w:rsidRPr="00474556" w:rsidRDefault="00573796" w:rsidP="00A55890">
      <w:pPr>
        <w:pStyle w:val="RNABodyCopy"/>
      </w:pPr>
    </w:p>
    <w:p w14:paraId="6EB80913" w14:textId="73CB1A97" w:rsidR="00573796" w:rsidRPr="00057A07" w:rsidRDefault="00573796" w:rsidP="00724D57">
      <w:pPr>
        <w:pStyle w:val="RNABodyCopy"/>
        <w:numPr>
          <w:ilvl w:val="0"/>
          <w:numId w:val="40"/>
        </w:numPr>
        <w:ind w:left="1080" w:hanging="720"/>
      </w:pPr>
      <w:r w:rsidRPr="00057A07">
        <w:t xml:space="preserve">The </w:t>
      </w:r>
      <w:r>
        <w:t>Company</w:t>
      </w:r>
      <w:r w:rsidRPr="00057A07">
        <w:t xml:space="preserve">'s operations focus primarily on </w:t>
      </w:r>
      <w:r w:rsidR="00B549E5" w:rsidRPr="00B549E5">
        <w:t>discovering and developing treatments for fibrotic diseases</w:t>
      </w:r>
      <w:r w:rsidRPr="00057A07">
        <w:t>, which is generally different from and/or less diversified than the business</w:t>
      </w:r>
      <w:r w:rsidR="000137BE">
        <w:t>es</w:t>
      </w:r>
      <w:r w:rsidRPr="00057A07">
        <w:t xml:space="preserve"> of the selected Guideline </w:t>
      </w:r>
      <w:r w:rsidR="004D40E9">
        <w:t xml:space="preserve">Public </w:t>
      </w:r>
      <w:r w:rsidRPr="00057A07">
        <w:t>Companies;</w:t>
      </w:r>
    </w:p>
    <w:p w14:paraId="25411C88" w14:textId="7D9AEBE1" w:rsidR="00573796" w:rsidRPr="00057A07" w:rsidRDefault="00573796" w:rsidP="00724D57">
      <w:pPr>
        <w:pStyle w:val="RNABodyCopy"/>
        <w:numPr>
          <w:ilvl w:val="0"/>
          <w:numId w:val="40"/>
        </w:numPr>
        <w:ind w:left="1080" w:hanging="720"/>
      </w:pPr>
      <w:r>
        <w:t xml:space="preserve">The Company </w:t>
      </w:r>
      <w:r w:rsidRPr="00057A07">
        <w:t xml:space="preserve">must raise financing in order to develop </w:t>
      </w:r>
      <w:r w:rsidR="0062007E">
        <w:t>certain</w:t>
      </w:r>
      <w:r w:rsidR="0062007E" w:rsidRPr="00057A07">
        <w:t xml:space="preserve"> </w:t>
      </w:r>
      <w:r w:rsidRPr="00057A07">
        <w:t>assets (noting that the Guideline</w:t>
      </w:r>
      <w:r>
        <w:t xml:space="preserve"> Public</w:t>
      </w:r>
      <w:r w:rsidRPr="00057A07">
        <w:t xml:space="preserve"> Companies generally have </w:t>
      </w:r>
      <w:r>
        <w:t xml:space="preserve">easier access to </w:t>
      </w:r>
      <w:r w:rsidRPr="00057A07">
        <w:t>capital to develop their programs);</w:t>
      </w:r>
    </w:p>
    <w:p w14:paraId="4DF06658" w14:textId="77777777" w:rsidR="00573796" w:rsidRPr="00057A07" w:rsidRDefault="00573796" w:rsidP="00724D57">
      <w:pPr>
        <w:pStyle w:val="RNABodyCopy"/>
        <w:numPr>
          <w:ilvl w:val="0"/>
          <w:numId w:val="40"/>
        </w:numPr>
        <w:ind w:left="1080" w:hanging="720"/>
      </w:pPr>
      <w:r>
        <w:t xml:space="preserve">The Company </w:t>
      </w:r>
      <w:r w:rsidRPr="00057A07">
        <w:t xml:space="preserve">is generally smaller and at an earlier development stage than the Guideline </w:t>
      </w:r>
      <w:r>
        <w:t xml:space="preserve">Public </w:t>
      </w:r>
      <w:r w:rsidRPr="00057A07">
        <w:t>Companies;</w:t>
      </w:r>
    </w:p>
    <w:p w14:paraId="1A932F1D" w14:textId="77777777" w:rsidR="00573796" w:rsidRDefault="00573796" w:rsidP="00724D57">
      <w:pPr>
        <w:pStyle w:val="RNABodyCopy"/>
        <w:numPr>
          <w:ilvl w:val="0"/>
          <w:numId w:val="40"/>
        </w:numPr>
        <w:ind w:left="1080" w:hanging="720"/>
      </w:pPr>
      <w:r w:rsidRPr="00057A07">
        <w:t>The range of WACC observed for the Guideline</w:t>
      </w:r>
      <w:r>
        <w:t xml:space="preserve"> Public</w:t>
      </w:r>
      <w:r w:rsidRPr="00057A07">
        <w:t xml:space="preserve"> Companies represent the growth and risk profile associated with each of the selected Guideline </w:t>
      </w:r>
      <w:r>
        <w:t xml:space="preserve">Public </w:t>
      </w:r>
      <w:r w:rsidRPr="00057A07">
        <w:t>Companies</w:t>
      </w:r>
      <w:r>
        <w:t xml:space="preserve">.  </w:t>
      </w:r>
      <w:r w:rsidRPr="00057A07">
        <w:t xml:space="preserve">In general, the strategies and prospects of </w:t>
      </w:r>
      <w:r>
        <w:t xml:space="preserve">the Company </w:t>
      </w:r>
      <w:r w:rsidRPr="00057A07">
        <w:t xml:space="preserve">represent a higher risk profile than the Guideline </w:t>
      </w:r>
      <w:r>
        <w:t xml:space="preserve">Public </w:t>
      </w:r>
      <w:r w:rsidRPr="00057A07">
        <w:t>Companies; and</w:t>
      </w:r>
    </w:p>
    <w:p w14:paraId="1B8329A7" w14:textId="77777777" w:rsidR="00573796" w:rsidRPr="00750BFD" w:rsidRDefault="00573796" w:rsidP="00724D57">
      <w:pPr>
        <w:pStyle w:val="RNABodyCopy"/>
        <w:numPr>
          <w:ilvl w:val="0"/>
          <w:numId w:val="40"/>
        </w:numPr>
        <w:ind w:left="1080" w:hanging="720"/>
      </w:pPr>
      <w:r>
        <w:lastRenderedPageBreak/>
        <w:t xml:space="preserve">The Company </w:t>
      </w:r>
      <w:r w:rsidRPr="00750BFD">
        <w:t>is not a publicly traded company and relies on private sources of equity</w:t>
      </w:r>
      <w:r>
        <w:t xml:space="preserve">.  </w:t>
      </w:r>
      <w:r w:rsidRPr="00750BFD">
        <w:t>Public companies typically have lower costs of equity since the public equity markets typically demand lower levels of return compared to private sources of equity</w:t>
      </w:r>
      <w:r>
        <w:t xml:space="preserve">.  </w:t>
      </w:r>
      <w:r w:rsidRPr="00750BFD">
        <w:t>Investments in public companies provide a liquid investment that may compensate for the minority level interest typically involved.</w:t>
      </w:r>
      <w:r>
        <w:t xml:space="preserve">  </w:t>
      </w:r>
    </w:p>
    <w:p w14:paraId="11E1B567" w14:textId="77777777" w:rsidR="00573796" w:rsidRPr="00474556" w:rsidRDefault="00573796" w:rsidP="00A55890">
      <w:pPr>
        <w:pStyle w:val="RNABodyCopy"/>
        <w:rPr>
          <w:ins w:id="529" w:author="Ayush Mittal" w:date="2019-05-06T17:01:00Z"/>
        </w:rPr>
      </w:pPr>
    </w:p>
    <w:p w14:paraId="1AF8D9B5" w14:textId="03C9759D" w:rsidR="00573796" w:rsidRDefault="00573796" w:rsidP="00A55890">
      <w:pPr>
        <w:pStyle w:val="RNABodyCopy"/>
      </w:pPr>
      <w:r w:rsidRPr="00C728C8">
        <w:t>As noted above, RNA did not develop an enterprise value indication based on the application of market multiples.</w:t>
      </w:r>
      <w:r w:rsidR="007700E4">
        <w:t xml:space="preserve"> </w:t>
      </w:r>
      <w:r w:rsidRPr="00C728C8">
        <w:t xml:space="preserve"> </w:t>
      </w:r>
    </w:p>
    <w:p w14:paraId="57C4AB73" w14:textId="77777777" w:rsidR="00573796" w:rsidRDefault="00573796" w:rsidP="00A55890">
      <w:pPr>
        <w:pStyle w:val="RNABodyCopy"/>
      </w:pPr>
    </w:p>
    <w:p w14:paraId="317590BC" w14:textId="3B581CDC" w:rsidR="00573796" w:rsidRPr="00893C63" w:rsidRDefault="00573796" w:rsidP="00BB5DEE">
      <w:pPr>
        <w:pStyle w:val="RNAHeadline3"/>
      </w:pPr>
      <w:r w:rsidRPr="00893C63">
        <w:t>Market Approach – GTM</w:t>
      </w:r>
    </w:p>
    <w:p w14:paraId="063E449B" w14:textId="51DC3C99" w:rsidR="00573796" w:rsidRPr="00474556" w:rsidRDefault="00CB43D9" w:rsidP="00DE5618">
      <w:pPr>
        <w:pStyle w:val="RNABodyCopy"/>
        <w:keepNext/>
      </w:pPr>
      <w:r w:rsidRPr="00750BFD">
        <w:t xml:space="preserve">RNA did not </w:t>
      </w:r>
      <w:r>
        <w:t>rely upon the</w:t>
      </w:r>
      <w:r w:rsidRPr="00750BFD">
        <w:t xml:space="preserve"> GTM because the</w:t>
      </w:r>
      <w:r>
        <w:t xml:space="preserve"> Company </w:t>
      </w:r>
      <w:r w:rsidRPr="00750BFD">
        <w:t>is still operating at a loss</w:t>
      </w:r>
      <w:r>
        <w:t>.</w:t>
      </w:r>
      <w:r w:rsidRPr="00750BFD">
        <w:t xml:space="preserve"> </w:t>
      </w:r>
      <w:r>
        <w:t xml:space="preserve"> Furthermore, it is</w:t>
      </w:r>
      <w:r w:rsidRPr="00750BFD">
        <w:t xml:space="preserve"> </w:t>
      </w:r>
      <w:r>
        <w:t xml:space="preserve">relatively </w:t>
      </w:r>
      <w:r w:rsidRPr="00750BFD">
        <w:t xml:space="preserve">difficult </w:t>
      </w:r>
      <w:r>
        <w:t xml:space="preserve">to </w:t>
      </w:r>
      <w:r w:rsidRPr="00750BFD">
        <w:t xml:space="preserve">identify market transactions that are reasonably </w:t>
      </w:r>
      <w:proofErr w:type="gramStart"/>
      <w:r w:rsidRPr="00750BFD">
        <w:t>similar to</w:t>
      </w:r>
      <w:proofErr w:type="gramEnd"/>
      <w:r w:rsidRPr="00750BFD">
        <w:t xml:space="preserve"> </w:t>
      </w:r>
      <w:r>
        <w:t xml:space="preserve">the Company </w:t>
      </w:r>
      <w:r w:rsidRPr="00750BFD">
        <w:t>with respect to stage of development, underlying economic fundamentals, products (i.e., potential product pipeline) and prospects for success</w:t>
      </w:r>
      <w:r>
        <w:t xml:space="preserve">.  </w:t>
      </w:r>
      <w:r w:rsidRPr="0037051E">
        <w:t xml:space="preserve">Notwithstanding, we did consider </w:t>
      </w:r>
      <w:r>
        <w:t>G</w:t>
      </w:r>
      <w:r w:rsidRPr="0037051E">
        <w:t xml:space="preserve">uideline </w:t>
      </w:r>
      <w:r>
        <w:t>T</w:t>
      </w:r>
      <w:r w:rsidRPr="0037051E">
        <w:t>ransactions deemed comparable to the Company, which is</w:t>
      </w:r>
      <w:r>
        <w:t xml:space="preserve"> a</w:t>
      </w:r>
      <w:r w:rsidRPr="0037051E">
        <w:t xml:space="preserve"> key element of the Market Approach, </w:t>
      </w:r>
      <w:r>
        <w:t>since M&amp;</w:t>
      </w:r>
      <w:proofErr w:type="gramStart"/>
      <w:r>
        <w:t>A was considered to be</w:t>
      </w:r>
      <w:proofErr w:type="gramEnd"/>
      <w:r>
        <w:t xml:space="preserve"> one of the non-IPO scenarios for the OPM considered as an input to the Hybrid Method</w:t>
      </w:r>
      <w:r w:rsidRPr="0037051E">
        <w:t>.</w:t>
      </w:r>
    </w:p>
    <w:p w14:paraId="1DDAACA7" w14:textId="77777777" w:rsidR="00573796" w:rsidRDefault="00573796" w:rsidP="00A55890">
      <w:pPr>
        <w:pStyle w:val="RNABodyCopy"/>
      </w:pPr>
    </w:p>
    <w:p w14:paraId="3F6866A8" w14:textId="73E5AD5D" w:rsidR="00B549E5" w:rsidRDefault="00573796" w:rsidP="00A55890">
      <w:pPr>
        <w:pStyle w:val="RNABodyCopy"/>
      </w:pPr>
      <w:r>
        <w:t xml:space="preserve">RNA reviewed </w:t>
      </w:r>
      <w:r w:rsidR="00F2070E">
        <w:t xml:space="preserve">the </w:t>
      </w:r>
      <w:r>
        <w:t xml:space="preserve">M&amp;A </w:t>
      </w:r>
      <w:r w:rsidR="00F2070E">
        <w:t xml:space="preserve">transactions </w:t>
      </w:r>
      <w:r>
        <w:t xml:space="preserve">in recent years in similar </w:t>
      </w:r>
      <w:r w:rsidR="0069364C">
        <w:t>industries and</w:t>
      </w:r>
      <w:r>
        <w:t xml:space="preserve"> considered various transactions that were comparable to the Company.  RNA acknowledged the characteristics of the target companies underlying the Guideline Transactions, detailed as follows: </w:t>
      </w:r>
    </w:p>
    <w:p w14:paraId="00E3486D" w14:textId="77777777" w:rsidR="00573796" w:rsidRPr="004E20DB" w:rsidRDefault="00573796" w:rsidP="00573796"/>
    <w:p w14:paraId="2A5E319A" w14:textId="18482D2C" w:rsidR="00573796" w:rsidRPr="00B549E5" w:rsidRDefault="00573796" w:rsidP="00A42EEC">
      <w:pPr>
        <w:pStyle w:val="RNABodyCopy-Numbered"/>
        <w:numPr>
          <w:ilvl w:val="0"/>
          <w:numId w:val="59"/>
        </w:numPr>
        <w:ind w:left="1080" w:hanging="720"/>
      </w:pPr>
      <w:r w:rsidRPr="00B549E5">
        <w:t xml:space="preserve">The Company’s operations focus primarily on the </w:t>
      </w:r>
      <w:r w:rsidR="005E153A" w:rsidRPr="005E153A">
        <w:t>discovering and developing treatments for fibrotic diseases</w:t>
      </w:r>
      <w:r w:rsidRPr="00B549E5">
        <w:t>, which are generally different from and</w:t>
      </w:r>
      <w:r w:rsidR="00EA457E" w:rsidRPr="00B549E5">
        <w:t>/or</w:t>
      </w:r>
      <w:r w:rsidRPr="00B549E5">
        <w:t xml:space="preserve"> less diversified than the businesses of the target companies; </w:t>
      </w:r>
    </w:p>
    <w:p w14:paraId="7AA1ADAA" w14:textId="77777777" w:rsidR="00573796" w:rsidRPr="00B549E5" w:rsidRDefault="00573796" w:rsidP="00A42EEC">
      <w:pPr>
        <w:pStyle w:val="RNABodyCopy-Numbered"/>
        <w:ind w:left="1080" w:hanging="720"/>
      </w:pPr>
      <w:r w:rsidRPr="00B549E5">
        <w:t>The Company is generally smaller in size than the target companies underlying the Guideline Transactions, and as such, does not benefit from the leverage over suppliers and customers and certain economies of scale to which the target companies may be privileged; and</w:t>
      </w:r>
    </w:p>
    <w:p w14:paraId="27903FD1" w14:textId="1C8D2C3E" w:rsidR="00573796" w:rsidRPr="00B549E5" w:rsidRDefault="00573796" w:rsidP="00A42EEC">
      <w:pPr>
        <w:pStyle w:val="RNABodyCopy-Numbered"/>
        <w:ind w:left="1080" w:hanging="720"/>
      </w:pPr>
      <w:r w:rsidRPr="00B549E5">
        <w:t>The strategies and prospects of the Company generally represent a higher risk profile relative to most of the target companies s</w:t>
      </w:r>
      <w:r w:rsidR="004D40E9" w:rsidRPr="00B549E5">
        <w:t>ince</w:t>
      </w:r>
      <w:r w:rsidRPr="00B549E5">
        <w:t xml:space="preserve"> the Company is currently at an earlier stage/smaller than when </w:t>
      </w:r>
      <w:r w:rsidR="000137BE" w:rsidRPr="00B549E5">
        <w:t xml:space="preserve">some of </w:t>
      </w:r>
      <w:r w:rsidRPr="00B549E5">
        <w:t xml:space="preserve">the target companies were acquired. </w:t>
      </w:r>
      <w:r w:rsidR="00321E23" w:rsidRPr="00B549E5">
        <w:t xml:space="preserve"> </w:t>
      </w:r>
    </w:p>
    <w:p w14:paraId="63ED0A1E" w14:textId="77777777" w:rsidR="00573796" w:rsidRDefault="00573796" w:rsidP="00573796"/>
    <w:p w14:paraId="06FC3EC5" w14:textId="6EC3A539" w:rsidR="00005A95" w:rsidRDefault="00573796">
      <w:pPr>
        <w:pStyle w:val="RNABodyCopy"/>
      </w:pPr>
      <w:r w:rsidRPr="00C728C8">
        <w:t>As noted above, RNA did not develop an enterprise value indication based on the application of market multiples.</w:t>
      </w:r>
      <w:r w:rsidR="00321E23">
        <w:t xml:space="preserve">  </w:t>
      </w:r>
    </w:p>
    <w:p w14:paraId="5475D455" w14:textId="73D9C08F" w:rsidR="00FA06A8" w:rsidRDefault="00FA06A8" w:rsidP="00A42EEC">
      <w:pPr>
        <w:pStyle w:val="RNABodyCopy"/>
        <w:rPr>
          <w:rFonts w:cs="Arial"/>
          <w:caps/>
          <w:color w:val="2E74B5" w:themeColor="accent2" w:themeShade="BF"/>
          <w:spacing w:val="20"/>
          <w:sz w:val="24"/>
        </w:rPr>
      </w:pPr>
      <w:bookmarkStart w:id="530" w:name="_Toc418529128"/>
      <w:bookmarkStart w:id="531" w:name="_Toc425496325"/>
      <w:bookmarkStart w:id="532" w:name="_Toc432004253"/>
    </w:p>
    <w:p w14:paraId="3FEEA1ED" w14:textId="70ED2373" w:rsidR="00554D0A" w:rsidRPr="00565DEF" w:rsidRDefault="00554D0A" w:rsidP="00554D0A">
      <w:pPr>
        <w:pStyle w:val="RNAHeadlineB"/>
        <w:outlineLvl w:val="1"/>
        <w:rPr>
          <w:rFonts w:ascii="Georgia" w:hAnsi="Georgia"/>
        </w:rPr>
      </w:pPr>
      <w:bookmarkStart w:id="533" w:name="_Toc7800731"/>
      <w:r>
        <w:rPr>
          <w:rFonts w:ascii="Georgia" w:hAnsi="Georgia"/>
        </w:rPr>
        <w:t>Allocation Analysis</w:t>
      </w:r>
      <w:bookmarkEnd w:id="533"/>
    </w:p>
    <w:bookmarkEnd w:id="530"/>
    <w:bookmarkEnd w:id="531"/>
    <w:bookmarkEnd w:id="532"/>
    <w:p w14:paraId="22BC3ACE" w14:textId="4899D87C" w:rsidR="00573796" w:rsidRDefault="00F2070E" w:rsidP="00203C9E">
      <w:pPr>
        <w:pStyle w:val="RNABodyCopy"/>
      </w:pPr>
      <w:r>
        <w:t>C</w:t>
      </w:r>
      <w:r w:rsidR="00573796" w:rsidRPr="00565113">
        <w:t>onsider</w:t>
      </w:r>
      <w:r>
        <w:t>ing</w:t>
      </w:r>
      <w:r w:rsidR="00573796" w:rsidRPr="00565113">
        <w:t xml:space="preserve"> the above, the allocation determination herein has been developed primarily </w:t>
      </w:r>
      <w:proofErr w:type="gramStart"/>
      <w:r w:rsidR="00573796" w:rsidRPr="00565113">
        <w:t>on the basis of</w:t>
      </w:r>
      <w:proofErr w:type="gramEnd"/>
      <w:r w:rsidR="00EA457E">
        <w:t xml:space="preserve"> the</w:t>
      </w:r>
      <w:r w:rsidR="00573796" w:rsidRPr="00565113">
        <w:t xml:space="preserve"> </w:t>
      </w:r>
      <w:r w:rsidR="00005A95">
        <w:t xml:space="preserve">Hybrid </w:t>
      </w:r>
      <w:r w:rsidR="00573796" w:rsidRPr="00565113">
        <w:t>OPM to allocate the e</w:t>
      </w:r>
      <w:r w:rsidR="00573796">
        <w:t>quity</w:t>
      </w:r>
      <w:r w:rsidR="00573796" w:rsidRPr="00565113">
        <w:t xml:space="preserve"> value of the Company across the Company’s capital structure.</w:t>
      </w:r>
      <w:r w:rsidR="00573796">
        <w:t xml:space="preserve"> </w:t>
      </w:r>
      <w:r w:rsidR="001D4F25">
        <w:t xml:space="preserve"> </w:t>
      </w:r>
    </w:p>
    <w:p w14:paraId="2A28AC2E" w14:textId="77777777" w:rsidR="00573796" w:rsidRDefault="00573796" w:rsidP="00565DEF">
      <w:pPr>
        <w:pStyle w:val="RNABodyCopy"/>
      </w:pPr>
    </w:p>
    <w:p w14:paraId="75623527" w14:textId="23295EDA" w:rsidR="00573796" w:rsidRPr="00893C63" w:rsidRDefault="00573796" w:rsidP="00DE5618">
      <w:pPr>
        <w:pStyle w:val="RNAHeadline3"/>
        <w:keepLines w:val="0"/>
        <w:widowControl/>
        <w:spacing w:line="300" w:lineRule="exact"/>
        <w:jc w:val="both"/>
      </w:pPr>
      <w:r w:rsidRPr="00893C63">
        <w:lastRenderedPageBreak/>
        <w:t>Current Value Method</w:t>
      </w:r>
    </w:p>
    <w:p w14:paraId="539E0E35" w14:textId="6CE6337B" w:rsidR="00573796" w:rsidRDefault="00573796" w:rsidP="00DE5618">
      <w:pPr>
        <w:pStyle w:val="RNABodyCopy"/>
        <w:keepNext/>
      </w:pPr>
      <w:r w:rsidRPr="00750BFD">
        <w:t xml:space="preserve">Based on the considerations detailed above, RNA noted that </w:t>
      </w:r>
      <w:r w:rsidR="00F2070E">
        <w:t xml:space="preserve">since </w:t>
      </w:r>
      <w:r w:rsidRPr="00750BFD">
        <w:t xml:space="preserve">the </w:t>
      </w:r>
      <w:r w:rsidR="00F2070E">
        <w:t xml:space="preserve">Company is not expecting an </w:t>
      </w:r>
      <w:r w:rsidRPr="00750BFD">
        <w:t>imminent liquidity event</w:t>
      </w:r>
      <w:r w:rsidR="00F2070E">
        <w:t xml:space="preserve"> and is</w:t>
      </w:r>
      <w:r w:rsidRPr="00750BFD">
        <w:t xml:space="preserve"> </w:t>
      </w:r>
      <w:r w:rsidR="00214EB3">
        <w:t xml:space="preserve">not </w:t>
      </w:r>
      <w:r w:rsidRPr="00750BFD">
        <w:t xml:space="preserve">at a very early stage of development, </w:t>
      </w:r>
      <w:r w:rsidR="00F2070E">
        <w:t xml:space="preserve">circumstances </w:t>
      </w:r>
      <w:r w:rsidRPr="00750BFD">
        <w:t>do not meet the appropriate criteria for the application of the CVM</w:t>
      </w:r>
      <w:r>
        <w:t xml:space="preserve">.  </w:t>
      </w:r>
      <w:r w:rsidRPr="00750BFD">
        <w:t xml:space="preserve">As such, RNA has </w:t>
      </w:r>
      <w:r w:rsidRPr="00005A95">
        <w:t xml:space="preserve">elected </w:t>
      </w:r>
      <w:r w:rsidRPr="00A42EEC">
        <w:t>not to rely upon the CVM</w:t>
      </w:r>
      <w:r w:rsidRPr="00750BFD">
        <w:t xml:space="preserve"> as a primary allocation methodology.</w:t>
      </w:r>
      <w:r w:rsidR="007E2C1A">
        <w:t xml:space="preserve">  </w:t>
      </w:r>
    </w:p>
    <w:p w14:paraId="7193D69A" w14:textId="77777777" w:rsidR="00573796" w:rsidRDefault="00573796" w:rsidP="00203C9E">
      <w:pPr>
        <w:pStyle w:val="RNABodyCopy"/>
      </w:pPr>
    </w:p>
    <w:p w14:paraId="218D01CE" w14:textId="039B10EE" w:rsidR="00573796" w:rsidRPr="00893C63" w:rsidRDefault="00573796" w:rsidP="00DE5618">
      <w:pPr>
        <w:pStyle w:val="RNAHeadline3"/>
        <w:keepLines w:val="0"/>
        <w:widowControl/>
        <w:spacing w:line="300" w:lineRule="exact"/>
        <w:jc w:val="both"/>
      </w:pPr>
      <w:r w:rsidRPr="00893C63">
        <w:t>Option Pricing Method</w:t>
      </w:r>
    </w:p>
    <w:p w14:paraId="398AFC93" w14:textId="74A87E7A" w:rsidR="00573796" w:rsidRDefault="00573796" w:rsidP="00DE5618">
      <w:pPr>
        <w:pStyle w:val="RNABodyCopy"/>
        <w:keepNext/>
      </w:pPr>
      <w:del w:id="534" w:author="Nishant Soni" w:date="2019-05-09T16:05:00Z">
        <w:r w:rsidRPr="00CC2879" w:rsidDel="00E668B6">
          <w:delText>Based on the considerations detailed above, as well as RNA’s observations of Guideline</w:delText>
        </w:r>
        <w:r w:rsidDel="00E668B6">
          <w:delText xml:space="preserve"> Public</w:delText>
        </w:r>
        <w:r w:rsidRPr="00CC2879" w:rsidDel="00E668B6">
          <w:delText xml:space="preserve"> Companies, Guideline Transactions and general industry experience, RNA noted that the possible future outcomes and the resulting enterprise value indications for the </w:delText>
        </w:r>
        <w:r w:rsidDel="00E668B6">
          <w:delText>Company</w:delText>
        </w:r>
        <w:r w:rsidRPr="00CC2879" w:rsidDel="00E668B6">
          <w:delText xml:space="preserve"> would not generally follow a log-normal distribution.  Given the </w:delText>
        </w:r>
        <w:r w:rsidDel="00E668B6">
          <w:delText>Company</w:delText>
        </w:r>
        <w:r w:rsidRPr="00CC2879" w:rsidDel="00E668B6">
          <w:delText>’s early stage of development and limited historical performance and near-term projected performance, the underlying presumptions of a log-normal distribution of returns and a return distribution that follows a Geometric Brownian motion were not reasonable to apply in this analysis.  As such, RNA has elected not to rely upon the OPM</w:delText>
        </w:r>
      </w:del>
      <w:ins w:id="535" w:author="Nishant Soni" w:date="2019-05-09T16:05:00Z">
        <w:r w:rsidR="00E668B6">
          <w:t>We constructed an OPM ana</w:t>
        </w:r>
      </w:ins>
      <w:ins w:id="536" w:author="Nishant Soni" w:date="2019-05-09T16:06:00Z">
        <w:r w:rsidR="00E668B6">
          <w:t>lysis as part of the Hybrid Method analysis, as explained in the section below</w:t>
        </w:r>
      </w:ins>
      <w:r w:rsidRPr="00750BFD">
        <w:t>.</w:t>
      </w:r>
      <w:ins w:id="537" w:author="Nishant Soni" w:date="2019-05-09T16:06:00Z">
        <w:r w:rsidR="00E668B6">
          <w:t xml:space="preserve">  Refer to Exhibit B.3 and B.4 for further details.</w:t>
        </w:r>
      </w:ins>
      <w:r w:rsidR="007E2C1A">
        <w:t xml:space="preserve">  </w:t>
      </w:r>
    </w:p>
    <w:p w14:paraId="4CBCCECE" w14:textId="77777777" w:rsidR="00573796" w:rsidRPr="00B63489" w:rsidRDefault="00573796" w:rsidP="00203C9E">
      <w:pPr>
        <w:pStyle w:val="RNABodyCopy"/>
      </w:pPr>
    </w:p>
    <w:p w14:paraId="0256A3BC" w14:textId="77777777" w:rsidR="00573796" w:rsidRPr="00893C63" w:rsidRDefault="00573796" w:rsidP="00BB5DEE">
      <w:pPr>
        <w:pStyle w:val="RNAHeadline3"/>
      </w:pPr>
      <w:r w:rsidRPr="00893C63">
        <w:t xml:space="preserve">Probability Weighted Expected Return Method </w:t>
      </w:r>
    </w:p>
    <w:p w14:paraId="64F3DA92" w14:textId="0A24357B" w:rsidR="0079183B" w:rsidRDefault="0079183B" w:rsidP="0079183B">
      <w:pPr>
        <w:pStyle w:val="RNABodyCopy"/>
        <w:keepNext/>
      </w:pPr>
      <w:r w:rsidRPr="00DB7AD5">
        <w:t xml:space="preserve">Since </w:t>
      </w:r>
      <w:r w:rsidRPr="001C7805">
        <w:t>Management had limited visibility into the future exit scenarios for the Company</w:t>
      </w:r>
      <w:r>
        <w:t xml:space="preserve">, </w:t>
      </w:r>
      <w:r w:rsidRPr="00DB7AD5">
        <w:t>RNA did not rely on the PWERM as a primary allocation methodology.</w:t>
      </w:r>
    </w:p>
    <w:p w14:paraId="3601296A" w14:textId="77777777" w:rsidR="00267829" w:rsidRDefault="00267829" w:rsidP="0079183B">
      <w:pPr>
        <w:pStyle w:val="RNABodyCopy"/>
        <w:keepNext/>
      </w:pPr>
    </w:p>
    <w:p w14:paraId="183878F8" w14:textId="33996D61" w:rsidR="00005A95" w:rsidRDefault="00005A95" w:rsidP="00005A95">
      <w:pPr>
        <w:pStyle w:val="RNABodyCopy"/>
      </w:pPr>
      <w:r>
        <w:t>Notwithstanding, as part of the Hybrid OPM, Management contemplated an early IPO exit (“IPO Early”) in September 2019 and a late IPO exit (“IPO Late”) in March 2020</w:t>
      </w:r>
      <w:r w:rsidR="0069364C">
        <w:t xml:space="preserve">.  </w:t>
      </w:r>
      <w:r>
        <w:t>Refer to the Hybrid Method section below for further details.</w:t>
      </w:r>
      <w:r w:rsidRPr="00565DEF" w:rsidDel="00005A95">
        <w:rPr>
          <w:highlight w:val="yellow"/>
        </w:rPr>
        <w:t xml:space="preserve"> </w:t>
      </w:r>
    </w:p>
    <w:p w14:paraId="1D623C73" w14:textId="77777777" w:rsidR="00191A1B" w:rsidRDefault="00191A1B" w:rsidP="00DE5618">
      <w:pPr>
        <w:pStyle w:val="RNABodyCopy"/>
      </w:pPr>
    </w:p>
    <w:p w14:paraId="2BBA4AC9" w14:textId="77777777" w:rsidR="00267829" w:rsidRPr="00893C63" w:rsidRDefault="00267829" w:rsidP="00267829">
      <w:pPr>
        <w:pStyle w:val="RNAHeadline3"/>
      </w:pPr>
      <w:r>
        <w:t>Hybrid Method</w:t>
      </w:r>
      <w:r w:rsidRPr="00893C63">
        <w:t xml:space="preserve"> </w:t>
      </w:r>
    </w:p>
    <w:p w14:paraId="569F17DF" w14:textId="56E31EC3" w:rsidR="007608F2" w:rsidRDefault="00267829" w:rsidP="007608F2">
      <w:pPr>
        <w:pStyle w:val="RNABodyCopy"/>
        <w:rPr>
          <w:moveTo w:id="538" w:author="Nishant Soni" w:date="2019-05-09T16:09:00Z"/>
        </w:rPr>
      </w:pPr>
      <w:r>
        <w:t>Under the Hybrid Method, we</w:t>
      </w:r>
      <w:r w:rsidRPr="00B22FD5">
        <w:t xml:space="preserve"> comput</w:t>
      </w:r>
      <w:r>
        <w:t>ed</w:t>
      </w:r>
      <w:r w:rsidRPr="00B22FD5">
        <w:t xml:space="preserve"> the probabili</w:t>
      </w:r>
      <w:r>
        <w:t xml:space="preserve">ty-weighted value across two scenarios: </w:t>
      </w:r>
      <w:ins w:id="539" w:author="Nishant Soni" w:date="2019-05-09T16:07:00Z">
        <w:r w:rsidR="00E668B6">
          <w:t xml:space="preserve">the </w:t>
        </w:r>
      </w:ins>
      <w:r>
        <w:t xml:space="preserve">IPO </w:t>
      </w:r>
      <w:del w:id="540" w:author="Nishant Soni" w:date="2019-05-09T16:07:00Z">
        <w:r w:rsidDel="00E668B6">
          <w:delText xml:space="preserve">Waterfall </w:delText>
        </w:r>
      </w:del>
      <w:r w:rsidRPr="00B22FD5">
        <w:t>and the non-IPO scenarios</w:t>
      </w:r>
      <w:r>
        <w:t xml:space="preserve"> (estimated using the OPM)</w:t>
      </w:r>
      <w:r w:rsidRPr="00B22FD5">
        <w:t>.</w:t>
      </w:r>
      <w:r>
        <w:t xml:space="preserve">  As part of this analysis, w</w:t>
      </w:r>
      <w:r w:rsidRPr="00750BFD">
        <w:t>e constructed an OPM analysis, which is very similar to that outlined in the Practice Aid</w:t>
      </w:r>
      <w:r>
        <w:t>, to estimate the value for the non-IPO scenarios.</w:t>
      </w:r>
      <w:ins w:id="541" w:author="Nishant Soni" w:date="2019-05-09T16:08:00Z">
        <w:r w:rsidR="007608F2">
          <w:t xml:space="preserve">  </w:t>
        </w:r>
        <w:proofErr w:type="gramStart"/>
        <w:r w:rsidR="007608F2">
          <w:t>In essence,</w:t>
        </w:r>
      </w:ins>
      <w:ins w:id="542" w:author="Nishant Soni" w:date="2019-05-09T16:09:00Z">
        <w:r w:rsidR="007608F2" w:rsidRPr="007608F2">
          <w:t xml:space="preserve"> </w:t>
        </w:r>
        <w:r w:rsidR="007608F2">
          <w:t>w</w:t>
        </w:r>
      </w:ins>
      <w:moveToRangeStart w:id="543" w:author="Nishant Soni" w:date="2019-05-09T16:09:00Z" w:name="move8310568"/>
      <w:proofErr w:type="gramEnd"/>
      <w:moveTo w:id="544" w:author="Nishant Soni" w:date="2019-05-09T16:09:00Z">
        <w:del w:id="545" w:author="Nishant Soni" w:date="2019-05-09T16:09:00Z">
          <w:r w:rsidR="007608F2" w:rsidDel="007608F2">
            <w:delText>W</w:delText>
          </w:r>
        </w:del>
        <w:r w:rsidR="007608F2" w:rsidRPr="00005A95">
          <w:t>e performed a series of call-option value calculations using the Black-Scholes option pricing model.  These option calculations were established at different breakpoints (value inflection points, which represent changes in the allocation or proceeds to the investors in the Company’s capital structure).</w:t>
        </w:r>
      </w:moveTo>
      <w:moveToRangeEnd w:id="543"/>
      <w:ins w:id="546" w:author="Nishant Soni" w:date="2019-05-09T16:09:00Z">
        <w:r w:rsidR="007608F2">
          <w:t xml:space="preserve">  </w:t>
        </w:r>
        <w:r w:rsidR="007608F2" w:rsidRPr="00005A95">
          <w:t xml:space="preserve">Refer to </w:t>
        </w:r>
        <w:r w:rsidR="007608F2" w:rsidRPr="00A42EEC">
          <w:t>Exhibit B.3</w:t>
        </w:r>
        <w:r w:rsidR="007608F2" w:rsidRPr="00005A95">
          <w:t xml:space="preserve"> for the calculation of breakpoints</w:t>
        </w:r>
        <w:r w:rsidR="007608F2">
          <w:t xml:space="preserve">.  </w:t>
        </w:r>
        <w:r w:rsidR="007608F2" w:rsidRPr="00005A95">
          <w:t>The value differential (tranche) between sequential options was then allocated to the shareholders based on their respective interest in the allocation between the sequential breakpoints</w:t>
        </w:r>
        <w:r w:rsidR="007608F2">
          <w:t xml:space="preserve">.  A </w:t>
        </w:r>
      </w:ins>
      <w:moveToRangeStart w:id="547" w:author="Nishant Soni" w:date="2019-05-09T16:09:00Z" w:name="move8310605"/>
      <w:moveTo w:id="548" w:author="Nishant Soni" w:date="2019-05-09T16:09:00Z">
        <w:r w:rsidR="007608F2" w:rsidRPr="00005A95">
          <w:t xml:space="preserve">DLOM was then applied to the value of the Common Stock.  Refer to </w:t>
        </w:r>
      </w:moveTo>
      <w:ins w:id="549" w:author="Nishant Soni" w:date="2019-05-09T16:10:00Z">
        <w:r w:rsidR="007608F2">
          <w:t xml:space="preserve">“Discounts and Premiums” section below and </w:t>
        </w:r>
      </w:ins>
      <w:moveTo w:id="550" w:author="Nishant Soni" w:date="2019-05-09T16:09:00Z">
        <w:r w:rsidR="007608F2" w:rsidRPr="00A42EEC">
          <w:t>Exhibit H.1</w:t>
        </w:r>
        <w:r w:rsidR="007608F2" w:rsidRPr="00005A95">
          <w:t xml:space="preserve"> for further details on DLOM calculations</w:t>
        </w:r>
        <w:r w:rsidR="007608F2">
          <w:t>.</w:t>
        </w:r>
      </w:moveTo>
    </w:p>
    <w:moveToRangeEnd w:id="547"/>
    <w:p w14:paraId="24D3DBE9" w14:textId="4866E0F8" w:rsidR="00267829" w:rsidRDefault="00267829" w:rsidP="00267829">
      <w:pPr>
        <w:pStyle w:val="RNABodyCopy"/>
      </w:pPr>
    </w:p>
    <w:p w14:paraId="6EA839C8" w14:textId="03C22923" w:rsidR="00267829" w:rsidRDefault="007608F2" w:rsidP="00267829">
      <w:pPr>
        <w:pStyle w:val="RNABodyCopy"/>
        <w:rPr>
          <w:ins w:id="551" w:author="Nishant Soni" w:date="2019-05-09T16:11:00Z"/>
          <w:b/>
        </w:rPr>
      </w:pPr>
      <w:ins w:id="552" w:author="Nishant Soni" w:date="2019-05-09T16:10:00Z">
        <w:r>
          <w:rPr>
            <w:b/>
          </w:rPr>
          <w:t>Exit Scenario</w:t>
        </w:r>
      </w:ins>
    </w:p>
    <w:p w14:paraId="4AB0D910" w14:textId="59E0B1E8" w:rsidR="007608F2" w:rsidRDefault="007608F2" w:rsidP="00267829">
      <w:pPr>
        <w:pStyle w:val="RNABodyCopy"/>
        <w:rPr>
          <w:ins w:id="553" w:author="Nishant Soni" w:date="2019-05-09T16:11:00Z"/>
        </w:rPr>
      </w:pPr>
      <w:ins w:id="554" w:author="Nishant Soni" w:date="2019-05-09T16:11:00Z">
        <w:r>
          <w:t>The following scenarios were forecast as part of the Hybrid Method:</w:t>
        </w:r>
      </w:ins>
    </w:p>
    <w:p w14:paraId="1C15EC52" w14:textId="77777777" w:rsidR="007608F2" w:rsidRPr="00E9658A" w:rsidRDefault="007608F2" w:rsidP="00267829">
      <w:pPr>
        <w:pStyle w:val="RNABodyCopy"/>
      </w:pPr>
    </w:p>
    <w:p w14:paraId="46BD9A14" w14:textId="5B903E7D" w:rsidR="00267829" w:rsidRPr="00AA597E" w:rsidDel="00AA597E" w:rsidRDefault="00267829" w:rsidP="00AA597E">
      <w:pPr>
        <w:pStyle w:val="RNABodyCopy"/>
        <w:numPr>
          <w:ilvl w:val="0"/>
          <w:numId w:val="64"/>
        </w:numPr>
        <w:rPr>
          <w:del w:id="555" w:author="Nishant Soni" w:date="2019-05-09T16:11:00Z"/>
          <w:b/>
          <w:rPrChange w:id="556" w:author="Nishant Soni" w:date="2019-05-09T16:24:00Z">
            <w:rPr>
              <w:del w:id="557" w:author="Nishant Soni" w:date="2019-05-09T16:11:00Z"/>
            </w:rPr>
          </w:rPrChange>
        </w:rPr>
      </w:pPr>
      <w:del w:id="558" w:author="Nishant Soni" w:date="2019-05-09T16:11:00Z">
        <w:r w:rsidRPr="00E9658A" w:rsidDel="007608F2">
          <w:rPr>
            <w:b/>
          </w:rPr>
          <w:delText xml:space="preserve">Scenario 1: </w:delText>
        </w:r>
      </w:del>
      <w:r w:rsidRPr="00E9658A">
        <w:rPr>
          <w:b/>
        </w:rPr>
        <w:t>OPM</w:t>
      </w:r>
      <w:del w:id="559" w:author="Nishant Soni" w:date="2019-05-09T16:11:00Z">
        <w:r w:rsidRPr="00E9658A" w:rsidDel="007608F2">
          <w:rPr>
            <w:b/>
          </w:rPr>
          <w:delText xml:space="preserve"> Analysis</w:delText>
        </w:r>
      </w:del>
      <w:ins w:id="560" w:author="Nishant Soni" w:date="2019-05-09T16:11:00Z">
        <w:r w:rsidR="007608F2" w:rsidRPr="00E9658A">
          <w:t xml:space="preserve">: </w:t>
        </w:r>
      </w:ins>
      <w:ins w:id="561" w:author="Nishant Soni" w:date="2019-05-09T16:12:00Z">
        <w:r w:rsidR="007608F2" w:rsidRPr="00E9658A">
          <w:t>Considers a blend of non-IPO scenarios in which the allocation of value was based on the liquidation and participation rights of the preferred stock.  We considered the following elements for the purpose of performing the OPM for the Hybrid Method:</w:t>
        </w:r>
      </w:ins>
    </w:p>
    <w:p w14:paraId="47BA2AFC" w14:textId="77777777" w:rsidR="00AA597E" w:rsidRPr="00E9658A" w:rsidRDefault="00AA597E">
      <w:pPr>
        <w:pStyle w:val="RNABodyCopy"/>
        <w:numPr>
          <w:ilvl w:val="0"/>
          <w:numId w:val="64"/>
        </w:numPr>
        <w:rPr>
          <w:ins w:id="562" w:author="Nishant Soni" w:date="2019-05-09T16:24:00Z"/>
          <w:b/>
        </w:rPr>
        <w:pPrChange w:id="563" w:author="Nishant Soni" w:date="2019-05-09T16:11:00Z">
          <w:pPr>
            <w:pStyle w:val="RNABodyCopy"/>
          </w:pPr>
        </w:pPrChange>
      </w:pPr>
    </w:p>
    <w:p w14:paraId="75A9EDAC" w14:textId="190CBE5E" w:rsidR="008F30B4" w:rsidRPr="00E9658A" w:rsidDel="00AA597E" w:rsidRDefault="00267829">
      <w:pPr>
        <w:pStyle w:val="RNABodyCopy"/>
        <w:ind w:left="1080"/>
        <w:rPr>
          <w:del w:id="564" w:author="Nishant Soni" w:date="2019-05-09T16:24:00Z"/>
        </w:rPr>
        <w:pPrChange w:id="565" w:author="Nishant Soni" w:date="2019-05-09T16:24:00Z">
          <w:pPr>
            <w:pStyle w:val="RNABodyCopy"/>
          </w:pPr>
        </w:pPrChange>
      </w:pPr>
      <w:del w:id="566" w:author="Nishant Soni" w:date="2019-05-09T16:24:00Z">
        <w:r w:rsidRPr="00E9658A" w:rsidDel="00AA597E">
          <w:delText xml:space="preserve">The allocable equity value in the OPM analysis was </w:delText>
        </w:r>
        <w:r w:rsidR="008F30B4" w:rsidRPr="00E9658A" w:rsidDel="00AA597E">
          <w:delText>taken at a step-up 6.3</w:delText>
        </w:r>
      </w:del>
      <w:ins w:id="567" w:author="Ayush Mittal" w:date="2019-05-06T17:01:00Z">
        <w:del w:id="568" w:author="Nishant Soni" w:date="2019-05-09T16:24:00Z">
          <w:r w:rsidR="00DA2F4F" w:rsidRPr="00E9658A" w:rsidDel="00AA597E">
            <w:delText>5</w:delText>
          </w:r>
        </w:del>
      </w:ins>
      <w:del w:id="569" w:author="Nishant Soni" w:date="2019-05-09T16:24:00Z">
        <w:r w:rsidR="008F30B4" w:rsidRPr="00E9658A" w:rsidDel="00AA597E">
          <w:delText>% (the “Step-Up”) considering progress in product development and market trends of early-stage biopharma companies. To determine the reasonability of the Step-Up, we reviewed the change in market capitalization since the Previous Valuation for preclinical/early clinical biopharma companies and noted that they remained adverse with a decline of 18.</w:delText>
        </w:r>
        <w:r w:rsidR="00DA2F4F" w:rsidRPr="00E9658A" w:rsidDel="00AA597E">
          <w:delText>2</w:delText>
        </w:r>
      </w:del>
      <w:ins w:id="570" w:author="Ayush Mittal" w:date="2019-05-06T17:01:00Z">
        <w:del w:id="571" w:author="Nishant Soni" w:date="2019-05-09T16:24:00Z">
          <w:r w:rsidR="008F30B4" w:rsidRPr="00E9658A" w:rsidDel="00AA597E">
            <w:delText>.</w:delText>
          </w:r>
          <w:r w:rsidR="00DA2F4F" w:rsidRPr="00E9658A" w:rsidDel="00AA597E">
            <w:delText>3</w:delText>
          </w:r>
        </w:del>
      </w:ins>
      <w:del w:id="572" w:author="Nishant Soni" w:date="2019-05-09T16:24:00Z">
        <w:r w:rsidR="008F30B4" w:rsidRPr="00E9658A" w:rsidDel="00AA597E">
          <w:delText>% in the mean</w:delText>
        </w:r>
      </w:del>
      <w:ins w:id="573" w:author="Ayush Mittal" w:date="2019-05-06T17:01:00Z">
        <w:del w:id="574" w:author="Nishant Soni" w:date="2019-05-09T16:24:00Z">
          <w:r w:rsidR="008F30B4" w:rsidRPr="00E9658A" w:rsidDel="00AA597E">
            <w:delText>me</w:delText>
          </w:r>
          <w:r w:rsidR="00DA2F4F" w:rsidRPr="00E9658A" w:rsidDel="00AA597E">
            <w:delText>di</w:delText>
          </w:r>
          <w:r w:rsidR="008F30B4" w:rsidRPr="00E9658A" w:rsidDel="00AA597E">
            <w:delText>an</w:delText>
          </w:r>
        </w:del>
      </w:ins>
      <w:del w:id="575" w:author="Nishant Soni" w:date="2019-05-09T16:24:00Z">
        <w:r w:rsidR="008F30B4" w:rsidRPr="00E9658A" w:rsidDel="00AA597E">
          <w:delText xml:space="preserve"> of the range</w:delText>
        </w:r>
        <w:r w:rsidR="0069364C" w:rsidRPr="00E9658A" w:rsidDel="00AA597E">
          <w:delText xml:space="preserve">.  </w:delText>
        </w:r>
        <w:r w:rsidR="008F30B4" w:rsidRPr="00E9658A" w:rsidDel="00AA597E">
          <w:delText>Notwithstanding, the Company has made progress with the development of</w:delText>
        </w:r>
      </w:del>
      <w:ins w:id="576" w:author="Ayush Mittal" w:date="2019-05-06T17:01:00Z">
        <w:del w:id="577" w:author="Nishant Soni" w:date="2019-05-09T16:24:00Z">
          <w:r w:rsidR="008F30B4" w:rsidRPr="00E9658A" w:rsidDel="00AA597E">
            <w:delText xml:space="preserve"> its</w:delText>
          </w:r>
        </w:del>
      </w:ins>
      <w:del w:id="578" w:author="Nishant Soni" w:date="2019-05-09T16:24:00Z">
        <w:r w:rsidR="008F30B4" w:rsidRPr="00E9658A" w:rsidDel="00AA597E">
          <w:delText xml:space="preserve"> </w:delText>
        </w:r>
        <w:r w:rsidR="001B3B0A" w:rsidRPr="00E9658A" w:rsidDel="00AA597E">
          <w:delText xml:space="preserve">Lead Program </w:delText>
        </w:r>
        <w:r w:rsidR="008F30B4" w:rsidRPr="00E9658A" w:rsidDel="00AA597E">
          <w:delText>with IND filing in December 2018, and two orphan drug designation grants by the FDA for its secondary lead program</w:delText>
        </w:r>
        <w:r w:rsidRPr="00E9658A" w:rsidDel="00AA597E">
          <w:delText>.</w:delText>
        </w:r>
      </w:del>
      <w:ins w:id="579" w:author="Ayush Mittal" w:date="2019-05-06T17:01:00Z">
        <w:del w:id="580" w:author="Nishant Soni" w:date="2019-05-09T16:24:00Z">
          <w:r w:rsidR="001B3B0A" w:rsidRPr="00E9658A" w:rsidDel="00AA597E">
            <w:delText>Second Lead Program</w:delText>
          </w:r>
          <w:r w:rsidRPr="00E9658A" w:rsidDel="00AA597E">
            <w:delText>.</w:delText>
          </w:r>
        </w:del>
      </w:ins>
      <w:del w:id="581" w:author="Nishant Soni" w:date="2019-05-09T16:24:00Z">
        <w:r w:rsidRPr="00E9658A" w:rsidDel="00AA597E">
          <w:delText xml:space="preserve">  </w:delText>
        </w:r>
      </w:del>
    </w:p>
    <w:p w14:paraId="6327B321" w14:textId="58B94881" w:rsidR="008F30B4" w:rsidRPr="00E9658A" w:rsidDel="007608F2" w:rsidRDefault="008F30B4">
      <w:pPr>
        <w:pStyle w:val="RNABodyCopy"/>
        <w:ind w:left="1080"/>
        <w:rPr>
          <w:del w:id="582" w:author="Nishant Soni" w:date="2019-05-09T16:11:00Z"/>
        </w:rPr>
        <w:pPrChange w:id="583" w:author="Nishant Soni" w:date="2019-05-09T16:24:00Z">
          <w:pPr>
            <w:pStyle w:val="RNABodyCopy"/>
          </w:pPr>
        </w:pPrChange>
      </w:pPr>
    </w:p>
    <w:p w14:paraId="72CCC4CF" w14:textId="273E828A" w:rsidR="00267829" w:rsidRPr="00E9658A" w:rsidDel="007608F2" w:rsidRDefault="008F30B4">
      <w:pPr>
        <w:pStyle w:val="RNABodyCopy"/>
        <w:ind w:left="1080"/>
        <w:rPr>
          <w:del w:id="584" w:author="Nishant Soni" w:date="2019-05-09T16:11:00Z"/>
        </w:rPr>
        <w:pPrChange w:id="585" w:author="Nishant Soni" w:date="2019-05-09T16:24:00Z">
          <w:pPr>
            <w:pStyle w:val="RNABodyCopy"/>
          </w:pPr>
        </w:pPrChange>
      </w:pPr>
      <w:moveFromRangeStart w:id="586" w:author="Nishant Soni" w:date="2019-05-09T16:09:00Z" w:name="move8310568"/>
      <w:moveFrom w:id="587" w:author="Nishant Soni" w:date="2019-05-09T16:09:00Z">
        <w:r w:rsidRPr="00E9658A" w:rsidDel="007608F2">
          <w:t>W</w:t>
        </w:r>
        <w:r w:rsidR="00267829" w:rsidRPr="00E9658A" w:rsidDel="007608F2">
          <w:t>e performed a series of call-option value calculations using the Black-Scholes option pricing model.  These option calculations were established at different breakpoints (value inflection points, which represent changes in the allocation or proceeds to the investors in the Company’s capital structur</w:t>
        </w:r>
        <w:del w:id="588" w:author="Nishant Soni" w:date="2019-05-09T16:11:00Z">
          <w:r w:rsidR="00267829" w:rsidRPr="00E9658A" w:rsidDel="007608F2">
            <w:delText>e).</w:delText>
          </w:r>
        </w:del>
      </w:moveFrom>
      <w:moveFromRangeEnd w:id="586"/>
      <w:del w:id="589" w:author="Nishant Soni" w:date="2019-05-09T16:11:00Z">
        <w:r w:rsidR="00267829" w:rsidRPr="00E9658A" w:rsidDel="007608F2">
          <w:delText xml:space="preserve">  </w:delText>
        </w:r>
      </w:del>
      <w:del w:id="590" w:author="Nishant Soni" w:date="2019-05-09T16:09:00Z">
        <w:r w:rsidR="00267829" w:rsidRPr="00E9658A" w:rsidDel="007608F2">
          <w:delText>Refer to Exhibit B.3 for the calculation of breakpoints</w:delText>
        </w:r>
      </w:del>
      <w:del w:id="591" w:author="Nishant Soni" w:date="2019-05-09T16:11:00Z">
        <w:r w:rsidR="00267829" w:rsidRPr="00E9658A" w:rsidDel="007608F2">
          <w:delText xml:space="preserve">.  </w:delText>
        </w:r>
      </w:del>
      <w:del w:id="592" w:author="Nishant Soni" w:date="2019-05-09T16:09:00Z">
        <w:r w:rsidR="00267829" w:rsidRPr="00E9658A" w:rsidDel="007608F2">
          <w:delText>The value differential (tranche) between sequential options was then allocated to the shareholders based on their respective interest in the allocation between the sequential breakpoints</w:delText>
        </w:r>
      </w:del>
      <w:del w:id="593" w:author="Nishant Soni" w:date="2019-05-09T16:11:00Z">
        <w:r w:rsidR="00267829" w:rsidRPr="00E9658A" w:rsidDel="007608F2">
          <w:delText xml:space="preserve">.  </w:delText>
        </w:r>
      </w:del>
      <w:moveFromRangeStart w:id="594" w:author="Nishant Soni" w:date="2019-05-09T16:09:00Z" w:name="move8310605"/>
      <w:moveFrom w:id="595" w:author="Nishant Soni" w:date="2019-05-09T16:09:00Z">
        <w:del w:id="596" w:author="Nishant Soni" w:date="2019-05-09T16:11:00Z">
          <w:r w:rsidR="00267829" w:rsidRPr="00E9658A" w:rsidDel="007608F2">
            <w:delText>DLOM was then applied to the value of the Common Stock.  Refer to Exhibit H.1 for further details</w:delText>
          </w:r>
          <w:r w:rsidR="00005A95" w:rsidRPr="00E9658A" w:rsidDel="007608F2">
            <w:delText xml:space="preserve"> on DLOM calculations</w:delText>
          </w:r>
          <w:r w:rsidR="00267829" w:rsidRPr="00E9658A" w:rsidDel="007608F2">
            <w:delText>.</w:delText>
          </w:r>
        </w:del>
      </w:moveFrom>
      <w:moveFromRangeEnd w:id="594"/>
    </w:p>
    <w:p w14:paraId="34A72758" w14:textId="2422A294" w:rsidR="00267829" w:rsidRPr="00E9658A" w:rsidDel="007608F2" w:rsidRDefault="00267829">
      <w:pPr>
        <w:pStyle w:val="RNABodyCopy"/>
        <w:ind w:left="1080"/>
        <w:rPr>
          <w:del w:id="597" w:author="Nishant Soni" w:date="2019-05-09T16:11:00Z"/>
        </w:rPr>
        <w:pPrChange w:id="598" w:author="Nishant Soni" w:date="2019-05-09T16:24:00Z">
          <w:pPr>
            <w:pStyle w:val="RNABodyCopy"/>
          </w:pPr>
        </w:pPrChange>
      </w:pPr>
    </w:p>
    <w:p w14:paraId="0B9D3569" w14:textId="76DB5E30" w:rsidR="00267829" w:rsidRPr="00E9658A" w:rsidDel="007608F2" w:rsidRDefault="00267829">
      <w:pPr>
        <w:pStyle w:val="RNABodyCopy"/>
        <w:ind w:left="1080"/>
        <w:rPr>
          <w:del w:id="599" w:author="Nishant Soni" w:date="2019-05-09T16:11:00Z"/>
          <w:szCs w:val="24"/>
        </w:rPr>
        <w:pPrChange w:id="600" w:author="Nishant Soni" w:date="2019-05-09T16:24:00Z">
          <w:pPr>
            <w:pStyle w:val="RNABodyCopy"/>
          </w:pPr>
        </w:pPrChange>
      </w:pPr>
      <w:del w:id="601" w:author="Nishant Soni" w:date="2019-05-09T16:11:00Z">
        <w:r w:rsidRPr="00E9658A" w:rsidDel="007608F2">
          <w:rPr>
            <w:szCs w:val="24"/>
          </w:rPr>
          <w:delText>RNA considered the following elements for purposes of performing the OPM:</w:delText>
        </w:r>
      </w:del>
    </w:p>
    <w:p w14:paraId="2916B9D7" w14:textId="77777777" w:rsidR="00267829" w:rsidRPr="00AA597E" w:rsidDel="004116BD" w:rsidRDefault="00267829">
      <w:pPr>
        <w:pStyle w:val="RNABodyCopy"/>
        <w:ind w:left="1080"/>
        <w:rPr>
          <w:del w:id="602" w:author="Nishant Soni" w:date="2019-05-09T16:49:00Z"/>
          <w:szCs w:val="24"/>
          <w:rPrChange w:id="603" w:author="Nishant Soni" w:date="2019-05-09T16:24:00Z">
            <w:rPr>
              <w:del w:id="604" w:author="Nishant Soni" w:date="2019-05-09T16:49:00Z"/>
              <w:rFonts w:ascii="Calibri" w:hAnsi="Calibri"/>
              <w:szCs w:val="24"/>
            </w:rPr>
          </w:rPrChange>
        </w:rPr>
        <w:pPrChange w:id="605" w:author="Nishant Soni" w:date="2019-05-09T16:24:00Z">
          <w:pPr>
            <w:pStyle w:val="RNABodyCopy"/>
          </w:pPr>
        </w:pPrChange>
      </w:pPr>
    </w:p>
    <w:p w14:paraId="67E42586" w14:textId="68883534" w:rsidR="00267829" w:rsidDel="007608F2" w:rsidRDefault="00267829" w:rsidP="007608F2">
      <w:pPr>
        <w:pStyle w:val="RNABodyCopy"/>
        <w:ind w:left="1440" w:hanging="360"/>
        <w:rPr>
          <w:del w:id="606" w:author="Nishant Soni" w:date="2019-05-09T16:13:00Z"/>
        </w:rPr>
      </w:pPr>
      <w:del w:id="607" w:author="Nishant Soni" w:date="2019-05-09T16:49:00Z">
        <w:r w:rsidRPr="00E9658A" w:rsidDel="004116BD">
          <w:delText>Time to Liquidity (“Time to Liquidity”): Reflects the number of years to a hypothetical exit or liquidity</w:delText>
        </w:r>
        <w:r w:rsidRPr="00565113" w:rsidDel="004116BD">
          <w:delText xml:space="preserve"> event for investors in the Company.  Time to Liquidity most closely resembles the expiration date in terms of Black-Scholes.  </w:delText>
        </w:r>
      </w:del>
      <w:del w:id="608" w:author="Nishant Soni" w:date="2019-05-09T16:45:00Z">
        <w:r w:rsidRPr="00565113" w:rsidDel="004116BD">
          <w:delText xml:space="preserve">RNA estimated Time to Liquidity based on </w:delText>
        </w:r>
        <w:r w:rsidRPr="00EA405C" w:rsidDel="004116BD">
          <w:delText>discussions with Management and</w:delText>
        </w:r>
        <w:r w:rsidDel="004116BD">
          <w:delText xml:space="preserve"> the expected timing of exit</w:delText>
        </w:r>
        <w:r w:rsidRPr="00EA405C" w:rsidDel="004116BD">
          <w:delText xml:space="preserve"> under the </w:delText>
        </w:r>
        <w:r w:rsidDel="004116BD">
          <w:delText>IPO Waterfall analysis</w:delText>
        </w:r>
        <w:r w:rsidRPr="00C50599" w:rsidDel="004116BD">
          <w:delText xml:space="preserve">; </w:delText>
        </w:r>
      </w:del>
    </w:p>
    <w:p w14:paraId="36807D44" w14:textId="5632AA7E" w:rsidR="00267829" w:rsidDel="007608F2" w:rsidRDefault="00267829">
      <w:pPr>
        <w:pStyle w:val="RNABodyCopy"/>
        <w:rPr>
          <w:del w:id="609" w:author="Nishant Soni" w:date="2019-05-09T16:14:00Z"/>
        </w:rPr>
        <w:pPrChange w:id="610" w:author="Nishant Soni" w:date="2019-05-09T16:49:00Z">
          <w:pPr>
            <w:pStyle w:val="RNABodyCopy"/>
            <w:ind w:left="1440" w:hanging="360"/>
          </w:pPr>
        </w:pPrChange>
      </w:pPr>
      <w:moveFromRangeStart w:id="611" w:author="Nishant Soni" w:date="2019-05-09T16:49:00Z" w:name="move8312959"/>
      <w:moveFrom w:id="612" w:author="Nishant Soni" w:date="2019-05-09T16:49:00Z">
        <w:r w:rsidRPr="00565113" w:rsidDel="004116BD">
          <w:t>Implied Equity Volatility (“Volatility”): Reflects the expected tendency of the Company’s enterprise value to change over time.  Equity volatility would be considered the standard deviation of a stock’s return in terms of Black-Scholes.  RNA estimated Volatility based primarily on the historical changes in stock prices of the Guideline Pu</w:t>
        </w:r>
        <w:r w:rsidRPr="00C12B0B" w:rsidDel="004116BD">
          <w:t xml:space="preserve">blic Companies over a period similar to the Time to Liquidity.  Refer to </w:t>
        </w:r>
        <w:r w:rsidRPr="00A42EEC" w:rsidDel="004116BD">
          <w:t>Exhibits H.</w:t>
        </w:r>
        <w:r w:rsidR="00005A95" w:rsidRPr="00A42EEC" w:rsidDel="004116BD">
          <w:t xml:space="preserve">2, Exhibit H.3 </w:t>
        </w:r>
        <w:r w:rsidRPr="00A42EEC" w:rsidDel="004116BD">
          <w:t>and H.6</w:t>
        </w:r>
        <w:r w:rsidRPr="00791D3E" w:rsidDel="004116BD">
          <w:t xml:space="preserve"> for further detai</w:t>
        </w:r>
        <w:del w:id="613" w:author="Nishant Soni" w:date="2019-05-09T16:49:00Z">
          <w:r w:rsidRPr="00791D3E" w:rsidDel="004116BD">
            <w:delText>ls;</w:delText>
          </w:r>
        </w:del>
      </w:moveFrom>
      <w:moveFromRangeEnd w:id="611"/>
      <w:del w:id="614" w:author="Nishant Soni" w:date="2019-05-09T16:49:00Z">
        <w:r w:rsidRPr="00791D3E" w:rsidDel="004116BD">
          <w:delText xml:space="preserve"> </w:delText>
        </w:r>
      </w:del>
    </w:p>
    <w:p w14:paraId="0C3C1382" w14:textId="77777777" w:rsidR="007608F2" w:rsidRPr="00791D3E" w:rsidRDefault="007608F2">
      <w:pPr>
        <w:pStyle w:val="RNABodyCopy"/>
        <w:rPr>
          <w:ins w:id="615" w:author="Nishant Soni" w:date="2019-05-09T16:14:00Z"/>
        </w:rPr>
        <w:pPrChange w:id="616" w:author="Nishant Soni" w:date="2019-05-09T16:49:00Z">
          <w:pPr>
            <w:pStyle w:val="RNABodyCopy"/>
            <w:numPr>
              <w:numId w:val="55"/>
            </w:numPr>
            <w:ind w:left="1080" w:hanging="720"/>
          </w:pPr>
        </w:pPrChange>
      </w:pPr>
    </w:p>
    <w:p w14:paraId="512D5FE5" w14:textId="0BD07041" w:rsidR="004116BD" w:rsidRDefault="004116BD" w:rsidP="00E9658A">
      <w:pPr>
        <w:pStyle w:val="RNABodyCopy"/>
        <w:numPr>
          <w:ilvl w:val="0"/>
          <w:numId w:val="68"/>
        </w:numPr>
        <w:rPr>
          <w:ins w:id="617" w:author="Nishant Soni" w:date="2019-05-09T16:49:00Z"/>
        </w:rPr>
      </w:pPr>
      <w:ins w:id="618" w:author="Nishant Soni" w:date="2019-05-09T16:49:00Z">
        <w:r w:rsidRPr="009E1186">
          <w:t>Time to Liquidity (“Time to Liquidity”): Reflects the number of years to a hypothetical exit or liquidity</w:t>
        </w:r>
        <w:r w:rsidRPr="00565113">
          <w:t xml:space="preserve"> event for investors in the Company.  Time to Liquidity most closely resembles </w:t>
        </w:r>
        <w:r w:rsidRPr="00565113">
          <w:lastRenderedPageBreak/>
          <w:t xml:space="preserve">the expiration date in terms of Black-Scholes.  RNA estimated Time to Liquidity based on </w:t>
        </w:r>
        <w:r w:rsidRPr="00EA405C">
          <w:t>discussions with Management</w:t>
        </w:r>
        <w:r>
          <w:t xml:space="preserve">; </w:t>
        </w:r>
      </w:ins>
    </w:p>
    <w:p w14:paraId="7A2A2A44" w14:textId="5C3AA664" w:rsidR="004116BD" w:rsidRDefault="004116BD" w:rsidP="00E9658A">
      <w:pPr>
        <w:pStyle w:val="RNABodyCopy"/>
        <w:numPr>
          <w:ilvl w:val="0"/>
          <w:numId w:val="68"/>
        </w:numPr>
        <w:rPr>
          <w:ins w:id="619" w:author="Nishant Soni" w:date="2019-05-09T16:48:00Z"/>
        </w:rPr>
      </w:pPr>
      <w:moveToRangeStart w:id="620" w:author="Nishant Soni" w:date="2019-05-09T16:49:00Z" w:name="move8312959"/>
      <w:moveTo w:id="621" w:author="Nishant Soni" w:date="2019-05-09T16:49:00Z">
        <w:r w:rsidRPr="00565113">
          <w:t>Implied Equity Volatility (“Volatility”): Reflects the expected tendency of the Company’s enterprise value to change over time.  Equity volatility would be considered the standard deviation of a stock’s return in terms of Black-Scholes.  RNA estimated Volatility based primarily on the historical changes in stock prices of the Guideline Pu</w:t>
        </w:r>
        <w:r w:rsidRPr="00C12B0B">
          <w:t xml:space="preserve">blic Companies over a period </w:t>
        </w:r>
        <w:proofErr w:type="gramStart"/>
        <w:r w:rsidRPr="00C12B0B">
          <w:t>similar to</w:t>
        </w:r>
        <w:proofErr w:type="gramEnd"/>
        <w:r w:rsidRPr="00C12B0B">
          <w:t xml:space="preserve"> the Time to Liquidity.  Refer to </w:t>
        </w:r>
        <w:r w:rsidRPr="00A42EEC">
          <w:t>Exhibits H.2</w:t>
        </w:r>
        <w:del w:id="622" w:author="Nishant Soni" w:date="2019-05-09T16:50:00Z">
          <w:r w:rsidRPr="00A42EEC" w:rsidDel="007D72ED">
            <w:delText>, Exhibit H.3 and</w:delText>
          </w:r>
        </w:del>
      </w:moveTo>
      <w:ins w:id="623" w:author="Nishant Soni" w:date="2019-05-09T16:50:00Z">
        <w:r w:rsidR="007D72ED">
          <w:t xml:space="preserve"> through Exhibit</w:t>
        </w:r>
      </w:ins>
      <w:moveTo w:id="624" w:author="Nishant Soni" w:date="2019-05-09T16:49:00Z">
        <w:r w:rsidRPr="00A42EEC">
          <w:t xml:space="preserve"> H.6</w:t>
        </w:r>
        <w:r w:rsidRPr="00791D3E">
          <w:t xml:space="preserve"> for further details;</w:t>
        </w:r>
      </w:moveTo>
      <w:moveToRangeEnd w:id="620"/>
    </w:p>
    <w:p w14:paraId="7A526FA5" w14:textId="021E9B3D" w:rsidR="00267829" w:rsidDel="007D72ED" w:rsidRDefault="00267829" w:rsidP="007D72ED">
      <w:pPr>
        <w:pStyle w:val="RNABodyCopy"/>
        <w:numPr>
          <w:ilvl w:val="0"/>
          <w:numId w:val="68"/>
        </w:numPr>
        <w:rPr>
          <w:del w:id="625" w:author="Nishant Soni" w:date="2019-05-09T16:50:00Z"/>
        </w:rPr>
      </w:pPr>
      <w:r w:rsidRPr="00565113">
        <w:t>Risk-Free Rate (“Risk-Free Rate”): Reflects the assumed interest rate obtained by investing in financial instruments with no default risk.  The Risk-Free Rate is generally consistent with the definition used under Black-Scholes.  RNA estimated the Risk-Free Rate by considering yields on US Treasuries as of the Valuation Date with maturities generally in line with the Time to Liquidity;</w:t>
      </w:r>
    </w:p>
    <w:p w14:paraId="6B361AB8" w14:textId="77777777" w:rsidR="007D72ED" w:rsidRPr="00565113" w:rsidRDefault="007D72ED">
      <w:pPr>
        <w:pStyle w:val="RNABodyCopy"/>
        <w:numPr>
          <w:ilvl w:val="0"/>
          <w:numId w:val="68"/>
        </w:numPr>
        <w:rPr>
          <w:ins w:id="626" w:author="Nishant Soni" w:date="2019-05-09T16:50:00Z"/>
        </w:rPr>
        <w:pPrChange w:id="627" w:author="Nishant Soni" w:date="2019-05-09T16:48:00Z">
          <w:pPr>
            <w:pStyle w:val="RNABodyCopy"/>
            <w:numPr>
              <w:numId w:val="55"/>
            </w:numPr>
            <w:ind w:left="1080" w:hanging="720"/>
          </w:pPr>
        </w:pPrChange>
      </w:pPr>
    </w:p>
    <w:p w14:paraId="4791F3E5" w14:textId="1EA1A443" w:rsidR="00267829" w:rsidDel="007D72ED" w:rsidRDefault="00267829" w:rsidP="007D72ED">
      <w:pPr>
        <w:pStyle w:val="RNABodyCopy"/>
        <w:numPr>
          <w:ilvl w:val="0"/>
          <w:numId w:val="68"/>
        </w:numPr>
        <w:rPr>
          <w:del w:id="628" w:author="Nishant Soni" w:date="2019-05-09T16:50:00Z"/>
        </w:rPr>
      </w:pPr>
      <w:r w:rsidRPr="00565113">
        <w:t>Dividend Yield (“Dividend Yield”):</w:t>
      </w:r>
      <w:r>
        <w:t xml:space="preserve"> </w:t>
      </w:r>
      <w:r w:rsidRPr="00565113">
        <w:t xml:space="preserve">Reflects the level of dividends paid to shareholders of the Company relative to the Company’s equity value.  The Dividend Yield </w:t>
      </w:r>
      <w:r w:rsidRPr="00C12B0B">
        <w:t xml:space="preserve">is generally consistent with the definition used under Black-Scholes.  </w:t>
      </w:r>
      <w:r w:rsidRPr="00EA405C">
        <w:t>RNA noted that the Company does not pay dividends, and as such, has applied a 0.0% Dividend Yield</w:t>
      </w:r>
      <w:r w:rsidRPr="00C12B0B">
        <w:t>; and</w:t>
      </w:r>
      <w:r w:rsidRPr="00565113">
        <w:t xml:space="preserve"> </w:t>
      </w:r>
    </w:p>
    <w:p w14:paraId="3A275796" w14:textId="77777777" w:rsidR="007D72ED" w:rsidRPr="00565113" w:rsidRDefault="007D72ED">
      <w:pPr>
        <w:pStyle w:val="RNABodyCopy"/>
        <w:numPr>
          <w:ilvl w:val="0"/>
          <w:numId w:val="68"/>
        </w:numPr>
        <w:rPr>
          <w:ins w:id="629" w:author="Nishant Soni" w:date="2019-05-09T16:50:00Z"/>
        </w:rPr>
        <w:pPrChange w:id="630" w:author="Nishant Soni" w:date="2019-05-09T16:50:00Z">
          <w:pPr>
            <w:pStyle w:val="RNABodyCopy"/>
            <w:numPr>
              <w:numId w:val="55"/>
            </w:numPr>
            <w:ind w:left="1080" w:hanging="720"/>
          </w:pPr>
        </w:pPrChange>
      </w:pPr>
    </w:p>
    <w:p w14:paraId="454661D9" w14:textId="77777777" w:rsidR="00267829" w:rsidRPr="00565113" w:rsidRDefault="00267829">
      <w:pPr>
        <w:pStyle w:val="RNABodyCopy"/>
        <w:numPr>
          <w:ilvl w:val="0"/>
          <w:numId w:val="68"/>
        </w:numPr>
        <w:pPrChange w:id="631" w:author="Nishant Soni" w:date="2019-05-09T16:50:00Z">
          <w:pPr>
            <w:pStyle w:val="RNABodyCopy"/>
            <w:numPr>
              <w:numId w:val="55"/>
            </w:numPr>
            <w:ind w:left="1080" w:hanging="720"/>
          </w:pPr>
        </w:pPrChange>
      </w:pPr>
      <w:r w:rsidRPr="00565113">
        <w:t>Securities Breakpoints (“Breakpoints”): Reflect</w:t>
      </w:r>
      <w:r>
        <w:t>s</w:t>
      </w:r>
      <w:r w:rsidRPr="00565113">
        <w:t xml:space="preserve"> various value inflection points, which represent changes in the allocation of proceeds to investors based on their respective interest between such breakpoints.  The Breakpoints most closely resemble various exercise prices as they pertain to Black-Scholes.  RNA determined the Breakpoints based on discussions with and information provided by Management, such as the liquidation preferences and conversion rights of various classes of securities underlying the capital structure.</w:t>
      </w:r>
    </w:p>
    <w:p w14:paraId="38248A83" w14:textId="77777777" w:rsidR="00267829" w:rsidRPr="00565113" w:rsidDel="007D72ED" w:rsidRDefault="00267829" w:rsidP="00267829">
      <w:pPr>
        <w:pStyle w:val="RNABodyCopy"/>
        <w:rPr>
          <w:del w:id="632" w:author="Nishant Soni" w:date="2019-05-09T16:51:00Z"/>
        </w:rPr>
      </w:pPr>
    </w:p>
    <w:p w14:paraId="6CE2A4C5" w14:textId="3EEF0E20" w:rsidR="00267829" w:rsidRPr="00565113" w:rsidDel="007D72ED" w:rsidRDefault="00267829" w:rsidP="00267829">
      <w:pPr>
        <w:pStyle w:val="RNABodyCopy"/>
        <w:rPr>
          <w:del w:id="633" w:author="Nishant Soni" w:date="2019-05-09T16:51:00Z"/>
        </w:rPr>
      </w:pPr>
      <w:del w:id="634" w:author="Nishant Soni" w:date="2019-05-09T16:51:00Z">
        <w:r w:rsidRPr="00C12B0B" w:rsidDel="007D72ED">
          <w:delText>I</w:delText>
        </w:r>
        <w:r w:rsidRPr="00005A95" w:rsidDel="007D72ED">
          <w:delText xml:space="preserve">n addition to the considerations above, RNA considered the </w:delText>
        </w:r>
        <w:r w:rsidRPr="00A42EEC" w:rsidDel="007D72ED">
          <w:delText>Finnerty and Asian Put</w:delText>
        </w:r>
        <w:r w:rsidRPr="00005A95" w:rsidDel="007D72ED">
          <w:delText xml:space="preserve"> analyses for calculating the DLOM, and then applied </w:delText>
        </w:r>
        <w:r w:rsidR="00005A95" w:rsidRPr="00A42EEC" w:rsidDel="007D72ED">
          <w:delText>a</w:delText>
        </w:r>
        <w:r w:rsidRPr="00A42EEC" w:rsidDel="007D72ED">
          <w:delText xml:space="preserve"> DLOM of 3</w:delText>
        </w:r>
        <w:r w:rsidR="00005A95" w:rsidRPr="00A42EEC" w:rsidDel="007D72ED">
          <w:delText>8</w:delText>
        </w:r>
      </w:del>
      <w:ins w:id="635" w:author="Ayush Mittal" w:date="2019-05-06T17:05:00Z">
        <w:del w:id="636" w:author="Nishant Soni" w:date="2019-05-09T16:51:00Z">
          <w:r w:rsidR="00991356" w:rsidRPr="00A42EEC" w:rsidDel="007D72ED">
            <w:delText>3</w:delText>
          </w:r>
          <w:r w:rsidR="00991356" w:rsidDel="007D72ED">
            <w:delText>7</w:delText>
          </w:r>
        </w:del>
      </w:ins>
      <w:del w:id="637" w:author="Nishant Soni" w:date="2019-05-09T16:51:00Z">
        <w:r w:rsidR="00005A95" w:rsidRPr="00A42EEC" w:rsidDel="007D72ED">
          <w:delText>.</w:delText>
        </w:r>
        <w:r w:rsidRPr="00A42EEC" w:rsidDel="007D72ED">
          <w:delText>5%</w:delText>
        </w:r>
        <w:r w:rsidRPr="00005A95" w:rsidDel="007D72ED">
          <w:delText xml:space="preserve"> as concluded in </w:delText>
        </w:r>
        <w:r w:rsidRPr="00A42EEC" w:rsidDel="007D72ED">
          <w:delText>Exhibit H.</w:delText>
        </w:r>
        <w:r w:rsidR="00005A95" w:rsidRPr="00005A95" w:rsidDel="007D72ED">
          <w:delText>1</w:delText>
        </w:r>
        <w:r w:rsidRPr="00005A95" w:rsidDel="007D72ED">
          <w:delText>.  Refer to the “DLOM” section below for further details.</w:delText>
        </w:r>
        <w:r w:rsidDel="007D72ED">
          <w:delText xml:space="preserve">  </w:delText>
        </w:r>
      </w:del>
    </w:p>
    <w:p w14:paraId="4DD809F5" w14:textId="77777777" w:rsidR="00267829" w:rsidDel="007D72ED" w:rsidRDefault="00267829" w:rsidP="00267829">
      <w:pPr>
        <w:pStyle w:val="RNABodyCopy"/>
        <w:rPr>
          <w:del w:id="638" w:author="Nishant Soni" w:date="2019-05-09T16:51:00Z"/>
          <w:b/>
        </w:rPr>
      </w:pPr>
    </w:p>
    <w:p w14:paraId="7402E786" w14:textId="65981239" w:rsidR="00267829" w:rsidRPr="00565113" w:rsidDel="007D72ED" w:rsidRDefault="00267829" w:rsidP="00267829">
      <w:pPr>
        <w:pStyle w:val="RNABodyCopy"/>
        <w:keepNext/>
        <w:rPr>
          <w:del w:id="639" w:author="Nishant Soni" w:date="2019-05-09T16:51:00Z"/>
          <w:b/>
        </w:rPr>
      </w:pPr>
      <w:del w:id="640" w:author="Nishant Soni" w:date="2019-05-09T16:51:00Z">
        <w:r w:rsidRPr="00565113" w:rsidDel="007D72ED">
          <w:rPr>
            <w:b/>
          </w:rPr>
          <w:delText>OPM Conclusion</w:delText>
        </w:r>
      </w:del>
    </w:p>
    <w:p w14:paraId="2E78F29F" w14:textId="73EB15F1" w:rsidR="00267829" w:rsidRPr="008D1BC1" w:rsidDel="007D72ED" w:rsidRDefault="00267829" w:rsidP="00267829">
      <w:pPr>
        <w:pStyle w:val="RNABodyCopy"/>
        <w:keepNext/>
        <w:rPr>
          <w:del w:id="641" w:author="Nishant Soni" w:date="2019-05-09T16:51:00Z"/>
          <w:b/>
        </w:rPr>
      </w:pPr>
      <w:del w:id="642" w:author="Nishant Soni" w:date="2019-05-09T16:51:00Z">
        <w:r w:rsidRPr="008D1BC1" w:rsidDel="007D72ED">
          <w:rPr>
            <w:szCs w:val="24"/>
          </w:rPr>
          <w:delText xml:space="preserve">Based on our analysis, the value of </w:delText>
        </w:r>
        <w:r w:rsidRPr="00791D3E" w:rsidDel="007D72ED">
          <w:rPr>
            <w:szCs w:val="24"/>
          </w:rPr>
          <w:delText xml:space="preserve">Common Stock was </w:delText>
        </w:r>
        <w:r w:rsidRPr="00A42EEC" w:rsidDel="007D72ED">
          <w:rPr>
            <w:szCs w:val="24"/>
          </w:rPr>
          <w:delText>$0.</w:delText>
        </w:r>
      </w:del>
      <w:ins w:id="643" w:author="Ayush Mittal" w:date="2019-05-06T17:06:00Z">
        <w:del w:id="644" w:author="Nishant Soni" w:date="2019-05-09T16:51:00Z">
          <w:r w:rsidR="00991356" w:rsidDel="007D72ED">
            <w:rPr>
              <w:szCs w:val="24"/>
            </w:rPr>
            <w:delText>93</w:delText>
          </w:r>
        </w:del>
      </w:ins>
      <w:del w:id="645" w:author="Nishant Soni" w:date="2019-05-09T16:51:00Z">
        <w:r w:rsidR="00005A95" w:rsidRPr="00A42EEC" w:rsidDel="007D72ED">
          <w:rPr>
            <w:szCs w:val="24"/>
          </w:rPr>
          <w:delText>86</w:delText>
        </w:r>
        <w:r w:rsidRPr="00A42EEC" w:rsidDel="007D72ED">
          <w:rPr>
            <w:szCs w:val="24"/>
          </w:rPr>
          <w:delText>/share</w:delText>
        </w:r>
        <w:r w:rsidRPr="008D1BC1" w:rsidDel="007D72ED">
          <w:rPr>
            <w:szCs w:val="24"/>
          </w:rPr>
          <w:delText xml:space="preserve"> on a</w:delText>
        </w:r>
        <w:r w:rsidRPr="00565113" w:rsidDel="007D72ED">
          <w:rPr>
            <w:szCs w:val="24"/>
          </w:rPr>
          <w:delText xml:space="preserve"> marketable</w:delText>
        </w:r>
        <w:r w:rsidDel="007D72ED">
          <w:rPr>
            <w:szCs w:val="24"/>
          </w:rPr>
          <w:delText xml:space="preserve">, minority </w:delText>
        </w:r>
        <w:r w:rsidRPr="00565113" w:rsidDel="007D72ED">
          <w:rPr>
            <w:szCs w:val="24"/>
          </w:rPr>
          <w:delText xml:space="preserve">basis.  </w:delText>
        </w:r>
        <w:r w:rsidDel="007D72ED">
          <w:rPr>
            <w:szCs w:val="24"/>
          </w:rPr>
          <w:delText>Refe</w:delText>
        </w:r>
        <w:r w:rsidRPr="008D1BC1" w:rsidDel="007D72ED">
          <w:rPr>
            <w:szCs w:val="24"/>
          </w:rPr>
          <w:delText xml:space="preserve">r to </w:delText>
        </w:r>
        <w:r w:rsidRPr="00A42EEC" w:rsidDel="007D72ED">
          <w:rPr>
            <w:szCs w:val="24"/>
          </w:rPr>
          <w:delText>Exhibits B.3 and B.4</w:delText>
        </w:r>
        <w:r w:rsidRPr="00791D3E" w:rsidDel="007D72ED">
          <w:rPr>
            <w:szCs w:val="24"/>
          </w:rPr>
          <w:delText xml:space="preserve"> for</w:delText>
        </w:r>
        <w:r w:rsidRPr="008D1BC1" w:rsidDel="007D72ED">
          <w:rPr>
            <w:szCs w:val="24"/>
          </w:rPr>
          <w:delText xml:space="preserve"> the results and calculations underlying the OPM.</w:delText>
        </w:r>
      </w:del>
    </w:p>
    <w:p w14:paraId="710089D0" w14:textId="77777777" w:rsidR="00267829" w:rsidRDefault="00267829" w:rsidP="00267829">
      <w:pPr>
        <w:pStyle w:val="RNABodyCopy"/>
        <w:keepNext/>
        <w:rPr>
          <w:b/>
        </w:rPr>
      </w:pPr>
    </w:p>
    <w:p w14:paraId="3CB3D86A" w14:textId="0DD711B2" w:rsidR="00267829" w:rsidDel="007D72ED" w:rsidRDefault="00267829">
      <w:pPr>
        <w:pStyle w:val="RNABodyCopy"/>
        <w:keepNext/>
        <w:numPr>
          <w:ilvl w:val="0"/>
          <w:numId w:val="64"/>
        </w:numPr>
        <w:rPr>
          <w:del w:id="646" w:author="Nishant Soni" w:date="2019-05-09T16:51:00Z"/>
          <w:b/>
        </w:rPr>
        <w:pPrChange w:id="647" w:author="Nishant Soni" w:date="2019-05-09T16:51:00Z">
          <w:pPr>
            <w:pStyle w:val="RNABodyCopy"/>
            <w:keepNext/>
          </w:pPr>
        </w:pPrChange>
      </w:pPr>
      <w:del w:id="648" w:author="Nishant Soni" w:date="2019-05-09T16:51:00Z">
        <w:r w:rsidDel="007D72ED">
          <w:rPr>
            <w:b/>
          </w:rPr>
          <w:delText xml:space="preserve">Scenario 2: </w:delText>
        </w:r>
      </w:del>
      <w:r>
        <w:rPr>
          <w:b/>
        </w:rPr>
        <w:t>IPO</w:t>
      </w:r>
      <w:ins w:id="649" w:author="Nishant Soni" w:date="2019-05-09T16:51:00Z">
        <w:r w:rsidR="007D72ED">
          <w:rPr>
            <w:b/>
          </w:rPr>
          <w:t>:</w:t>
        </w:r>
      </w:ins>
      <w:del w:id="650" w:author="Nishant Soni" w:date="2019-05-09T16:51:00Z">
        <w:r w:rsidDel="007D72ED">
          <w:rPr>
            <w:b/>
          </w:rPr>
          <w:delText xml:space="preserve"> Waterfall Analysis </w:delText>
        </w:r>
      </w:del>
      <w:ins w:id="651" w:author="Nishant Soni" w:date="2019-05-09T16:51:00Z">
        <w:r w:rsidR="007D72ED">
          <w:t xml:space="preserve"> </w:t>
        </w:r>
      </w:ins>
    </w:p>
    <w:p w14:paraId="75B40F19" w14:textId="34ECC6EE" w:rsidR="003B09A6" w:rsidRDefault="00267829" w:rsidP="003B09A6">
      <w:pPr>
        <w:pStyle w:val="RNABodyCopy"/>
        <w:keepNext/>
        <w:numPr>
          <w:ilvl w:val="0"/>
          <w:numId w:val="64"/>
        </w:numPr>
        <w:rPr>
          <w:ins w:id="652" w:author="Nishant Soni" w:date="2019-05-09T16:52:00Z"/>
        </w:rPr>
      </w:pPr>
      <w:r>
        <w:t>The IPO scenario</w:t>
      </w:r>
      <w:r w:rsidRPr="00565113">
        <w:t xml:space="preserve"> reflect</w:t>
      </w:r>
      <w:r>
        <w:t>s</w:t>
      </w:r>
      <w:r w:rsidRPr="00565113">
        <w:t xml:space="preserve"> an exit or liquidity event by means of a sale of stock by the Company to </w:t>
      </w:r>
      <w:r>
        <w:t xml:space="preserve">the </w:t>
      </w:r>
      <w:r w:rsidRPr="00565113">
        <w:t>public.</w:t>
      </w:r>
      <w:r w:rsidR="003B09A6">
        <w:t xml:space="preserve">  Based on discussions with the Management, there were four possible IPO exit Scenarios: IPO Early - Low, IPO Early - High, IPO Late - Low, and IPO Late - High</w:t>
      </w:r>
      <w:r w:rsidR="003B09A6" w:rsidRPr="008D1BC1">
        <w:t>.  Refer t</w:t>
      </w:r>
      <w:r w:rsidR="003B09A6" w:rsidRPr="009D4408">
        <w:t>o Exhibit B.2</w:t>
      </w:r>
      <w:r w:rsidR="003B09A6">
        <w:t xml:space="preserve"> for details of the scenario</w:t>
      </w:r>
      <w:r w:rsidR="003B09A6" w:rsidRPr="00565113">
        <w:t xml:space="preserve"> identified</w:t>
      </w:r>
      <w:r w:rsidR="003B09A6">
        <w:t>.</w:t>
      </w:r>
      <w:r w:rsidRPr="00565113">
        <w:t xml:space="preserve">  </w:t>
      </w:r>
      <w:r w:rsidRPr="000736A5">
        <w:t>The exit value</w:t>
      </w:r>
      <w:r w:rsidR="003B09A6">
        <w:t>s</w:t>
      </w:r>
      <w:r w:rsidRPr="000736A5">
        <w:t xml:space="preserve"> </w:t>
      </w:r>
      <w:r>
        <w:t xml:space="preserve">for the </w:t>
      </w:r>
      <w:r w:rsidR="003B09A6">
        <w:t xml:space="preserve">IPO </w:t>
      </w:r>
      <w:r>
        <w:t>scenario</w:t>
      </w:r>
      <w:r w:rsidR="003B09A6">
        <w:t>s</w:t>
      </w:r>
      <w:r>
        <w:t xml:space="preserve"> </w:t>
      </w:r>
      <w:r w:rsidR="003B09A6">
        <w:t>were</w:t>
      </w:r>
      <w:r w:rsidR="003B09A6" w:rsidRPr="000736A5">
        <w:t xml:space="preserve"> </w:t>
      </w:r>
      <w:r w:rsidRPr="000736A5">
        <w:t>based on discussions with Management, review of recent IPO information, and RNA’s best estimates.</w:t>
      </w:r>
      <w:r>
        <w:t xml:space="preserve">  Refer to </w:t>
      </w:r>
      <w:r w:rsidRPr="00A42EEC">
        <w:t>Exhibit H.</w:t>
      </w:r>
      <w:r w:rsidR="003B09A6" w:rsidRPr="003B09A6">
        <w:t>9</w:t>
      </w:r>
      <w:r w:rsidR="003B09A6">
        <w:t xml:space="preserve"> </w:t>
      </w:r>
      <w:r>
        <w:t xml:space="preserve">for further details on the comparable IPO transactions.  </w:t>
      </w:r>
      <w:r w:rsidR="003B09A6">
        <w:t xml:space="preserve">RNA considered the following elements for the purpose of performing the IPO Waterfall Analysis. </w:t>
      </w:r>
      <w:r w:rsidR="00F11C15">
        <w:t xml:space="preserve"> </w:t>
      </w:r>
      <w:r w:rsidR="003B09A6">
        <w:t>Refer to Exhibit B.2 for details on the IPO Waterfall Analysis:</w:t>
      </w:r>
    </w:p>
    <w:p w14:paraId="7A986F60" w14:textId="77777777" w:rsidR="007D72ED" w:rsidRDefault="007D72ED">
      <w:pPr>
        <w:pStyle w:val="RNABodyCopy"/>
        <w:keepNext/>
        <w:ind w:left="1080"/>
        <w:pPrChange w:id="653" w:author="Nishant Soni" w:date="2019-05-09T16:52:00Z">
          <w:pPr>
            <w:pStyle w:val="RNABodyCopy"/>
          </w:pPr>
        </w:pPrChange>
      </w:pPr>
    </w:p>
    <w:p w14:paraId="184B541A" w14:textId="66F56331" w:rsidR="003B09A6" w:rsidRDefault="003B09A6">
      <w:pPr>
        <w:pStyle w:val="RNABodyCopy-Numbered"/>
        <w:numPr>
          <w:ilvl w:val="0"/>
          <w:numId w:val="69"/>
        </w:numPr>
        <w:pPrChange w:id="654" w:author="Nishant Soni" w:date="2019-05-09T16:52:00Z">
          <w:pPr>
            <w:pStyle w:val="RNABodyCopy-Numbered"/>
            <w:numPr>
              <w:numId w:val="60"/>
            </w:numPr>
            <w:ind w:left="1080" w:hanging="720"/>
          </w:pPr>
        </w:pPrChange>
      </w:pPr>
      <w:r w:rsidRPr="007D72ED">
        <w:rPr>
          <w:rPrChange w:id="655" w:author="Nishant Soni" w:date="2019-05-09T16:52:00Z">
            <w:rPr>
              <w:b/>
            </w:rPr>
          </w:rPrChange>
        </w:rPr>
        <w:t>Exit Date:</w:t>
      </w:r>
      <w:r>
        <w:t xml:space="preserve"> Based on discussions with Management, RNA considered IPO Early </w:t>
      </w:r>
      <w:r w:rsidR="00CC17F6">
        <w:t xml:space="preserve">scenarios </w:t>
      </w:r>
      <w:r>
        <w:t xml:space="preserve">at the end of September 2019 and </w:t>
      </w:r>
      <w:r w:rsidR="00CC17F6">
        <w:t>IPO Late scenarios at the end of March</w:t>
      </w:r>
      <w:r>
        <w:t xml:space="preserve"> 2020.</w:t>
      </w:r>
      <w:r w:rsidR="00CC17F6">
        <w:t xml:space="preserve">  Relative to the previous Valuation, this represents a lead of three months for all four IPO scenarios, considering the positive results </w:t>
      </w:r>
      <w:r w:rsidR="002D1474">
        <w:t xml:space="preserve">and incremental progress </w:t>
      </w:r>
      <w:r w:rsidR="00CC17F6">
        <w:t>from the Company’s clinical pipeline</w:t>
      </w:r>
      <w:r w:rsidR="00F11C15">
        <w:t xml:space="preserve">.  </w:t>
      </w:r>
      <w:r w:rsidR="00900ACF">
        <w:t xml:space="preserve">The Early IPO exit </w:t>
      </w:r>
      <w:r w:rsidR="00F11C15">
        <w:t xml:space="preserve">timing was in line with the </w:t>
      </w:r>
      <w:del w:id="656" w:author="Ayush Mittal" w:date="2019-05-06T17:01:00Z">
        <w:r w:rsidR="00F11C15">
          <w:delText>expected IND filing</w:delText>
        </w:r>
      </w:del>
      <w:ins w:id="657" w:author="Ayush Mittal" w:date="2019-05-06T17:01:00Z">
        <w:r w:rsidR="00FD1DE1">
          <w:t>Phase IIa clinical trial initiation</w:t>
        </w:r>
      </w:ins>
      <w:r w:rsidR="00FD1DE1">
        <w:t xml:space="preserve"> for the </w:t>
      </w:r>
      <w:del w:id="658" w:author="Ayush Mittal" w:date="2019-05-06T17:01:00Z">
        <w:r w:rsidR="00F11C15">
          <w:delText xml:space="preserve">second </w:delText>
        </w:r>
      </w:del>
      <w:r w:rsidR="00FD1DE1">
        <w:t>L</w:t>
      </w:r>
      <w:r w:rsidR="00F11C15">
        <w:t xml:space="preserve">ead </w:t>
      </w:r>
      <w:r w:rsidR="00FD1DE1">
        <w:t xml:space="preserve">Program, </w:t>
      </w:r>
      <w:del w:id="659" w:author="Ayush Mittal" w:date="2019-05-06T17:01:00Z">
        <w:r w:rsidR="00F11C15">
          <w:delText>PLN-1474</w:delText>
        </w:r>
      </w:del>
      <w:ins w:id="660" w:author="Ayush Mittal" w:date="2019-05-06T17:01:00Z">
        <w:r w:rsidR="00FD1DE1">
          <w:t>anticipated to begin</w:t>
        </w:r>
      </w:ins>
      <w:r w:rsidR="00FD1DE1">
        <w:t xml:space="preserve"> in </w:t>
      </w:r>
      <w:del w:id="661" w:author="Ayush Mittal" w:date="2019-05-06T17:01:00Z">
        <w:r w:rsidR="00F11C15">
          <w:delText xml:space="preserve">the third quarter of </w:delText>
        </w:r>
      </w:del>
      <w:ins w:id="662" w:author="Ayush Mittal" w:date="2019-05-06T17:01:00Z">
        <w:r w:rsidR="00FD1DE1">
          <w:t xml:space="preserve">June </w:t>
        </w:r>
      </w:ins>
      <w:r w:rsidR="00F11C15">
        <w:t>2019</w:t>
      </w:r>
      <w:r w:rsidR="002D1474">
        <w:t>.</w:t>
      </w:r>
      <w:r w:rsidR="00900ACF">
        <w:t xml:space="preserve"> </w:t>
      </w:r>
      <w:r w:rsidR="00FD1DE1">
        <w:t xml:space="preserve"> </w:t>
      </w:r>
      <w:del w:id="663" w:author="Ayush Mittal" w:date="2019-05-06T17:01:00Z">
        <w:r w:rsidR="00900ACF">
          <w:delText>Furthermore</w:delText>
        </w:r>
      </w:del>
      <w:ins w:id="664" w:author="Ayush Mittal" w:date="2019-05-06T17:01:00Z">
        <w:r w:rsidR="00FD1DE1">
          <w:t>Relative to the Previous Valuation</w:t>
        </w:r>
      </w:ins>
      <w:r w:rsidR="00FD1DE1">
        <w:t>, the</w:t>
      </w:r>
      <w:ins w:id="665" w:author="Ayush Mittal" w:date="2019-05-06T17:01:00Z">
        <w:r w:rsidR="00FD1DE1">
          <w:t xml:space="preserve"> Management anticipates an earlier date for the IPO, given the progress made on the development of its two lead programs and the positive results from the Phase </w:t>
        </w:r>
        <w:r w:rsidR="00FD1DE1">
          <w:lastRenderedPageBreak/>
          <w:t xml:space="preserve">I trials for the Lead </w:t>
        </w:r>
        <w:r w:rsidR="001B3B0A">
          <w:t>P</w:t>
        </w:r>
        <w:r w:rsidR="00FD1DE1">
          <w:t>rogram.  T</w:t>
        </w:r>
        <w:r w:rsidR="00900ACF">
          <w:t>he</w:t>
        </w:r>
      </w:ins>
      <w:r w:rsidR="00900ACF">
        <w:t xml:space="preserve"> Management anticipates data from Phase II</w:t>
      </w:r>
      <w:r w:rsidR="00FD1DE1">
        <w:t>a</w:t>
      </w:r>
      <w:r w:rsidR="00900ACF">
        <w:t xml:space="preserve"> </w:t>
      </w:r>
      <w:r w:rsidR="00E425E2">
        <w:t xml:space="preserve">clinical trials </w:t>
      </w:r>
      <w:r w:rsidR="00900ACF">
        <w:t xml:space="preserve">for its </w:t>
      </w:r>
      <w:r w:rsidR="001B3B0A">
        <w:t xml:space="preserve">Lead Program </w:t>
      </w:r>
      <w:r w:rsidR="00900ACF">
        <w:t>by the first quarter of 2020,</w:t>
      </w:r>
      <w:r w:rsidR="00E425E2">
        <w:t xml:space="preserve"> which is in line with </w:t>
      </w:r>
      <w:r w:rsidR="0069364C">
        <w:t>the Late</w:t>
      </w:r>
      <w:r w:rsidR="00E425E2">
        <w:t xml:space="preserve"> IPO Exit scenarios</w:t>
      </w:r>
      <w:del w:id="666" w:author="Ayush Mittal" w:date="2019-05-06T17:01:00Z">
        <w:r w:rsidR="00A36ADC">
          <w:delText>;</w:delText>
        </w:r>
      </w:del>
      <w:ins w:id="667" w:author="Ayush Mittal" w:date="2019-05-06T17:01:00Z">
        <w:r w:rsidR="00E425E2">
          <w:t>.</w:t>
        </w:r>
        <w:r w:rsidR="00FD1DE1">
          <w:t xml:space="preserve"> </w:t>
        </w:r>
      </w:ins>
    </w:p>
    <w:p w14:paraId="37B29398" w14:textId="3B49A91F" w:rsidR="00E425E2" w:rsidRDefault="00E425E2" w:rsidP="007D72ED">
      <w:pPr>
        <w:pStyle w:val="RNABodyCopy-Numbered"/>
        <w:numPr>
          <w:ilvl w:val="0"/>
          <w:numId w:val="69"/>
        </w:numPr>
        <w:rPr>
          <w:ins w:id="668" w:author="Nishant Soni" w:date="2019-05-09T17:04:00Z"/>
        </w:rPr>
      </w:pPr>
      <w:r w:rsidRPr="007D72ED">
        <w:rPr>
          <w:rPrChange w:id="669" w:author="Nishant Soni" w:date="2019-05-09T16:53:00Z">
            <w:rPr>
              <w:b/>
            </w:rPr>
          </w:rPrChange>
        </w:rPr>
        <w:t>Exit</w:t>
      </w:r>
      <w:r w:rsidRPr="00E9658A">
        <w:t xml:space="preserve"> </w:t>
      </w:r>
      <w:r w:rsidRPr="007D72ED">
        <w:rPr>
          <w:rPrChange w:id="670" w:author="Nishant Soni" w:date="2019-05-09T16:53:00Z">
            <w:rPr>
              <w:b/>
            </w:rPr>
          </w:rPrChange>
        </w:rPr>
        <w:t>Value:</w:t>
      </w:r>
      <w:r>
        <w:t xml:space="preserve"> The </w:t>
      </w:r>
      <w:ins w:id="671" w:author="Nishant Soni" w:date="2019-05-09T16:57:00Z">
        <w:r w:rsidR="007D72ED">
          <w:t xml:space="preserve">selected </w:t>
        </w:r>
      </w:ins>
      <w:r>
        <w:t>exit valu</w:t>
      </w:r>
      <w:ins w:id="672" w:author="Nishant Soni" w:date="2019-05-09T16:58:00Z">
        <w:r w:rsidR="007D72ED">
          <w:t>e was $260.0 million</w:t>
        </w:r>
      </w:ins>
      <w:ins w:id="673" w:author="Nishant Soni" w:date="2019-05-09T16:59:00Z">
        <w:r w:rsidR="007D72ED">
          <w:t xml:space="preserve"> for IPO Early-Low scenario</w:t>
        </w:r>
      </w:ins>
      <w:ins w:id="674" w:author="Nishant Soni" w:date="2019-05-09T16:58:00Z">
        <w:r w:rsidR="007D72ED">
          <w:t>, $325.0 million</w:t>
        </w:r>
      </w:ins>
      <w:ins w:id="675" w:author="Nishant Soni" w:date="2019-05-09T16:59:00Z">
        <w:r w:rsidR="007D72ED">
          <w:t xml:space="preserve"> for both IPO Early-High and IPO Late-Low</w:t>
        </w:r>
      </w:ins>
      <w:ins w:id="676" w:author="Nishant Soni" w:date="2019-05-09T16:58:00Z">
        <w:r w:rsidR="007D72ED">
          <w:t xml:space="preserve"> </w:t>
        </w:r>
      </w:ins>
      <w:ins w:id="677" w:author="Nishant Soni" w:date="2019-05-09T16:59:00Z">
        <w:r w:rsidR="007D72ED">
          <w:t xml:space="preserve">scenario, </w:t>
        </w:r>
      </w:ins>
      <w:ins w:id="678" w:author="Nishant Soni" w:date="2019-05-09T16:58:00Z">
        <w:r w:rsidR="007D72ED">
          <w:t>$400.0 million</w:t>
        </w:r>
      </w:ins>
      <w:ins w:id="679" w:author="Nishant Soni" w:date="2019-05-09T16:59:00Z">
        <w:r w:rsidR="007D72ED">
          <w:t xml:space="preserve"> for IPO Late-High scenario</w:t>
        </w:r>
      </w:ins>
      <w:ins w:id="680" w:author="Nishant Soni" w:date="2019-05-09T17:00:00Z">
        <w:r w:rsidR="00DC7129">
          <w:t xml:space="preserve"> which is </w:t>
        </w:r>
      </w:ins>
      <w:del w:id="681" w:author="Nishant Soni" w:date="2019-05-09T16:58:00Z">
        <w:r w:rsidDel="007D72ED">
          <w:delText xml:space="preserve">es </w:delText>
        </w:r>
      </w:del>
      <w:del w:id="682" w:author="Nishant Soni" w:date="2019-05-09T17:00:00Z">
        <w:r w:rsidDel="00DC7129">
          <w:delText>for the IPO Scenarios were estimated based on discussions with Management, review of recent IPO information, and RNA’s best estimates.  The IPO Early - Low,</w:delText>
        </w:r>
        <w:r w:rsidRPr="00E425E2" w:rsidDel="00DC7129">
          <w:delText xml:space="preserve"> </w:delText>
        </w:r>
        <w:r w:rsidDel="00DC7129">
          <w:delText>IPO Early - High, IPO Late - Low,</w:delText>
        </w:r>
        <w:r w:rsidRPr="00E425E2" w:rsidDel="00DC7129">
          <w:delText xml:space="preserve"> </w:delText>
        </w:r>
        <w:r w:rsidDel="00DC7129">
          <w:delText xml:space="preserve">IPO Late - High, were </w:delText>
        </w:r>
      </w:del>
      <w:r>
        <w:t xml:space="preserve">close to the median and mean ranges of the pre-IPO equity values of recent </w:t>
      </w:r>
      <w:del w:id="683" w:author="Nishant Soni" w:date="2019-05-09T17:00:00Z">
        <w:r w:rsidDel="00DC7129">
          <w:delText xml:space="preserve">IPOs of </w:delText>
        </w:r>
      </w:del>
      <w:r>
        <w:t>biopharma</w:t>
      </w:r>
      <w:del w:id="684" w:author="Nishant Soni" w:date="2019-05-09T17:00:00Z">
        <w:r w:rsidR="00F20F01" w:rsidDel="00DC7129">
          <w:delText>ceutical</w:delText>
        </w:r>
      </w:del>
      <w:r>
        <w:t xml:space="preserve"> </w:t>
      </w:r>
      <w:ins w:id="685" w:author="Nishant Soni" w:date="2019-05-09T17:01:00Z">
        <w:r w:rsidR="00DC7129">
          <w:t xml:space="preserve">IPOs of companies similar to the Company with respect to the stage of development (Phase I/IIa IPOs).  </w:t>
        </w:r>
      </w:ins>
      <w:ins w:id="686" w:author="Nishant Soni" w:date="2019-05-09T17:02:00Z">
        <w:r w:rsidR="00DC7129">
          <w:t>Furthermore, given the Company’s strong product pipeline, the selected exit value is reasonable.  Refer to Exhibit H.8 for further details on the recent IPO transactions in the industry</w:t>
        </w:r>
      </w:ins>
      <w:ins w:id="687" w:author="Nishant Soni" w:date="2019-05-09T17:03:00Z">
        <w:r w:rsidR="00DC7129">
          <w:t xml:space="preserve">. </w:t>
        </w:r>
      </w:ins>
      <w:del w:id="688" w:author="Nishant Soni" w:date="2019-05-09T17:03:00Z">
        <w:r w:rsidDel="00DC7129">
          <w:delText>companies</w:delText>
        </w:r>
      </w:del>
      <w:del w:id="689" w:author="Nishant Soni" w:date="2019-05-09T17:00:00Z">
        <w:r w:rsidDel="00DC7129">
          <w:delText>,</w:delText>
        </w:r>
      </w:del>
      <w:del w:id="690" w:author="Nishant Soni" w:date="2019-05-09T17:03:00Z">
        <w:r w:rsidDel="00DC7129">
          <w:delText xml:space="preserve"> and within the first and third</w:delText>
        </w:r>
        <w:r w:rsidR="00F20F01" w:rsidDel="00DC7129">
          <w:delText xml:space="preserve"> quartile ranges of the pre-IPO equity values of recent IPOs of biopharmaceutical </w:delText>
        </w:r>
        <w:r w:rsidR="00F20F01" w:rsidRPr="00D53E13" w:rsidDel="00DC7129">
          <w:rPr>
            <w:rFonts w:eastAsiaTheme="minorEastAsia" w:cs="Georgia"/>
            <w:color w:val="595959"/>
          </w:rPr>
          <w:delText xml:space="preserve">oncology </w:delText>
        </w:r>
        <w:r w:rsidR="00F20F01" w:rsidDel="00DC7129">
          <w:delText xml:space="preserve">companies.  Furthermore, the exit value for the IPO Late scenario was close to the mean of the </w:delText>
        </w:r>
        <w:r w:rsidR="00760E40" w:rsidDel="00DC7129">
          <w:delText xml:space="preserve">comparable </w:delText>
        </w:r>
        <w:r w:rsidR="00F20F01" w:rsidDel="00DC7129">
          <w:delText>IPO</w:delText>
        </w:r>
        <w:r w:rsidR="00760E40" w:rsidDel="00DC7129">
          <w:delText xml:space="preserve"> transactions,</w:delText>
        </w:r>
        <w:r w:rsidR="00F20F01" w:rsidDel="00DC7129">
          <w:delText xml:space="preserve"> with programs in Phase I, Phase Ib, Phase I/IIa and Phase Ib/II</w:delText>
        </w:r>
        <w:r w:rsidR="00A36ADC" w:rsidDel="00DC7129">
          <w:delText>; and</w:delText>
        </w:r>
      </w:del>
      <w:ins w:id="691" w:author="Ayush Mittal" w:date="2019-05-06T17:01:00Z">
        <w:del w:id="692" w:author="Nishant Soni" w:date="2019-05-09T17:03:00Z">
          <w:r w:rsidR="00760E40" w:rsidDel="00DC7129">
            <w:delText xml:space="preserve"> clinical trials</w:delText>
          </w:r>
          <w:r w:rsidR="00F20F01" w:rsidDel="00DC7129">
            <w:delText>.</w:delText>
          </w:r>
        </w:del>
      </w:ins>
    </w:p>
    <w:p w14:paraId="13E9D5A5" w14:textId="0CB5C415" w:rsidR="00DC7129" w:rsidDel="00DC7129" w:rsidRDefault="00DC7129">
      <w:pPr>
        <w:pStyle w:val="RNABodyCopy-Numbered"/>
        <w:numPr>
          <w:ilvl w:val="0"/>
          <w:numId w:val="0"/>
        </w:numPr>
        <w:rPr>
          <w:del w:id="693" w:author="Nishant Soni" w:date="2019-05-09T17:04:00Z"/>
        </w:rPr>
        <w:pPrChange w:id="694" w:author="Nishant Soni" w:date="2019-05-09T17:04:00Z">
          <w:pPr>
            <w:pStyle w:val="RNABodyCopy-Numbered"/>
            <w:numPr>
              <w:numId w:val="60"/>
            </w:numPr>
            <w:ind w:left="1080" w:hanging="720"/>
          </w:pPr>
        </w:pPrChange>
      </w:pPr>
    </w:p>
    <w:p w14:paraId="73E1910C" w14:textId="277D3F24" w:rsidR="003B09A6" w:rsidDel="00DC7129" w:rsidRDefault="00F20F01">
      <w:pPr>
        <w:pStyle w:val="RNABodyCopy-Numbered"/>
        <w:numPr>
          <w:ilvl w:val="0"/>
          <w:numId w:val="0"/>
        </w:numPr>
        <w:ind w:left="360"/>
        <w:rPr>
          <w:del w:id="695" w:author="Nishant Soni" w:date="2019-05-09T17:05:00Z"/>
        </w:rPr>
        <w:pPrChange w:id="696" w:author="Nishant Soni" w:date="2019-05-09T17:04:00Z">
          <w:pPr>
            <w:pStyle w:val="RNABodyCopy-Numbered"/>
            <w:numPr>
              <w:numId w:val="60"/>
            </w:numPr>
            <w:ind w:left="1080" w:hanging="720"/>
          </w:pPr>
        </w:pPrChange>
      </w:pPr>
      <w:del w:id="697" w:author="Nishant Soni" w:date="2019-05-09T17:05:00Z">
        <w:r w:rsidRPr="00A42EEC" w:rsidDel="00DC7129">
          <w:rPr>
            <w:b/>
          </w:rPr>
          <w:delText>Future Financing:</w:delText>
        </w:r>
        <w:r w:rsidDel="00DC7129">
          <w:delText xml:space="preserve"> </w:delText>
        </w:r>
        <w:r w:rsidR="00267829" w:rsidRPr="000736A5" w:rsidDel="00DC7129">
          <w:delText xml:space="preserve">Based on discussions with Management, </w:delText>
        </w:r>
        <w:r w:rsidDel="00DC7129">
          <w:delText xml:space="preserve">and considering the term to liquidity, </w:delText>
        </w:r>
        <w:r w:rsidR="00267829" w:rsidDel="00DC7129">
          <w:delText>we consider</w:delText>
        </w:r>
        <w:r w:rsidR="003B09A6" w:rsidDel="00DC7129">
          <w:delText>ed</w:delText>
        </w:r>
        <w:r w:rsidR="00267829" w:rsidDel="00DC7129">
          <w:delText xml:space="preserve"> </w:delText>
        </w:r>
        <w:r w:rsidR="003B09A6" w:rsidDel="00DC7129">
          <w:delText xml:space="preserve">a </w:delText>
        </w:r>
        <w:r w:rsidR="00267829" w:rsidDel="00DC7129">
          <w:delText>future financing round</w:delText>
        </w:r>
        <w:r w:rsidR="003B09A6" w:rsidDel="00DC7129">
          <w:delText xml:space="preserve"> for $80.0</w:delText>
        </w:r>
        <w:r w:rsidR="00267829" w:rsidDel="00DC7129">
          <w:delText xml:space="preserve"> </w:delText>
        </w:r>
        <w:r w:rsidR="003B09A6" w:rsidDel="00DC7129">
          <w:delText xml:space="preserve">million </w:delText>
        </w:r>
        <w:r w:rsidDel="00DC7129">
          <w:delText xml:space="preserve">at the end of </w:delText>
        </w:r>
        <w:r w:rsidR="003B09A6" w:rsidDel="00DC7129">
          <w:delText>May 2019</w:delText>
        </w:r>
        <w:r w:rsidDel="00DC7129">
          <w:delText>, four months prior to the assumed IPO Early exit</w:delText>
        </w:r>
        <w:r w:rsidR="003B09A6" w:rsidDel="00DC7129">
          <w:delText>.</w:delText>
        </w:r>
        <w:r w:rsidDel="00DC7129">
          <w:delText xml:space="preserve"> Refer to the Future Financing section above for further details.</w:delText>
        </w:r>
      </w:del>
    </w:p>
    <w:p w14:paraId="66C3961F" w14:textId="0AEC1B07" w:rsidR="00F20F01" w:rsidDel="00DC7129" w:rsidRDefault="00F20F01">
      <w:pPr>
        <w:pStyle w:val="RNABodyCopy-Numbered"/>
        <w:numPr>
          <w:ilvl w:val="0"/>
          <w:numId w:val="0"/>
        </w:numPr>
        <w:rPr>
          <w:del w:id="698" w:author="Nishant Soni" w:date="2019-05-09T17:05:00Z"/>
        </w:rPr>
      </w:pPr>
    </w:p>
    <w:p w14:paraId="4168889A" w14:textId="2F02567D" w:rsidR="00267829" w:rsidDel="00DC7129" w:rsidRDefault="00267829" w:rsidP="00267829">
      <w:pPr>
        <w:pStyle w:val="RNABodyCopy"/>
        <w:rPr>
          <w:del w:id="699" w:author="Nishant Soni" w:date="2019-05-09T17:04:00Z"/>
        </w:rPr>
      </w:pPr>
      <w:del w:id="700" w:author="Nishant Soni" w:date="2019-05-09T17:04:00Z">
        <w:r w:rsidRPr="00266852" w:rsidDel="00DC7129">
          <w:delText>In addition to the considerations above</w:delText>
        </w:r>
        <w:r w:rsidRPr="00B35080" w:rsidDel="00DC7129">
          <w:delText xml:space="preserve">, RNA considered the </w:delText>
        </w:r>
        <w:r w:rsidRPr="00A42EEC" w:rsidDel="00DC7129">
          <w:delText>Finnerty and Asian Put analyses</w:delText>
        </w:r>
        <w:r w:rsidRPr="00B35080" w:rsidDel="00DC7129">
          <w:delText xml:space="preserve"> for calculating </w:delText>
        </w:r>
        <w:r w:rsidRPr="00A42EEC" w:rsidDel="00DC7129">
          <w:delText>DLOM</w:delText>
        </w:r>
        <w:r w:rsidR="00B35080" w:rsidRPr="00A42EEC" w:rsidDel="00DC7129">
          <w:delText>s</w:delText>
        </w:r>
        <w:r w:rsidRPr="00A42EEC" w:rsidDel="00DC7129">
          <w:delText xml:space="preserve"> </w:delText>
        </w:r>
        <w:r w:rsidR="00B35080" w:rsidRPr="00B35080" w:rsidDel="00DC7129">
          <w:delText xml:space="preserve">for the </w:delText>
        </w:r>
        <w:r w:rsidR="007A76DC" w:rsidDel="00DC7129">
          <w:delText xml:space="preserve">different </w:delText>
        </w:r>
        <w:r w:rsidR="00B35080" w:rsidRPr="00B35080" w:rsidDel="00DC7129">
          <w:delText>IPO Scenarios</w:delText>
        </w:r>
        <w:r w:rsidRPr="00B35080" w:rsidDel="00DC7129">
          <w:delText xml:space="preserve">.  Refer to </w:delText>
        </w:r>
        <w:r w:rsidRPr="00A42EEC" w:rsidDel="00DC7129">
          <w:delText>Exhibit H.3</w:delText>
        </w:r>
        <w:r w:rsidRPr="00B35080" w:rsidDel="00DC7129">
          <w:delText xml:space="preserve"> and the “DLOM” section below for further details.</w:delText>
        </w:r>
        <w:r w:rsidDel="00DC7129">
          <w:delText xml:space="preserve"> </w:delText>
        </w:r>
      </w:del>
    </w:p>
    <w:p w14:paraId="630A7977" w14:textId="77777777" w:rsidR="00267829" w:rsidRPr="00565113" w:rsidRDefault="00267829" w:rsidP="00267829">
      <w:pPr>
        <w:pStyle w:val="RNABodyCopy"/>
      </w:pPr>
    </w:p>
    <w:p w14:paraId="23E2B12F" w14:textId="77777777" w:rsidR="00267829" w:rsidRPr="00565DEF" w:rsidDel="00DC7129" w:rsidRDefault="00267829" w:rsidP="00267829">
      <w:pPr>
        <w:pStyle w:val="RNABodyCopy"/>
        <w:rPr>
          <w:del w:id="701" w:author="Nishant Soni" w:date="2019-05-09T17:05:00Z"/>
          <w:b/>
        </w:rPr>
      </w:pPr>
      <w:r w:rsidRPr="00565DEF">
        <w:rPr>
          <w:b/>
        </w:rPr>
        <w:t>Probability Weighting</w:t>
      </w:r>
    </w:p>
    <w:p w14:paraId="05F3E304" w14:textId="77777777" w:rsidR="007608F2" w:rsidRDefault="007608F2" w:rsidP="00267829">
      <w:pPr>
        <w:pStyle w:val="RNABodyCopy"/>
        <w:rPr>
          <w:ins w:id="702" w:author="Nishant Soni" w:date="2019-05-09T16:15:00Z"/>
        </w:rPr>
      </w:pPr>
    </w:p>
    <w:p w14:paraId="7D987334" w14:textId="7EBFE0F8" w:rsidR="007608F2" w:rsidRDefault="007608F2" w:rsidP="00267829">
      <w:pPr>
        <w:pStyle w:val="RNABodyCopy"/>
        <w:rPr>
          <w:ins w:id="703" w:author="Nishant Soni" w:date="2019-05-09T16:16:00Z"/>
        </w:rPr>
      </w:pPr>
      <w:ins w:id="704" w:author="Nishant Soni" w:date="2019-05-09T16:15:00Z">
        <w:r>
          <w:t xml:space="preserve">Based on the discussions with Management, </w:t>
        </w:r>
      </w:ins>
      <w:ins w:id="705" w:author="Nishant Soni" w:date="2019-05-09T16:16:00Z">
        <w:r>
          <w:t xml:space="preserve">50.0% probability was assigned to the IPO scenarios and the residual probability was assigned to the OPM scenario. </w:t>
        </w:r>
      </w:ins>
    </w:p>
    <w:p w14:paraId="22267DC9" w14:textId="77777777" w:rsidR="007608F2" w:rsidRDefault="007608F2" w:rsidP="00267829">
      <w:pPr>
        <w:pStyle w:val="RNABodyCopy"/>
        <w:rPr>
          <w:ins w:id="706" w:author="Nishant Soni" w:date="2019-05-09T16:15:00Z"/>
        </w:rPr>
      </w:pPr>
    </w:p>
    <w:p w14:paraId="4AB42194" w14:textId="000A3E2D" w:rsidR="00267829" w:rsidRDefault="007608F2" w:rsidP="00267829">
      <w:pPr>
        <w:pStyle w:val="RNABodyCopy"/>
      </w:pPr>
      <w:ins w:id="707" w:author="Nishant Soni" w:date="2019-05-09T16:16:00Z">
        <w:r>
          <w:t>P</w:t>
        </w:r>
      </w:ins>
      <w:del w:id="708" w:author="Nishant Soni" w:date="2019-05-09T16:16:00Z">
        <w:r w:rsidR="00B35080" w:rsidDel="007608F2">
          <w:delText>RNA applied p</w:delText>
        </w:r>
      </w:del>
      <w:r w:rsidR="00B35080" w:rsidRPr="00565113">
        <w:t>robabilit</w:t>
      </w:r>
      <w:r w:rsidR="00B35080">
        <w:t>ies</w:t>
      </w:r>
      <w:r w:rsidR="00B35080" w:rsidRPr="00565113">
        <w:t xml:space="preserve"> </w:t>
      </w:r>
      <w:r w:rsidR="00267829" w:rsidRPr="00565113">
        <w:t>weighting</w:t>
      </w:r>
      <w:r w:rsidR="00267829">
        <w:t xml:space="preserve"> </w:t>
      </w:r>
      <w:ins w:id="709" w:author="Nishant Soni" w:date="2019-05-09T16:16:00Z">
        <w:r>
          <w:t xml:space="preserve">for the IPO scenarios were based on </w:t>
        </w:r>
      </w:ins>
      <w:ins w:id="710" w:author="Nishant Soni" w:date="2019-05-09T16:17:00Z">
        <w:r>
          <w:t xml:space="preserve">discussion with Management.  The Company may go public in September 2019 based on Management’s expectations.  If the Company does not exit by September 2019, another window for the IPO exit at the end of March 2020 </w:t>
        </w:r>
      </w:ins>
      <w:ins w:id="711" w:author="Nishant Soni" w:date="2019-05-09T16:18:00Z">
        <w:r>
          <w:t xml:space="preserve">is expected.  The selected probabilities </w:t>
        </w:r>
      </w:ins>
      <w:ins w:id="712" w:author="Nishant Soni" w:date="2019-05-09T16:22:00Z">
        <w:r w:rsidR="00AA597E">
          <w:t>reflect</w:t>
        </w:r>
      </w:ins>
      <w:ins w:id="713" w:author="Nishant Soni" w:date="2019-05-09T16:18:00Z">
        <w:r>
          <w:t xml:space="preserve"> Management’s anticipation about future exits.  We assigned </w:t>
        </w:r>
      </w:ins>
      <w:del w:id="714" w:author="Nishant Soni" w:date="2019-05-09T16:18:00Z">
        <w:r w:rsidR="00267829" w:rsidDel="00AA597E">
          <w:delText xml:space="preserve">of </w:delText>
        </w:r>
      </w:del>
      <w:del w:id="715" w:author="Ayush Mittal" w:date="2019-05-06T17:08:00Z">
        <w:r w:rsidR="00B35080" w:rsidDel="00991356">
          <w:delText>20</w:delText>
        </w:r>
      </w:del>
      <w:ins w:id="716" w:author="Ayush Mittal" w:date="2019-05-06T17:08:00Z">
        <w:r w:rsidR="00991356">
          <w:t>30</w:t>
        </w:r>
      </w:ins>
      <w:r w:rsidR="00B35080">
        <w:t>%</w:t>
      </w:r>
      <w:del w:id="717" w:author="Nishant Soni" w:date="2019-05-09T16:19:00Z">
        <w:r w:rsidR="00B35080" w:rsidDel="00AA597E">
          <w:delText>,</w:delText>
        </w:r>
      </w:del>
      <w:r w:rsidR="00B35080">
        <w:t xml:space="preserve"> </w:t>
      </w:r>
      <w:ins w:id="718" w:author="Nishant Soni" w:date="2019-05-09T16:18:00Z">
        <w:r w:rsidR="00AA597E">
          <w:t>a</w:t>
        </w:r>
      </w:ins>
      <w:ins w:id="719" w:author="Nishant Soni" w:date="2019-05-09T16:19:00Z">
        <w:r w:rsidR="00AA597E">
          <w:t xml:space="preserve">nd </w:t>
        </w:r>
      </w:ins>
      <w:r w:rsidR="00B35080">
        <w:t xml:space="preserve">10.0% </w:t>
      </w:r>
      <w:ins w:id="720" w:author="Nishant Soni" w:date="2019-05-09T16:19:00Z">
        <w:r w:rsidR="00AA597E">
          <w:t xml:space="preserve">probabilities to the IPO Early for High and Low scenarios, and </w:t>
        </w:r>
      </w:ins>
      <w:del w:id="721" w:author="Ayush Mittal" w:date="2019-05-06T17:08:00Z">
        <w:r w:rsidR="00B35080" w:rsidDel="00991356">
          <w:delText>2.</w:delText>
        </w:r>
      </w:del>
      <w:r w:rsidR="00B35080">
        <w:t>5</w:t>
      </w:r>
      <w:ins w:id="722" w:author="Ayush Mittal" w:date="2019-05-06T17:08:00Z">
        <w:r w:rsidR="00991356">
          <w:t>.0</w:t>
        </w:r>
      </w:ins>
      <w:r w:rsidR="00B35080">
        <w:t xml:space="preserve">% </w:t>
      </w:r>
      <w:ins w:id="723" w:author="Nishant Soni" w:date="2019-05-09T16:19:00Z">
        <w:r w:rsidR="00AA597E">
          <w:t xml:space="preserve">probabilities </w:t>
        </w:r>
      </w:ins>
      <w:del w:id="724" w:author="Nishant Soni" w:date="2019-05-09T16:19:00Z">
        <w:r w:rsidR="00B35080" w:rsidDel="00AA597E">
          <w:delText>and 2.5</w:delText>
        </w:r>
      </w:del>
      <w:ins w:id="725" w:author="Ayush Mittal" w:date="2019-05-06T17:08:00Z">
        <w:del w:id="726" w:author="Nishant Soni" w:date="2019-05-09T16:19:00Z">
          <w:r w:rsidR="00991356" w:rsidDel="00AA597E">
            <w:delText>5.0</w:delText>
          </w:r>
        </w:del>
      </w:ins>
      <w:del w:id="727" w:author="Nishant Soni" w:date="2019-05-09T16:19:00Z">
        <w:r w:rsidR="00B35080" w:rsidDel="00AA597E">
          <w:delText xml:space="preserve">% </w:delText>
        </w:r>
      </w:del>
      <w:ins w:id="728" w:author="Nishant Soni" w:date="2019-05-09T16:20:00Z">
        <w:r w:rsidR="00AA597E">
          <w:t>to</w:t>
        </w:r>
      </w:ins>
      <w:del w:id="729" w:author="Nishant Soni" w:date="2019-05-09T16:20:00Z">
        <w:r w:rsidR="00B35080" w:rsidDel="00AA597E">
          <w:delText>for</w:delText>
        </w:r>
      </w:del>
      <w:r w:rsidR="00B35080">
        <w:t xml:space="preserve"> the </w:t>
      </w:r>
      <w:r w:rsidR="00B35080" w:rsidRPr="00B35080">
        <w:t>IPO</w:t>
      </w:r>
      <w:del w:id="730" w:author="Nishant Soni" w:date="2019-05-09T16:20:00Z">
        <w:r w:rsidR="00B35080" w:rsidRPr="00B35080" w:rsidDel="00AA597E">
          <w:delText xml:space="preserve"> </w:delText>
        </w:r>
      </w:del>
      <w:ins w:id="731" w:author="Nishant Soni" w:date="2019-05-09T16:20:00Z">
        <w:r w:rsidR="00AA597E">
          <w:t xml:space="preserve"> Late</w:t>
        </w:r>
      </w:ins>
      <w:del w:id="732" w:author="Nishant Soni" w:date="2019-05-09T16:20:00Z">
        <w:r w:rsidR="00B35080" w:rsidRPr="00B35080" w:rsidDel="00AA597E">
          <w:delText>Early - Low</w:delText>
        </w:r>
      </w:del>
      <w:ins w:id="733" w:author="Nishant Soni" w:date="2019-05-09T16:20:00Z">
        <w:r w:rsidR="00AA597E">
          <w:t xml:space="preserve"> for</w:t>
        </w:r>
      </w:ins>
      <w:ins w:id="734" w:author="Nishant Soni" w:date="2019-05-09T16:22:00Z">
        <w:r w:rsidR="00AA597E">
          <w:t xml:space="preserve"> both</w:t>
        </w:r>
      </w:ins>
      <w:ins w:id="735" w:author="Nishant Soni" w:date="2019-05-09T16:20:00Z">
        <w:r w:rsidR="00AA597E">
          <w:t xml:space="preserve"> High and Low scenarios respectively.</w:t>
        </w:r>
      </w:ins>
      <w:del w:id="736" w:author="Nishant Soni" w:date="2019-05-09T16:20:00Z">
        <w:r w:rsidR="00B35080" w:rsidRPr="00B35080" w:rsidDel="00AA597E">
          <w:delText>,</w:delText>
        </w:r>
      </w:del>
      <w:r w:rsidR="00B35080" w:rsidRPr="00B35080">
        <w:t xml:space="preserve"> </w:t>
      </w:r>
      <w:del w:id="737" w:author="Nishant Soni" w:date="2019-05-09T16:20:00Z">
        <w:r w:rsidR="00B35080" w:rsidRPr="00B35080" w:rsidDel="00AA597E">
          <w:delText xml:space="preserve">IPO Early - High, IPO Late - Low, and IPO Late - High </w:delText>
        </w:r>
        <w:r w:rsidR="00B35080" w:rsidDel="00AA597E">
          <w:delText xml:space="preserve">scenarios respectively, </w:delText>
        </w:r>
        <w:r w:rsidR="00267829" w:rsidDel="00AA597E">
          <w:delText xml:space="preserve">based on discussions with Management and the residual probability was assigned to the </w:delText>
        </w:r>
        <w:r w:rsidR="00B35080" w:rsidDel="00AA597E">
          <w:delText xml:space="preserve">OPM </w:delText>
        </w:r>
        <w:r w:rsidR="00267829" w:rsidDel="00AA597E">
          <w:delText>scenario.</w:delText>
        </w:r>
      </w:del>
      <w:ins w:id="738" w:author="Ayush Mittal" w:date="2019-05-06T17:08:00Z">
        <w:del w:id="739" w:author="Nishant Soni" w:date="2019-05-09T16:20:00Z">
          <w:r w:rsidR="00991356" w:rsidDel="00AA597E">
            <w:delText xml:space="preserve">  </w:delText>
          </w:r>
        </w:del>
        <w:r w:rsidR="00991356">
          <w:t xml:space="preserve">Relative to the Previous </w:t>
        </w:r>
      </w:ins>
      <w:ins w:id="740" w:author="Ayush Mittal" w:date="2019-05-06T17:09:00Z">
        <w:r w:rsidR="00991356">
          <w:t xml:space="preserve">Valuation, we </w:t>
        </w:r>
      </w:ins>
      <w:ins w:id="741" w:author="Nishant Soni" w:date="2019-05-09T16:21:00Z">
        <w:r w:rsidR="00AA597E">
          <w:t>increased the overall probability weighting of the IPO scenarios by 15.0%</w:t>
        </w:r>
      </w:ins>
      <w:ins w:id="742" w:author="Ayush Mittal" w:date="2019-05-06T17:09:00Z">
        <w:del w:id="743" w:author="Nishant Soni" w:date="2019-05-09T16:21:00Z">
          <w:r w:rsidR="00991356" w:rsidDel="00AA597E">
            <w:delText>considered higher probabilities for the IPO scenarios</w:delText>
          </w:r>
        </w:del>
        <w:r w:rsidR="00991356">
          <w:t xml:space="preserve">, given the progress made in </w:t>
        </w:r>
      </w:ins>
      <w:ins w:id="744" w:author="Ayush Mittal" w:date="2019-05-06T17:10:00Z">
        <w:r w:rsidR="00991356">
          <w:t>terms of product development, positive preliminary results from the Lead Program</w:t>
        </w:r>
      </w:ins>
      <w:ins w:id="745" w:author="Ayush Mittal" w:date="2019-05-06T17:11:00Z">
        <w:r w:rsidR="00991356">
          <w:t>’s Phase I clinical trials</w:t>
        </w:r>
      </w:ins>
      <w:ins w:id="746" w:author="Nishant Soni" w:date="2019-05-09T16:21:00Z">
        <w:r w:rsidR="00AA597E">
          <w:t>.</w:t>
        </w:r>
      </w:ins>
      <w:ins w:id="747" w:author="Ayush Mittal" w:date="2019-05-06T17:11:00Z">
        <w:del w:id="748" w:author="Nishant Soni" w:date="2019-05-09T16:21:00Z">
          <w:r w:rsidR="00991356" w:rsidDel="00AA597E">
            <w:delText>,</w:delText>
          </w:r>
        </w:del>
        <w:r w:rsidR="00991356">
          <w:t xml:space="preserve"> </w:t>
        </w:r>
      </w:ins>
      <w:ins w:id="749" w:author="Nishant Soni" w:date="2019-05-09T16:21:00Z">
        <w:r w:rsidR="00AA597E">
          <w:t xml:space="preserve"> As a result, RNA </w:t>
        </w:r>
      </w:ins>
      <w:ins w:id="750" w:author="Nishant Soni" w:date="2019-05-09T16:22:00Z">
        <w:r w:rsidR="00AA597E">
          <w:t>believed that the increase</w:t>
        </w:r>
      </w:ins>
      <w:ins w:id="751" w:author="Nishant Soni" w:date="2019-05-09T16:23:00Z">
        <w:r w:rsidR="00AA597E">
          <w:t xml:space="preserve"> in probability for the IPO scenarios was reasonable relative to the Previous Valuation.</w:t>
        </w:r>
      </w:ins>
      <w:ins w:id="752" w:author="Ayush Mittal" w:date="2019-05-06T17:11:00Z">
        <w:del w:id="753" w:author="Nishant Soni" w:date="2019-05-09T16:21:00Z">
          <w:r w:rsidR="00991356" w:rsidDel="00AA597E">
            <w:delText>and based on the discussion with Management.</w:delText>
          </w:r>
        </w:del>
      </w:ins>
    </w:p>
    <w:p w14:paraId="7B790BDF" w14:textId="77777777" w:rsidR="00267829" w:rsidRDefault="00267829" w:rsidP="00267829">
      <w:pPr>
        <w:keepNext/>
        <w:keepLines/>
        <w:rPr>
          <w:b/>
        </w:rPr>
      </w:pPr>
    </w:p>
    <w:p w14:paraId="2F7C9830" w14:textId="0A846193" w:rsidR="00AA597E" w:rsidRDefault="00AA597E" w:rsidP="00267829">
      <w:pPr>
        <w:pStyle w:val="RNABodyCopy"/>
        <w:keepNext/>
        <w:rPr>
          <w:ins w:id="754" w:author="Nishant Soni" w:date="2019-05-09T16:24:00Z"/>
          <w:b/>
        </w:rPr>
      </w:pPr>
      <w:ins w:id="755" w:author="Nishant Soni" w:date="2019-05-09T16:24:00Z">
        <w:r>
          <w:rPr>
            <w:b/>
          </w:rPr>
          <w:t>Equity Value</w:t>
        </w:r>
      </w:ins>
    </w:p>
    <w:p w14:paraId="139FEAB2" w14:textId="16BAB221" w:rsidR="00AA597E" w:rsidRPr="00AA597E" w:rsidRDefault="00AA597E" w:rsidP="00267829">
      <w:pPr>
        <w:pStyle w:val="RNABodyCopy"/>
        <w:keepNext/>
        <w:rPr>
          <w:ins w:id="756" w:author="Nishant Soni" w:date="2019-05-09T16:24:00Z"/>
          <w:rPrChange w:id="757" w:author="Nishant Soni" w:date="2019-05-09T16:24:00Z">
            <w:rPr>
              <w:ins w:id="758" w:author="Nishant Soni" w:date="2019-05-09T16:24:00Z"/>
              <w:b/>
            </w:rPr>
          </w:rPrChange>
        </w:rPr>
      </w:pPr>
      <w:ins w:id="759" w:author="Nishant Soni" w:date="2019-05-09T16:24:00Z">
        <w:r>
          <w:t>Equity Value for the OPM scenario in the Hybrid Method was determined</w:t>
        </w:r>
      </w:ins>
      <w:ins w:id="760" w:author="Nishant Soni" w:date="2019-05-09T16:25:00Z">
        <w:r>
          <w:t xml:space="preserve"> using a step-up 6.5% (the “Step-Up”) considering progress in product development and market trends of early-stage biopharma companies</w:t>
        </w:r>
      </w:ins>
      <w:ins w:id="761" w:author="Nishant Soni" w:date="2019-05-09T16:26:00Z">
        <w:r>
          <w:t>.  To determine the reasonability of the Step-Up, we reviewed the change in market capitalization since the Previous Valuation for preclinical/early clinical biopharma companies and noted that they remained adverse with a decline of 2.3% in the median of the range.  Notwithstanding, the Company has made prog</w:t>
        </w:r>
      </w:ins>
      <w:ins w:id="762" w:author="Nishant Soni" w:date="2019-05-09T16:27:00Z">
        <w:r>
          <w:t xml:space="preserve">ress with the development of its Lead Program </w:t>
        </w:r>
      </w:ins>
      <w:ins w:id="763" w:author="Nishant Soni" w:date="2019-05-09T18:24:00Z">
        <w:r w:rsidR="00E9658A">
          <w:t>n</w:t>
        </w:r>
      </w:ins>
      <w:ins w:id="764" w:author="Nishant Soni" w:date="2019-05-09T18:25:00Z">
        <w:r w:rsidR="00E9658A">
          <w:t>earing the completion of Phase I trials.</w:t>
        </w:r>
      </w:ins>
      <w:ins w:id="765" w:author="Nishant Soni" w:date="2019-05-09T16:27:00Z">
        <w:r>
          <w:t xml:space="preserve"> </w:t>
        </w:r>
      </w:ins>
    </w:p>
    <w:p w14:paraId="17950F2A" w14:textId="77777777" w:rsidR="00AA597E" w:rsidRDefault="00AA597E" w:rsidP="00267829">
      <w:pPr>
        <w:pStyle w:val="RNABodyCopy"/>
        <w:keepNext/>
        <w:rPr>
          <w:ins w:id="766" w:author="Nishant Soni" w:date="2019-05-09T16:24:00Z"/>
          <w:b/>
        </w:rPr>
      </w:pPr>
    </w:p>
    <w:p w14:paraId="6DC9536F" w14:textId="59E72DFF" w:rsidR="00267829" w:rsidRPr="00565DEF" w:rsidRDefault="00267829" w:rsidP="00267829">
      <w:pPr>
        <w:pStyle w:val="RNABodyCopy"/>
        <w:keepNext/>
        <w:rPr>
          <w:b/>
        </w:rPr>
      </w:pPr>
      <w:r w:rsidRPr="00565DEF">
        <w:rPr>
          <w:b/>
        </w:rPr>
        <w:t>DLOM</w:t>
      </w:r>
    </w:p>
    <w:p w14:paraId="5F92B90A" w14:textId="14AF7CFA" w:rsidR="00267829" w:rsidRPr="00565113" w:rsidRDefault="00267829" w:rsidP="00267829">
      <w:pPr>
        <w:pStyle w:val="RNABodyCopy"/>
        <w:keepNext/>
      </w:pPr>
      <w:r w:rsidRPr="004F7525">
        <w:t xml:space="preserve">In addition to the considerations above, RNA determined a DLOM as a necessary consideration in the analysis since the minority common stock holders of the Company, unlike the shareholders of the Guideline Public Companies, do not have access to an active public market for their securities.  Furthermore, the Company’s common stock holders do not possess the rights to force the Company to register with the Securities and Exchange Commission in order to sell their shares.  The lack of marketability of Common Stock may materially limit a shareholder’s ability to liquidate the investment </w:t>
      </w:r>
      <w:r w:rsidRPr="004F7525">
        <w:lastRenderedPageBreak/>
        <w:t xml:space="preserve">into cash without the risk of loss in value.  Accordingly, RNA </w:t>
      </w:r>
      <w:r w:rsidRPr="00E24FB5">
        <w:t xml:space="preserve">considered a </w:t>
      </w:r>
      <w:r w:rsidRPr="00A42EEC">
        <w:t>Finnerty and an Asian Put analysis</w:t>
      </w:r>
      <w:r w:rsidRPr="00E24FB5">
        <w:t xml:space="preserve"> to calculate the DLOM, as described in the DLOM section below</w:t>
      </w:r>
      <w:r w:rsidRPr="00572D5B">
        <w:t>.</w:t>
      </w:r>
      <w:r w:rsidRPr="004F7525">
        <w:t xml:space="preserve">  </w:t>
      </w:r>
      <w:r>
        <w:t>We applied the DLOM to the value of the Common Stock as estimated by the OPM and the IPO Waterfall scenarios.</w:t>
      </w:r>
    </w:p>
    <w:p w14:paraId="2EA62245" w14:textId="77777777" w:rsidR="00267829" w:rsidRDefault="00267829" w:rsidP="00DE5618">
      <w:pPr>
        <w:pStyle w:val="RNABodyCopy"/>
      </w:pPr>
    </w:p>
    <w:p w14:paraId="66DBEEA3" w14:textId="77777777" w:rsidR="00D76622" w:rsidRDefault="00D76622">
      <w:pPr>
        <w:spacing w:line="240" w:lineRule="auto"/>
        <w:jc w:val="left"/>
        <w:rPr>
          <w:ins w:id="767" w:author="Nishant Soni" w:date="2019-05-09T16:31:00Z"/>
          <w:rFonts w:ascii="Georgia" w:hAnsi="Georgia" w:cs="Arial"/>
          <w:caps/>
          <w:color w:val="2E74B5" w:themeColor="accent2" w:themeShade="BF"/>
          <w:spacing w:val="20"/>
          <w:sz w:val="24"/>
        </w:rPr>
      </w:pPr>
      <w:bookmarkStart w:id="768" w:name="_Toc7800732"/>
      <w:ins w:id="769" w:author="Nishant Soni" w:date="2019-05-09T16:31:00Z">
        <w:r>
          <w:rPr>
            <w:rFonts w:ascii="Georgia" w:hAnsi="Georgia"/>
          </w:rPr>
          <w:br w:type="page"/>
        </w:r>
      </w:ins>
    </w:p>
    <w:p w14:paraId="756CEF51" w14:textId="63203D48" w:rsidR="00191A1B" w:rsidRPr="00565DEF" w:rsidRDefault="00191A1B" w:rsidP="00191A1B">
      <w:pPr>
        <w:pStyle w:val="RNAHeadlineB"/>
        <w:outlineLvl w:val="1"/>
        <w:rPr>
          <w:rFonts w:ascii="Georgia" w:hAnsi="Georgia"/>
        </w:rPr>
      </w:pPr>
      <w:r>
        <w:rPr>
          <w:rFonts w:ascii="Georgia" w:hAnsi="Georgia"/>
        </w:rPr>
        <w:lastRenderedPageBreak/>
        <w:t>Discounts and Premiums</w:t>
      </w:r>
      <w:bookmarkEnd w:id="768"/>
    </w:p>
    <w:p w14:paraId="2EC96A5B" w14:textId="77777777" w:rsidR="005D7651" w:rsidRPr="009E5638" w:rsidRDefault="005D7651" w:rsidP="00BB5DEE">
      <w:pPr>
        <w:pStyle w:val="RNAHeadline3"/>
      </w:pPr>
      <w:r w:rsidRPr="009E5638">
        <w:t>Discount for Lack of Marketability</w:t>
      </w:r>
    </w:p>
    <w:p w14:paraId="0001F0AA" w14:textId="32FE4C8B" w:rsidR="005D7651" w:rsidRPr="00565113" w:rsidRDefault="005D7651" w:rsidP="00DE5618">
      <w:pPr>
        <w:pStyle w:val="RNABodyCopy"/>
        <w:keepNext/>
      </w:pPr>
      <w:r w:rsidRPr="00675D7A">
        <w:t>The holder of a nonmarketable investment is subject to the risk that the investment’s value will decline before the investment can be sold to another investor in a private t</w:t>
      </w:r>
      <w:r w:rsidRPr="00FE03C7">
        <w:t xml:space="preserve">ransaction.  Conversely, the holder of an investment that is identical but for the fact that there exists an active public market is not subject to the same risk.  Therefore, the holder of the nonmarketable investment will have a higher required rate of return on the investment than the holder of the marketable investment.  Consequently, the nonmarketable investment will sell at a discount to the marketable investment.  </w:t>
      </w:r>
      <w:r w:rsidR="00F56BCF" w:rsidRPr="00FE03C7">
        <w:t xml:space="preserve">RNA determined </w:t>
      </w:r>
      <w:r w:rsidR="00F56BCF" w:rsidRPr="00DE5618">
        <w:t>a DLOM</w:t>
      </w:r>
      <w:r w:rsidR="00F56BCF" w:rsidRPr="00675D7A">
        <w:t xml:space="preserve"> as a necessary consideration in the analysis since the minority co</w:t>
      </w:r>
      <w:r w:rsidR="00F56BCF" w:rsidRPr="00FE03C7">
        <w:t>mmon stock holders of the Company, unlike the shareholders of the Guideline Public Companies, do not have access to an active public market for their securities.  Further, the Company’s common stock holders do not possess the rights to force the Company to register with the Securities and Exchange Commission in order to sell their shares.  The lack of marketability of common stock may materially limit a shareholder’s ability to liquidate the investment into cash without the risk of loss in value.</w:t>
      </w:r>
    </w:p>
    <w:p w14:paraId="657A67CC" w14:textId="77777777" w:rsidR="005D7651" w:rsidRPr="00565113" w:rsidRDefault="005D7651" w:rsidP="005D7651">
      <w:pPr>
        <w:pStyle w:val="RNABodyCopy"/>
      </w:pPr>
    </w:p>
    <w:p w14:paraId="23ECE63D" w14:textId="77777777" w:rsidR="005D7651" w:rsidRPr="00565113" w:rsidRDefault="005D7651" w:rsidP="005D7651">
      <w:pPr>
        <w:pStyle w:val="RNABodyCopy"/>
      </w:pPr>
      <w:r>
        <w:t>F</w:t>
      </w:r>
      <w:r w:rsidRPr="00565113">
        <w:t>actor</w:t>
      </w:r>
      <w:r>
        <w:t>s</w:t>
      </w:r>
      <w:r w:rsidRPr="00565113">
        <w:t xml:space="preserve"> that impact the size of the DLOM fall into two categories: (1) factors that affect the duration of the holding period necessary to locate a buyer and negotiate a sale, and (2) factors that affect the degree of risk faced per unit of time during this holding period.  Risk per unit of time, according to modern investment theory, is the volatility of an investment’s total return (i.e., both dividends and capital appreciation), or the propensity for an investment’s actual return to differ from its expected return.  Factors that either increase the duration of the holding period or increase the expected volatility of an investment’s total return result in higher DLOM.  These factors and their directional impact (all else equal) on the size of the DLOM include the following, among others:</w:t>
      </w:r>
    </w:p>
    <w:p w14:paraId="52496D6D" w14:textId="77777777" w:rsidR="005D7651" w:rsidRPr="00565113" w:rsidRDefault="005D7651" w:rsidP="005D7651">
      <w:pPr>
        <w:pStyle w:val="RNABodyCopy"/>
      </w:pPr>
    </w:p>
    <w:p w14:paraId="65F7E26F" w14:textId="77777777" w:rsidR="005D7651" w:rsidRPr="00565113" w:rsidRDefault="005D7651" w:rsidP="005D7651">
      <w:pPr>
        <w:pStyle w:val="RNABodyCopy-bullets"/>
        <w:numPr>
          <w:ilvl w:val="0"/>
          <w:numId w:val="51"/>
        </w:numPr>
        <w:ind w:hanging="720"/>
      </w:pPr>
      <w:r w:rsidRPr="00565113">
        <w:t xml:space="preserve">Presence/absence of a public market for the investment interest: </w:t>
      </w:r>
      <w:r>
        <w:t>P</w:t>
      </w:r>
      <w:r w:rsidRPr="00565113">
        <w:t>resence of a public market eliminates the discount</w:t>
      </w:r>
      <w:r>
        <w:t>;</w:t>
      </w:r>
    </w:p>
    <w:p w14:paraId="71B6B57B" w14:textId="77777777" w:rsidR="005D7651" w:rsidRDefault="005D7651" w:rsidP="005D7651">
      <w:pPr>
        <w:pStyle w:val="RNABodyCopy-bullets"/>
        <w:numPr>
          <w:ilvl w:val="0"/>
          <w:numId w:val="51"/>
        </w:numPr>
        <w:ind w:hanging="720"/>
      </w:pPr>
      <w:r w:rsidRPr="00565113">
        <w:t xml:space="preserve">Availability of information on the underlying business and its financial condition: </w:t>
      </w:r>
      <w:r>
        <w:t>M</w:t>
      </w:r>
      <w:r w:rsidRPr="00565113">
        <w:t>ore information reduces the discount because it is easier for prospective investors to perform valuation analyses of the investment</w:t>
      </w:r>
      <w:r>
        <w:t>;</w:t>
      </w:r>
    </w:p>
    <w:p w14:paraId="095D24E0" w14:textId="77777777" w:rsidR="005D7651" w:rsidRDefault="005D7651" w:rsidP="005D7651">
      <w:pPr>
        <w:pStyle w:val="RNABodyCopy-bullets"/>
        <w:numPr>
          <w:ilvl w:val="0"/>
          <w:numId w:val="51"/>
        </w:numPr>
        <w:ind w:hanging="720"/>
      </w:pPr>
      <w:r w:rsidRPr="00565113">
        <w:t xml:space="preserve">Complexity of the underlying business and business strategy: </w:t>
      </w:r>
      <w:r>
        <w:t>G</w:t>
      </w:r>
      <w:r w:rsidRPr="00565113">
        <w:t>reater complexity increases the discount by making it more difficult for prospective investors to evaluate the business’ opportunities and threats, thus making it more difficult to perform valuation analyses of the investment</w:t>
      </w:r>
      <w:r>
        <w:t>;</w:t>
      </w:r>
    </w:p>
    <w:p w14:paraId="555C5C26" w14:textId="77777777" w:rsidR="005D7651" w:rsidRPr="00565113" w:rsidRDefault="005D7651" w:rsidP="005D7651">
      <w:pPr>
        <w:pStyle w:val="RNABodyCopy-bullets"/>
        <w:numPr>
          <w:ilvl w:val="0"/>
          <w:numId w:val="51"/>
        </w:numPr>
        <w:ind w:hanging="720"/>
      </w:pPr>
      <w:r w:rsidRPr="00565113">
        <w:t xml:space="preserve">Access to Management of the underlying business: </w:t>
      </w:r>
      <w:r>
        <w:t>G</w:t>
      </w:r>
      <w:r w:rsidRPr="00565113">
        <w:t>reater access to Management reduces the discount by making it easier for prospective investors to understand the business and evaluate the talent of the business’</w:t>
      </w:r>
      <w:r>
        <w:t>s</w:t>
      </w:r>
      <w:r w:rsidRPr="00565113">
        <w:t xml:space="preserve"> management</w:t>
      </w:r>
      <w:r>
        <w:t>;</w:t>
      </w:r>
    </w:p>
    <w:p w14:paraId="5347EF2D" w14:textId="77777777" w:rsidR="005D7651" w:rsidRDefault="005D7651" w:rsidP="005D7651">
      <w:pPr>
        <w:pStyle w:val="RNABodyCopy-bullets"/>
        <w:numPr>
          <w:ilvl w:val="0"/>
          <w:numId w:val="51"/>
        </w:numPr>
        <w:ind w:hanging="720"/>
      </w:pPr>
      <w:r>
        <w:t>Information tracking by</w:t>
      </w:r>
      <w:r w:rsidRPr="00565113">
        <w:t xml:space="preserve"> security/business analysts: </w:t>
      </w:r>
      <w:r>
        <w:t>S</w:t>
      </w:r>
      <w:r w:rsidRPr="00565113">
        <w:t>ome large private companies release financial and other data and are followed by analysts tracking their publicly traded competitors</w:t>
      </w:r>
      <w:r>
        <w:t>.  T</w:t>
      </w:r>
      <w:r w:rsidRPr="00565113">
        <w:t>he presence of such a following reduces the discount by making it easier for prospective investors to perform valuation analyses of the investment</w:t>
      </w:r>
      <w:r>
        <w:t>;</w:t>
      </w:r>
    </w:p>
    <w:p w14:paraId="09AF753B" w14:textId="77777777" w:rsidR="005D7651" w:rsidRDefault="005D7651" w:rsidP="005D7651">
      <w:pPr>
        <w:pStyle w:val="RNABodyCopy-bullets"/>
        <w:numPr>
          <w:ilvl w:val="0"/>
          <w:numId w:val="51"/>
        </w:numPr>
        <w:ind w:hanging="720"/>
      </w:pPr>
      <w:r w:rsidRPr="00565113">
        <w:lastRenderedPageBreak/>
        <w:t xml:space="preserve">Potential for a sale of the business or an </w:t>
      </w:r>
      <w:r>
        <w:t>IPO</w:t>
      </w:r>
      <w:r w:rsidRPr="00565113">
        <w:t xml:space="preserve"> of stock: </w:t>
      </w:r>
      <w:r>
        <w:t>S</w:t>
      </w:r>
      <w:r w:rsidRPr="00565113">
        <w:t xml:space="preserve">uch potential </w:t>
      </w:r>
      <w:r>
        <w:t>scenarios decrease</w:t>
      </w:r>
      <w:r w:rsidRPr="00565113">
        <w:t xml:space="preserve"> the discount by reducing the expected total costs to an investor exiting the investment and decreasing the expected time until exit</w:t>
      </w:r>
      <w:r>
        <w:t>;</w:t>
      </w:r>
    </w:p>
    <w:p w14:paraId="2B3110C8" w14:textId="77777777" w:rsidR="005D7651" w:rsidRDefault="005D7651" w:rsidP="005D7651">
      <w:pPr>
        <w:pStyle w:val="RNABodyCopy-bullets"/>
        <w:numPr>
          <w:ilvl w:val="0"/>
          <w:numId w:val="51"/>
        </w:numPr>
        <w:ind w:hanging="720"/>
      </w:pPr>
      <w:r w:rsidRPr="00565113">
        <w:t>Variability of the business’</w:t>
      </w:r>
      <w:r>
        <w:t>s</w:t>
      </w:r>
      <w:r w:rsidRPr="00565113">
        <w:t xml:space="preserve"> operating profit: </w:t>
      </w:r>
      <w:r>
        <w:t>G</w:t>
      </w:r>
      <w:r w:rsidRPr="00565113">
        <w:t xml:space="preserve">reater variability increases the discount since it increases the degree of risk per unit of time during the holding period (by affecting the outlook for future dividends </w:t>
      </w:r>
      <w:proofErr w:type="gramStart"/>
      <w:r w:rsidRPr="00565113">
        <w:t>and also</w:t>
      </w:r>
      <w:proofErr w:type="gramEnd"/>
      <w:r w:rsidRPr="00565113">
        <w:t>, therefore, the valuation of the investment)</w:t>
      </w:r>
      <w:r>
        <w:t>;</w:t>
      </w:r>
    </w:p>
    <w:p w14:paraId="145D92EA" w14:textId="77777777" w:rsidR="005D7651" w:rsidRDefault="005D7651" w:rsidP="005D7651">
      <w:pPr>
        <w:pStyle w:val="RNABodyCopy-bullets"/>
        <w:numPr>
          <w:ilvl w:val="0"/>
          <w:numId w:val="51"/>
        </w:numPr>
        <w:ind w:hanging="720"/>
      </w:pPr>
      <w:r>
        <w:t>F</w:t>
      </w:r>
      <w:r w:rsidRPr="00565113">
        <w:t xml:space="preserve">inancial leverage in the business: </w:t>
      </w:r>
      <w:r>
        <w:t xml:space="preserve">Higher </w:t>
      </w:r>
      <w:r w:rsidRPr="00565113">
        <w:t xml:space="preserve">leverage increases the discount since it increases the degree of risk per unit of time during the holding period (by affecting the outlook for future dividends </w:t>
      </w:r>
      <w:proofErr w:type="gramStart"/>
      <w:r w:rsidRPr="00565113">
        <w:t>and also</w:t>
      </w:r>
      <w:proofErr w:type="gramEnd"/>
      <w:r w:rsidRPr="00565113">
        <w:t>, therefore, the valuation of the investment)</w:t>
      </w:r>
      <w:r>
        <w:t>;</w:t>
      </w:r>
    </w:p>
    <w:p w14:paraId="64D9CEB5" w14:textId="77777777" w:rsidR="005D7651" w:rsidRDefault="005D7651" w:rsidP="005D7651">
      <w:pPr>
        <w:pStyle w:val="RNABodyCopy-bullets"/>
        <w:numPr>
          <w:ilvl w:val="0"/>
          <w:numId w:val="51"/>
        </w:numPr>
        <w:ind w:hanging="720"/>
      </w:pPr>
      <w:r>
        <w:t>S</w:t>
      </w:r>
      <w:r w:rsidRPr="00565113">
        <w:t xml:space="preserve">ize of the business as measured by sales or total assets: </w:t>
      </w:r>
      <w:r>
        <w:t>S</w:t>
      </w:r>
      <w:r w:rsidRPr="00565113">
        <w:t>mall size, which has been associated empirically with greater overall business risk, increases the discount and vice versa</w:t>
      </w:r>
      <w:r>
        <w:t>; and</w:t>
      </w:r>
    </w:p>
    <w:p w14:paraId="12DBDC55" w14:textId="77777777" w:rsidR="005D7651" w:rsidRPr="00565113" w:rsidRDefault="005D7651" w:rsidP="005D7651">
      <w:pPr>
        <w:pStyle w:val="RNABodyCopy-bullets"/>
        <w:numPr>
          <w:ilvl w:val="0"/>
          <w:numId w:val="51"/>
        </w:numPr>
        <w:ind w:hanging="720"/>
      </w:pPr>
      <w:r w:rsidRPr="00565113">
        <w:t xml:space="preserve">Regularity of distributions to equity holders: </w:t>
      </w:r>
      <w:r>
        <w:t>The e</w:t>
      </w:r>
      <w:r w:rsidRPr="00565113">
        <w:t xml:space="preserve">xpectation of regular future distributions monetized for equity holders in a flow through </w:t>
      </w:r>
      <w:r>
        <w:t>company and the</w:t>
      </w:r>
      <w:r w:rsidRPr="00565113">
        <w:t xml:space="preserve"> potential for insufficient cash distributions to satisfy their tax liabilities </w:t>
      </w:r>
      <w:r>
        <w:t>(</w:t>
      </w:r>
      <w:r w:rsidRPr="00565113">
        <w:t xml:space="preserve">attributable to such </w:t>
      </w:r>
      <w:r>
        <w:t>company</w:t>
      </w:r>
      <w:r w:rsidRPr="00565113">
        <w:t>’s income</w:t>
      </w:r>
      <w:r>
        <w:t>)</w:t>
      </w:r>
      <w:r w:rsidRPr="00565113">
        <w:t xml:space="preserve"> increase the discount</w:t>
      </w:r>
      <w:r>
        <w:t>.</w:t>
      </w:r>
    </w:p>
    <w:p w14:paraId="17A075E8" w14:textId="77777777" w:rsidR="005D7651" w:rsidRPr="00565113" w:rsidRDefault="005D7651" w:rsidP="005D7651">
      <w:pPr>
        <w:pStyle w:val="ListParagraph"/>
      </w:pPr>
    </w:p>
    <w:p w14:paraId="01D814A2" w14:textId="77777777" w:rsidR="005D7651" w:rsidRPr="00565113" w:rsidRDefault="005D7651" w:rsidP="005D7651">
      <w:pPr>
        <w:pStyle w:val="RNABodyCopy"/>
      </w:pPr>
      <w:r>
        <w:t>With respect to a DLOM, e</w:t>
      </w:r>
      <w:r w:rsidRPr="00565113">
        <w:t xml:space="preserve">mpirical observations exist that show that, when investors consider alternative investments in either a freely traded security </w:t>
      </w:r>
      <w:r>
        <w:t>or</w:t>
      </w:r>
      <w:r w:rsidRPr="00565113">
        <w:t xml:space="preserve"> a security whose marketability is limited, they will price the security with limited marketability at a discount to its freely traded counterpart.  Market evidence of the </w:t>
      </w:r>
      <w:r>
        <w:t>DLOM</w:t>
      </w:r>
      <w:r w:rsidRPr="00565113">
        <w:t xml:space="preserve"> can be found in two types of transactions, among others: (1) private placements of restricted stock by public companies, and (2) private placements of stock by private companies that later undergo initial public offerings of their stock.</w:t>
      </w:r>
      <w:r>
        <w:t xml:space="preserve">  </w:t>
      </w:r>
    </w:p>
    <w:p w14:paraId="599C4C0A" w14:textId="77777777" w:rsidR="005D7651" w:rsidRDefault="005D7651" w:rsidP="005D7651">
      <w:pPr>
        <w:pStyle w:val="RNABodyCopy"/>
        <w:rPr>
          <w:b/>
        </w:rPr>
      </w:pPr>
    </w:p>
    <w:p w14:paraId="5C1DF686" w14:textId="77777777" w:rsidR="005D7651" w:rsidRPr="00094F80" w:rsidRDefault="005D7651" w:rsidP="00DE5618">
      <w:pPr>
        <w:pStyle w:val="RNABodyCopy"/>
        <w:keepNext/>
        <w:rPr>
          <w:b/>
        </w:rPr>
      </w:pPr>
      <w:r w:rsidRPr="00094F80">
        <w:rPr>
          <w:b/>
        </w:rPr>
        <w:t>Finnerty Analysis</w:t>
      </w:r>
    </w:p>
    <w:p w14:paraId="048749D3" w14:textId="4A9224C8" w:rsidR="005D7651" w:rsidRPr="00094F80" w:rsidRDefault="005D7651" w:rsidP="00DE5618">
      <w:pPr>
        <w:pStyle w:val="RNABodyCopy"/>
        <w:keepNext/>
      </w:pPr>
      <w:proofErr w:type="gramStart"/>
      <w:r w:rsidRPr="00094F80">
        <w:t>In particular, John Finnerty</w:t>
      </w:r>
      <w:proofErr w:type="gramEnd"/>
      <w:r w:rsidRPr="00094F80">
        <w:t xml:space="preserve"> proposed a model that assumes the investor does not possess special market timing ability and would be equally likely to exercise the hypothetical liquid security at any given point of time. </w:t>
      </w:r>
      <w:r>
        <w:t xml:space="preserve"> </w:t>
      </w:r>
      <w:r w:rsidRPr="00094F80">
        <w:t xml:space="preserve">The value of marketability was modeled as the present value of cash flows, </w:t>
      </w:r>
      <w:proofErr w:type="gramStart"/>
      <w:r w:rsidRPr="00094F80">
        <w:t>similar to</w:t>
      </w:r>
      <w:proofErr w:type="gramEnd"/>
      <w:r w:rsidRPr="00094F80">
        <w:t xml:space="preserve"> an average-strike put option.</w:t>
      </w:r>
      <w:r>
        <w:t xml:space="preserve"> </w:t>
      </w:r>
      <w:r w:rsidRPr="00094F80">
        <w:t xml:space="preserve"> The Finnerty method addresses the issue of assuming perfect market timing in Longstaff’s look-back option method and the issue of assuming protection on the downside while still realizing appreciation on the upside in the protective put method.</w:t>
      </w:r>
      <w:r>
        <w:t xml:space="preserve"> </w:t>
      </w:r>
      <w:r w:rsidRPr="00094F80">
        <w:t xml:space="preserve"> Finnerty also performed a regression analysis to restricted stock studies, adjusting to remove other significant factors, such as concentration of ownership and information effects, and found that after isolating the marketability-related factors, the discounts predicted by his method are consistent with the data. </w:t>
      </w:r>
      <w:r>
        <w:t xml:space="preserve"> </w:t>
      </w:r>
      <w:r w:rsidRPr="00094F80">
        <w:t>Finnerty presented an updated version of his model at the American Society of Appraisers’ Advanced Business Valuation conference in October 2009</w:t>
      </w:r>
      <w:r w:rsidR="0069364C" w:rsidRPr="00094F80">
        <w:t>.</w:t>
      </w:r>
      <w:r w:rsidR="0069364C">
        <w:t xml:space="preserve">  </w:t>
      </w:r>
      <w:r w:rsidRPr="00407EB1">
        <w:t xml:space="preserve"> </w:t>
      </w:r>
      <w:ins w:id="770" w:author="Nishant Soni" w:date="2019-05-09T16:31:00Z">
        <w:r w:rsidR="00D76622">
          <w:t xml:space="preserve">Based on this analysis, RNA determined a DLOM of </w:t>
        </w:r>
      </w:ins>
      <w:ins w:id="771" w:author="Nishant Soni" w:date="2019-05-09T16:32:00Z">
        <w:r w:rsidR="00D76622">
          <w:t>33.4% for the OPM scenario and 18.2% and 25.1% for the IPO Early and IPO Late scenarios respectively.  Refer to Exhibit H.1 for further d</w:t>
        </w:r>
      </w:ins>
      <w:ins w:id="772" w:author="Nishant Soni" w:date="2019-05-09T16:33:00Z">
        <w:r w:rsidR="00D76622">
          <w:t>etails.</w:t>
        </w:r>
      </w:ins>
    </w:p>
    <w:p w14:paraId="79666B8A" w14:textId="77777777" w:rsidR="005D7651" w:rsidRDefault="005D7651" w:rsidP="005D7651">
      <w:pPr>
        <w:pStyle w:val="RNABodyCopy"/>
      </w:pPr>
    </w:p>
    <w:p w14:paraId="693897F9" w14:textId="77777777" w:rsidR="005D7651" w:rsidRDefault="005D7651" w:rsidP="00DE5618">
      <w:pPr>
        <w:pStyle w:val="RNABodyCopy"/>
        <w:keepNext/>
      </w:pPr>
      <w:r>
        <w:rPr>
          <w:b/>
        </w:rPr>
        <w:t>Asian Put Analysis</w:t>
      </w:r>
    </w:p>
    <w:p w14:paraId="3B2B1BA0" w14:textId="702D9EF6" w:rsidR="005D7651" w:rsidRDefault="005D7651" w:rsidP="00DE5618">
      <w:pPr>
        <w:pStyle w:val="RNABodyCopy"/>
        <w:keepNext/>
      </w:pPr>
      <w:r>
        <w:t xml:space="preserve">The Finnerty average-strike put option model, also called an Asian put option, assumes that the put option is struck at the average price of the stock over the period from valuation date to expiration date.  The seller is not assumed to have </w:t>
      </w:r>
      <w:r w:rsidRPr="00667C2D">
        <w:t xml:space="preserve">any special market timing ability.  </w:t>
      </w:r>
      <w:ins w:id="773" w:author="Nishant Soni" w:date="2019-05-09T16:33:00Z">
        <w:r w:rsidR="00D76622">
          <w:t xml:space="preserve">Based on this analysis, RNA </w:t>
        </w:r>
        <w:r w:rsidR="00D76622">
          <w:lastRenderedPageBreak/>
          <w:t>determined a DLOM of 41.2% for the OPM scenario and 19.3% and 28.0% for the IPO Early</w:t>
        </w:r>
      </w:ins>
      <w:ins w:id="774" w:author="Nishant Soni" w:date="2019-05-09T16:34:00Z">
        <w:r w:rsidR="00D76622">
          <w:t xml:space="preserve"> and IPO Late scenarios respectively.  Refer to Exhibit H.1 for further details.</w:t>
        </w:r>
      </w:ins>
    </w:p>
    <w:p w14:paraId="7FCF9FBD" w14:textId="77777777" w:rsidR="005D7651" w:rsidRDefault="005D7651" w:rsidP="005D7651">
      <w:pPr>
        <w:pStyle w:val="RNABodyCopy"/>
      </w:pPr>
    </w:p>
    <w:p w14:paraId="5CDD391C" w14:textId="77777777" w:rsidR="005D7651" w:rsidRPr="00CA44AB" w:rsidRDefault="005D7651" w:rsidP="00DE5618">
      <w:pPr>
        <w:pStyle w:val="RNABodyCopy"/>
        <w:keepNext/>
        <w:rPr>
          <w:b/>
        </w:rPr>
      </w:pPr>
      <w:r>
        <w:rPr>
          <w:b/>
        </w:rPr>
        <w:t>DLOM Conclusion</w:t>
      </w:r>
    </w:p>
    <w:p w14:paraId="01497979" w14:textId="3952A9F0" w:rsidR="008F30B4" w:rsidDel="004116BD" w:rsidRDefault="002F0305">
      <w:pPr>
        <w:pStyle w:val="RNABodyCopy"/>
        <w:keepNext/>
        <w:rPr>
          <w:del w:id="775" w:author="Nishant Soni" w:date="2019-05-09T16:39:00Z"/>
        </w:rPr>
      </w:pPr>
      <w:r w:rsidRPr="002F0305">
        <w:t xml:space="preserve">Based on the quantitative and qualitative analysis above, </w:t>
      </w:r>
      <w:del w:id="776" w:author="Nishant Soni" w:date="2019-05-09T18:26:00Z">
        <w:r w:rsidRPr="002F0305" w:rsidDel="0027229C">
          <w:delText xml:space="preserve">RNA </w:delText>
        </w:r>
      </w:del>
      <w:ins w:id="777" w:author="Nishant Soni" w:date="2019-05-09T18:26:00Z">
        <w:r w:rsidR="0027229C" w:rsidRPr="002F0305">
          <w:t xml:space="preserve">RNA </w:t>
        </w:r>
        <w:r w:rsidR="0027229C">
          <w:t>concluded</w:t>
        </w:r>
      </w:ins>
      <w:ins w:id="778" w:author="Nishant Soni" w:date="2019-05-09T16:35:00Z">
        <w:r w:rsidR="00D76622">
          <w:t xml:space="preserve"> a DLOM of 3</w:t>
        </w:r>
      </w:ins>
      <w:ins w:id="779" w:author="Nishant Soni" w:date="2019-05-09T16:38:00Z">
        <w:r w:rsidR="00D76622">
          <w:t>7</w:t>
        </w:r>
      </w:ins>
      <w:ins w:id="780" w:author="Nishant Soni" w:date="2019-05-09T16:35:00Z">
        <w:r w:rsidR="00D76622">
          <w:t>.5</w:t>
        </w:r>
      </w:ins>
      <w:ins w:id="781" w:author="Nishant Soni" w:date="2019-05-09T16:36:00Z">
        <w:r w:rsidR="00D76622">
          <w:t>% for the OPM scenario, 15.0% for the IPO Early (“High and Low”) scenarios and 2</w:t>
        </w:r>
      </w:ins>
      <w:ins w:id="782" w:author="Nishant Soni" w:date="2019-05-09T16:38:00Z">
        <w:r w:rsidR="00D76622">
          <w:t>6</w:t>
        </w:r>
      </w:ins>
      <w:ins w:id="783" w:author="Nishant Soni" w:date="2019-05-09T16:36:00Z">
        <w:r w:rsidR="00D76622">
          <w:t>.5% for the IPO L</w:t>
        </w:r>
      </w:ins>
      <w:ins w:id="784" w:author="Nishant Soni" w:date="2019-05-09T16:37:00Z">
        <w:r w:rsidR="00D76622">
          <w:t xml:space="preserve">ate (“High and Low”) scenarios to be applied to the Common Stock.  </w:t>
        </w:r>
      </w:ins>
      <w:del w:id="785" w:author="Nishant Soni" w:date="2019-05-09T16:37:00Z">
        <w:r w:rsidRPr="002F0305" w:rsidDel="00D76622">
          <w:delText>applied an incremental DLOM in the range</w:delText>
        </w:r>
        <w:r w:rsidDel="00D76622">
          <w:delText xml:space="preserve"> </w:delText>
        </w:r>
        <w:r w:rsidRPr="002F0305" w:rsidDel="00D76622">
          <w:delText xml:space="preserve">of </w:delText>
        </w:r>
        <w:r w:rsidR="008F30B4" w:rsidDel="00D76622">
          <w:delText>23</w:delText>
        </w:r>
        <w:r w:rsidRPr="002F0305" w:rsidDel="00D76622">
          <w:delText>.0% to 4</w:delText>
        </w:r>
        <w:r w:rsidR="008F30B4" w:rsidDel="00D76622">
          <w:delText>0</w:delText>
        </w:r>
        <w:r w:rsidRPr="002F0305" w:rsidDel="00D76622">
          <w:delText>.0% through different exit scenarios with the higher DLOM noted for the differential timing</w:delText>
        </w:r>
        <w:r w:rsidDel="00D76622">
          <w:delText xml:space="preserve"> </w:delText>
        </w:r>
        <w:r w:rsidRPr="002F0305" w:rsidDel="00D76622">
          <w:delText>of the holding period in the structured exits</w:delText>
        </w:r>
        <w:r w:rsidR="008F30B4" w:rsidDel="00D76622">
          <w:delText>, represented by the OPM</w:delText>
        </w:r>
        <w:r w:rsidDel="00D76622">
          <w:delText xml:space="preserve">.  </w:delText>
        </w:r>
      </w:del>
      <w:r w:rsidR="008F30B4">
        <w:t xml:space="preserve">For calculating DLOM for the OPM scenario, </w:t>
      </w:r>
      <w:r w:rsidR="008F30B4" w:rsidRPr="00667C2D">
        <w:t xml:space="preserve">we </w:t>
      </w:r>
      <w:r w:rsidR="008F30B4">
        <w:t xml:space="preserve">considered </w:t>
      </w:r>
      <w:r w:rsidR="008F30B4" w:rsidRPr="00667C2D">
        <w:t>a</w:t>
      </w:r>
      <w:r w:rsidR="008F30B4">
        <w:t xml:space="preserve">n additional </w:t>
      </w:r>
      <w:r w:rsidR="008F30B4" w:rsidRPr="00667C2D">
        <w:t>1-year term</w:t>
      </w:r>
      <w:r w:rsidR="008F30B4">
        <w:t>, since majority of the c</w:t>
      </w:r>
      <w:r w:rsidR="00667C2D" w:rsidRPr="00667C2D">
        <w:t>ash flows to common shareholder</w:t>
      </w:r>
      <w:r w:rsidR="008F30B4">
        <w:t>s</w:t>
      </w:r>
      <w:r w:rsidR="00667C2D" w:rsidRPr="00667C2D">
        <w:t xml:space="preserve"> accrue over </w:t>
      </w:r>
      <w:proofErr w:type="gramStart"/>
      <w:r w:rsidR="00667C2D" w:rsidRPr="00667C2D">
        <w:t xml:space="preserve">a period </w:t>
      </w:r>
      <w:r w:rsidR="008F30B4">
        <w:t>of time</w:t>
      </w:r>
      <w:proofErr w:type="gramEnd"/>
      <w:r w:rsidR="008F30B4">
        <w:t xml:space="preserve"> from the date of </w:t>
      </w:r>
      <w:r w:rsidR="00667C2D" w:rsidRPr="00667C2D">
        <w:t xml:space="preserve">exit. </w:t>
      </w:r>
      <w:r>
        <w:t xml:space="preserve"> </w:t>
      </w:r>
      <w:r w:rsidR="005D7651" w:rsidRPr="00667C2D">
        <w:t xml:space="preserve">Refer to </w:t>
      </w:r>
      <w:r w:rsidR="005D7651" w:rsidRPr="00A42EEC">
        <w:t>Exhibit H.1</w:t>
      </w:r>
      <w:r w:rsidR="005D7651" w:rsidRPr="00667C2D">
        <w:t xml:space="preserve"> through </w:t>
      </w:r>
      <w:r w:rsidR="005D7651" w:rsidRPr="00A42EEC">
        <w:t>Exhibit H.3</w:t>
      </w:r>
      <w:r w:rsidR="005D7651" w:rsidRPr="00667C2D">
        <w:t xml:space="preserve"> for further</w:t>
      </w:r>
      <w:r w:rsidR="005D7651">
        <w:t xml:space="preserve"> details.</w:t>
      </w:r>
      <w:del w:id="786" w:author="Nishant Soni" w:date="2019-05-09T16:39:00Z">
        <w:r w:rsidR="005D7651" w:rsidDel="004116BD">
          <w:delText xml:space="preserve">  </w:delText>
        </w:r>
        <w:r w:rsidR="008F30B4" w:rsidDel="004116BD">
          <w:delText xml:space="preserve">  </w:delText>
        </w:r>
        <w:r w:rsidR="008F30B4" w:rsidRPr="008F30B4" w:rsidDel="004116BD">
          <w:delText xml:space="preserve">Based on the quantitative and qualitative analysis above, RNA concluded </w:delText>
        </w:r>
        <w:r w:rsidR="008F30B4" w:rsidDel="004116BD">
          <w:delText xml:space="preserve">the following </w:delText>
        </w:r>
        <w:r w:rsidR="008F30B4" w:rsidRPr="008F30B4" w:rsidDel="004116BD">
          <w:delText>DLOMs</w:delText>
        </w:r>
        <w:r w:rsidR="008F30B4" w:rsidDel="004116BD">
          <w:delText xml:space="preserve"> for each scenario:</w:delText>
        </w:r>
      </w:del>
    </w:p>
    <w:p w14:paraId="3C38829E" w14:textId="425EB400" w:rsidR="008F30B4" w:rsidDel="004116BD" w:rsidRDefault="008F30B4">
      <w:pPr>
        <w:pStyle w:val="RNABodyCopy"/>
        <w:keepNext/>
        <w:rPr>
          <w:del w:id="787" w:author="Nishant Soni" w:date="2019-05-09T16:39:00Z"/>
        </w:rPr>
        <w:pPrChange w:id="788" w:author="Nishant Soni" w:date="2019-05-09T16:39:00Z">
          <w:pPr>
            <w:pStyle w:val="RNABodyCopy-Numbered"/>
            <w:numPr>
              <w:numId w:val="61"/>
            </w:numPr>
            <w:ind w:left="1080" w:hanging="720"/>
          </w:pPr>
        </w:pPrChange>
      </w:pPr>
      <w:del w:id="789" w:author="Nishant Soni" w:date="2019-05-09T16:39:00Z">
        <w:r w:rsidDel="004116BD">
          <w:delText xml:space="preserve">OPM – </w:delText>
        </w:r>
        <w:r w:rsidR="00F048F7" w:rsidDel="004116BD">
          <w:delText>38</w:delText>
        </w:r>
      </w:del>
      <w:ins w:id="790" w:author="Ayush Mittal" w:date="2019-05-06T17:01:00Z">
        <w:del w:id="791" w:author="Nishant Soni" w:date="2019-05-09T16:39:00Z">
          <w:r w:rsidR="007A76DC" w:rsidDel="004116BD">
            <w:delText>3</w:delText>
          </w:r>
          <w:r w:rsidR="007A76DC" w:rsidRPr="008F30B4" w:rsidDel="004116BD">
            <w:delText>7</w:delText>
          </w:r>
        </w:del>
      </w:ins>
      <w:del w:id="792" w:author="Nishant Soni" w:date="2019-05-09T16:39:00Z">
        <w:r w:rsidRPr="008F30B4" w:rsidDel="004116BD">
          <w:delText>.</w:delText>
        </w:r>
        <w:r w:rsidDel="004116BD">
          <w:delText>5%;</w:delText>
        </w:r>
      </w:del>
    </w:p>
    <w:p w14:paraId="2DAD150E" w14:textId="5ADD1E09" w:rsidR="008F30B4" w:rsidDel="004116BD" w:rsidRDefault="008F30B4">
      <w:pPr>
        <w:pStyle w:val="RNABodyCopy"/>
        <w:keepNext/>
        <w:rPr>
          <w:del w:id="793" w:author="Nishant Soni" w:date="2019-05-09T16:39:00Z"/>
        </w:rPr>
        <w:pPrChange w:id="794" w:author="Nishant Soni" w:date="2019-05-09T16:39:00Z">
          <w:pPr>
            <w:pStyle w:val="RNABodyCopy-Numbered"/>
            <w:ind w:left="1080" w:hanging="720"/>
          </w:pPr>
        </w:pPrChange>
      </w:pPr>
      <w:del w:id="795" w:author="Nishant Soni" w:date="2019-05-09T16:39:00Z">
        <w:r w:rsidDel="004116BD">
          <w:delText xml:space="preserve">IPO Early – Low: </w:delText>
        </w:r>
        <w:r w:rsidR="00F048F7" w:rsidDel="004116BD">
          <w:delText>23</w:delText>
        </w:r>
      </w:del>
      <w:ins w:id="796" w:author="Ayush Mittal" w:date="2019-05-06T17:01:00Z">
        <w:del w:id="797" w:author="Nishant Soni" w:date="2019-05-09T16:39:00Z">
          <w:r w:rsidR="007A76DC" w:rsidDel="004116BD">
            <w:delText>19</w:delText>
          </w:r>
        </w:del>
      </w:ins>
      <w:del w:id="798" w:author="Nishant Soni" w:date="2019-05-09T16:39:00Z">
        <w:r w:rsidRPr="008F30B4" w:rsidDel="004116BD">
          <w:delText>.</w:delText>
        </w:r>
        <w:r w:rsidR="007A76DC" w:rsidDel="004116BD">
          <w:delText>0</w:delText>
        </w:r>
        <w:r w:rsidRPr="008F30B4" w:rsidDel="004116BD">
          <w:delText>%</w:delText>
        </w:r>
        <w:r w:rsidDel="004116BD">
          <w:delText>;</w:delText>
        </w:r>
      </w:del>
    </w:p>
    <w:p w14:paraId="640D835D" w14:textId="114D9300" w:rsidR="008F30B4" w:rsidDel="004116BD" w:rsidRDefault="008F30B4">
      <w:pPr>
        <w:pStyle w:val="RNABodyCopy"/>
        <w:keepNext/>
        <w:rPr>
          <w:del w:id="799" w:author="Nishant Soni" w:date="2019-05-09T16:39:00Z"/>
        </w:rPr>
        <w:pPrChange w:id="800" w:author="Nishant Soni" w:date="2019-05-09T16:39:00Z">
          <w:pPr>
            <w:pStyle w:val="RNABodyCopy-Numbered"/>
            <w:ind w:left="1080" w:hanging="720"/>
          </w:pPr>
        </w:pPrChange>
      </w:pPr>
      <w:del w:id="801" w:author="Nishant Soni" w:date="2019-05-09T16:39:00Z">
        <w:r w:rsidDel="004116BD">
          <w:delText xml:space="preserve">IPO Early – High: </w:delText>
        </w:r>
        <w:r w:rsidR="00F048F7" w:rsidDel="004116BD">
          <w:delText>23</w:delText>
        </w:r>
      </w:del>
      <w:ins w:id="802" w:author="Ayush Mittal" w:date="2019-05-06T17:01:00Z">
        <w:del w:id="803" w:author="Nishant Soni" w:date="2019-05-09T16:39:00Z">
          <w:r w:rsidR="007A76DC" w:rsidDel="004116BD">
            <w:delText>19</w:delText>
          </w:r>
        </w:del>
      </w:ins>
      <w:del w:id="804" w:author="Nishant Soni" w:date="2019-05-09T16:39:00Z">
        <w:r w:rsidRPr="008F30B4" w:rsidDel="004116BD">
          <w:delText>.</w:delText>
        </w:r>
        <w:r w:rsidR="007A76DC" w:rsidDel="004116BD">
          <w:delText>0</w:delText>
        </w:r>
        <w:r w:rsidRPr="008F30B4" w:rsidDel="004116BD">
          <w:delText>%</w:delText>
        </w:r>
        <w:r w:rsidDel="004116BD">
          <w:delText>;</w:delText>
        </w:r>
      </w:del>
    </w:p>
    <w:p w14:paraId="2CA3476C" w14:textId="26E61BCD" w:rsidR="008F30B4" w:rsidDel="004116BD" w:rsidRDefault="008F30B4">
      <w:pPr>
        <w:pStyle w:val="RNABodyCopy"/>
        <w:keepNext/>
        <w:rPr>
          <w:del w:id="805" w:author="Nishant Soni" w:date="2019-05-09T16:39:00Z"/>
        </w:rPr>
        <w:pPrChange w:id="806" w:author="Nishant Soni" w:date="2019-05-09T16:39:00Z">
          <w:pPr>
            <w:pStyle w:val="RNABodyCopy-Numbered"/>
            <w:ind w:left="1080" w:hanging="720"/>
          </w:pPr>
        </w:pPrChange>
      </w:pPr>
      <w:del w:id="807" w:author="Nishant Soni" w:date="2019-05-09T16:39:00Z">
        <w:r w:rsidDel="004116BD">
          <w:delText xml:space="preserve">IPO Late - Low: </w:delText>
        </w:r>
        <w:r w:rsidR="00F048F7" w:rsidDel="004116BD">
          <w:delText>27</w:delText>
        </w:r>
      </w:del>
      <w:ins w:id="808" w:author="Ayush Mittal" w:date="2019-05-06T17:01:00Z">
        <w:del w:id="809" w:author="Nishant Soni" w:date="2019-05-09T16:39:00Z">
          <w:r w:rsidR="007A76DC" w:rsidDel="004116BD">
            <w:delText>26</w:delText>
          </w:r>
        </w:del>
      </w:ins>
      <w:del w:id="810" w:author="Nishant Soni" w:date="2019-05-09T16:39:00Z">
        <w:r w:rsidRPr="008F30B4" w:rsidDel="004116BD">
          <w:delText>.</w:delText>
        </w:r>
        <w:r w:rsidR="007A76DC" w:rsidDel="004116BD">
          <w:delText>5</w:delText>
        </w:r>
        <w:r w:rsidRPr="008F30B4" w:rsidDel="004116BD">
          <w:delText>%</w:delText>
        </w:r>
        <w:r w:rsidDel="004116BD">
          <w:delText>; and</w:delText>
        </w:r>
      </w:del>
    </w:p>
    <w:p w14:paraId="262A9879" w14:textId="658C9123" w:rsidR="008F30B4" w:rsidRDefault="008F30B4">
      <w:pPr>
        <w:pStyle w:val="RNABodyCopy"/>
        <w:keepNext/>
        <w:pPrChange w:id="811" w:author="Nishant Soni" w:date="2019-05-09T16:39:00Z">
          <w:pPr>
            <w:pStyle w:val="RNABodyCopy-Numbered"/>
            <w:ind w:left="1080" w:hanging="720"/>
          </w:pPr>
        </w:pPrChange>
      </w:pPr>
      <w:del w:id="812" w:author="Nishant Soni" w:date="2019-05-09T16:39:00Z">
        <w:r w:rsidDel="004116BD">
          <w:delText xml:space="preserve">IPO Late - High: </w:delText>
        </w:r>
        <w:r w:rsidRPr="008F30B4" w:rsidDel="004116BD">
          <w:delText>2</w:delText>
        </w:r>
        <w:r w:rsidR="00F048F7" w:rsidDel="004116BD">
          <w:delText>7</w:delText>
        </w:r>
      </w:del>
      <w:ins w:id="813" w:author="Ayush Mittal" w:date="2019-05-06T17:01:00Z">
        <w:del w:id="814" w:author="Nishant Soni" w:date="2019-05-09T16:39:00Z">
          <w:r w:rsidR="007A76DC" w:rsidRPr="008F30B4" w:rsidDel="004116BD">
            <w:delText>2</w:delText>
          </w:r>
          <w:r w:rsidR="007A76DC" w:rsidDel="004116BD">
            <w:delText>6</w:delText>
          </w:r>
        </w:del>
      </w:ins>
      <w:del w:id="815" w:author="Nishant Soni" w:date="2019-05-09T16:39:00Z">
        <w:r w:rsidRPr="008F30B4" w:rsidDel="004116BD">
          <w:delText>.</w:delText>
        </w:r>
        <w:r w:rsidR="007A76DC" w:rsidDel="004116BD">
          <w:delText>5</w:delText>
        </w:r>
        <w:r w:rsidRPr="008F30B4" w:rsidDel="004116BD">
          <w:delText>%</w:delText>
        </w:r>
        <w:r w:rsidDel="004116BD">
          <w:delText>.</w:delText>
        </w:r>
      </w:del>
    </w:p>
    <w:p w14:paraId="2DE4C595" w14:textId="20498194" w:rsidR="005D7651" w:rsidRDefault="005D7651" w:rsidP="00DE5618">
      <w:pPr>
        <w:pStyle w:val="RNABodyCopy"/>
        <w:keepNext/>
      </w:pPr>
    </w:p>
    <w:p w14:paraId="1392F78C" w14:textId="77777777" w:rsidR="008F30B4" w:rsidRPr="00565DEF" w:rsidRDefault="008F30B4" w:rsidP="008F30B4">
      <w:pPr>
        <w:pStyle w:val="RNABodyCopy"/>
        <w:keepNext/>
        <w:rPr>
          <w:b/>
        </w:rPr>
      </w:pPr>
      <w:r>
        <w:rPr>
          <w:b/>
        </w:rPr>
        <w:t xml:space="preserve">Hybrid Method </w:t>
      </w:r>
      <w:r w:rsidRPr="00565DEF">
        <w:rPr>
          <w:b/>
        </w:rPr>
        <w:t>Conclusion</w:t>
      </w:r>
    </w:p>
    <w:p w14:paraId="082F6E0F" w14:textId="684676C5" w:rsidR="008F30B4" w:rsidRPr="00A42EEC" w:rsidRDefault="008F30B4" w:rsidP="008F30B4">
      <w:pPr>
        <w:pStyle w:val="RNABodyCopy"/>
      </w:pPr>
      <w:r w:rsidRPr="008F30B4">
        <w:t>Based on the methodology outlined above, we concluded the value of Common Stock to be $0.</w:t>
      </w:r>
      <w:del w:id="816" w:author="Ayush Mittal" w:date="2019-05-06T17:07:00Z">
        <w:r w:rsidRPr="008F30B4" w:rsidDel="00991356">
          <w:delText>68</w:delText>
        </w:r>
      </w:del>
      <w:ins w:id="817" w:author="Ayush Mittal" w:date="2019-05-06T17:07:00Z">
        <w:r w:rsidR="00991356">
          <w:t>8</w:t>
        </w:r>
      </w:ins>
      <w:ins w:id="818" w:author="Nishant Soni" w:date="2019-05-09T16:39:00Z">
        <w:r w:rsidR="004116BD">
          <w:t>7</w:t>
        </w:r>
      </w:ins>
      <w:ins w:id="819" w:author="Ayush Mittal" w:date="2019-05-06T17:07:00Z">
        <w:del w:id="820" w:author="Nishant Soni" w:date="2019-05-09T16:39:00Z">
          <w:r w:rsidR="00991356" w:rsidDel="004116BD">
            <w:delText>3</w:delText>
          </w:r>
        </w:del>
      </w:ins>
      <w:r w:rsidRPr="008F30B4">
        <w:t xml:space="preserve">/share on a non-marketable, minority basis.  </w:t>
      </w:r>
      <w:ins w:id="821" w:author="Nishant Soni" w:date="2019-05-09T16:39:00Z">
        <w:r w:rsidR="004116BD">
          <w:t>Ref</w:t>
        </w:r>
      </w:ins>
      <w:ins w:id="822" w:author="Nishant Soni" w:date="2019-05-09T16:40:00Z">
        <w:r w:rsidR="004116BD">
          <w:t xml:space="preserve">er to Exhibit B.1 through B.4 for further details.  The implied Series B value was </w:t>
        </w:r>
      </w:ins>
      <w:ins w:id="823" w:author="Nishant Soni" w:date="2019-05-09T16:41:00Z">
        <w:r w:rsidR="004116BD">
          <w:t>$1.61 per share, slightly higher than the Series B implied value of $1.56 per share in the Previous Valuation.  We determined that this was reasonable considering the Company</w:t>
        </w:r>
      </w:ins>
      <w:ins w:id="824" w:author="Nishant Soni" w:date="2019-05-09T16:42:00Z">
        <w:r w:rsidR="004116BD">
          <w:t>’s progress towards the IPO scenario.</w:t>
        </w:r>
      </w:ins>
      <w:del w:id="825" w:author="Nishant Soni" w:date="2019-05-09T16:42:00Z">
        <w:r w:rsidRPr="008F30B4" w:rsidDel="004116BD">
          <w:delText xml:space="preserve">We estimated the implied equity value using a Step-Up on the allocable value in the OPM, as detailed above.  Refer to Exhibit B.1 </w:delText>
        </w:r>
        <w:r w:rsidRPr="00A42EEC" w:rsidDel="004116BD">
          <w:delText xml:space="preserve">through B.4 </w:delText>
        </w:r>
        <w:r w:rsidRPr="008F30B4" w:rsidDel="004116BD">
          <w:delText xml:space="preserve">for further details.  </w:delText>
        </w:r>
      </w:del>
    </w:p>
    <w:p w14:paraId="14548FFA" w14:textId="77777777" w:rsidR="00E503D0" w:rsidRDefault="00E503D0" w:rsidP="00DE5618">
      <w:pPr>
        <w:pStyle w:val="RNABodyCopy"/>
        <w:keepNext/>
      </w:pPr>
    </w:p>
    <w:p w14:paraId="0B243833" w14:textId="77777777" w:rsidR="00E503D0" w:rsidRDefault="00E503D0" w:rsidP="00DE5618">
      <w:pPr>
        <w:pStyle w:val="RNABodyCopy"/>
        <w:keepNext/>
      </w:pPr>
    </w:p>
    <w:p w14:paraId="71C02FAF" w14:textId="3297842A" w:rsidR="007E4AD0" w:rsidRDefault="007E4AD0" w:rsidP="00DE5618">
      <w:pPr>
        <w:pStyle w:val="RNABodyCopy"/>
        <w:keepNext/>
        <w:rPr>
          <w:noProof/>
        </w:rPr>
      </w:pPr>
      <w:bookmarkStart w:id="826" w:name="_Toc425496326"/>
      <w:r>
        <w:rPr>
          <w:noProof/>
        </w:rPr>
        <w:br w:type="page"/>
      </w:r>
    </w:p>
    <w:p w14:paraId="74F24907" w14:textId="6206FD2B" w:rsidR="00573796" w:rsidRPr="00032785" w:rsidRDefault="00573796" w:rsidP="00565DEF">
      <w:pPr>
        <w:pStyle w:val="RNAHeadlineA"/>
        <w:outlineLvl w:val="0"/>
      </w:pPr>
      <w:bookmarkStart w:id="827" w:name="_Toc7800733"/>
      <w:r w:rsidRPr="00032785">
        <w:lastRenderedPageBreak/>
        <w:t>Conclusion</w:t>
      </w:r>
      <w:bookmarkEnd w:id="826"/>
      <w:bookmarkEnd w:id="827"/>
    </w:p>
    <w:p w14:paraId="0DE88682" w14:textId="77777777" w:rsidR="00573796" w:rsidRDefault="00573796" w:rsidP="00573796"/>
    <w:p w14:paraId="2C7CF189" w14:textId="05175DFF" w:rsidR="00573796" w:rsidRPr="00FE7DF3" w:rsidRDefault="00573796" w:rsidP="00DD7C07">
      <w:pPr>
        <w:pStyle w:val="RNABodyCopy"/>
      </w:pPr>
      <w:r w:rsidRPr="00FE0D61">
        <w:t xml:space="preserve">The overall </w:t>
      </w:r>
      <w:r w:rsidR="00FB66CB" w:rsidRPr="00FE0D61">
        <w:t>e</w:t>
      </w:r>
      <w:r w:rsidR="00FB66CB">
        <w:t>quit</w:t>
      </w:r>
      <w:r w:rsidR="00FB66CB" w:rsidRPr="00FE7DF3">
        <w:t xml:space="preserve">y </w:t>
      </w:r>
      <w:r w:rsidRPr="00FE7DF3">
        <w:t xml:space="preserve">value is </w:t>
      </w:r>
      <w:r w:rsidRPr="00A42EEC">
        <w:t>$</w:t>
      </w:r>
      <w:del w:id="828" w:author="Ayush Mittal" w:date="2019-05-06T17:01:00Z">
        <w:r w:rsidR="008F30B4" w:rsidRPr="00A42EEC">
          <w:delText>164</w:delText>
        </w:r>
      </w:del>
      <w:ins w:id="829" w:author="Ayush Mittal" w:date="2019-05-06T17:01:00Z">
        <w:r w:rsidR="00744855" w:rsidRPr="00A42EEC">
          <w:t>1</w:t>
        </w:r>
      </w:ins>
      <w:ins w:id="830" w:author="Nishant Soni" w:date="2019-05-09T16:42:00Z">
        <w:r w:rsidR="004116BD">
          <w:t>80</w:t>
        </w:r>
      </w:ins>
      <w:ins w:id="831" w:author="Ayush Mittal" w:date="2019-05-06T17:01:00Z">
        <w:del w:id="832" w:author="Nishant Soni" w:date="2019-05-09T16:42:00Z">
          <w:r w:rsidR="00744855" w:rsidDel="004116BD">
            <w:delText>77</w:delText>
          </w:r>
        </w:del>
      </w:ins>
      <w:r w:rsidRPr="00A42EEC">
        <w:t>.</w:t>
      </w:r>
      <w:r w:rsidR="008F30B4" w:rsidRPr="00A42EEC">
        <w:t xml:space="preserve">0 </w:t>
      </w:r>
      <w:r w:rsidRPr="00A42EEC">
        <w:t>million</w:t>
      </w:r>
      <w:r w:rsidRPr="00FE7DF3">
        <w:t xml:space="preserve"> (rounded) as shown in Exhibit A.1, was i</w:t>
      </w:r>
      <w:r w:rsidR="00DB7AD5" w:rsidRPr="00FE7DF3">
        <w:t xml:space="preserve">nferred from </w:t>
      </w:r>
      <w:r w:rsidRPr="00FE7DF3">
        <w:t xml:space="preserve">the assumptions used in the </w:t>
      </w:r>
      <w:r w:rsidR="008F30B4" w:rsidRPr="00A42EEC">
        <w:t xml:space="preserve">Hybrid OPM </w:t>
      </w:r>
      <w:r w:rsidRPr="00A42EEC">
        <w:t>Method.</w:t>
      </w:r>
      <w:r w:rsidR="00525EA2" w:rsidRPr="00A42EEC">
        <w:t xml:space="preserve"> </w:t>
      </w:r>
      <w:r w:rsidRPr="00A42EEC">
        <w:t xml:space="preserve"> </w:t>
      </w:r>
    </w:p>
    <w:p w14:paraId="504AD31C" w14:textId="77777777" w:rsidR="00573796" w:rsidRPr="00FE7DF3" w:rsidRDefault="00573796" w:rsidP="00DD7C07">
      <w:pPr>
        <w:pStyle w:val="RNABodyCopy"/>
      </w:pPr>
    </w:p>
    <w:p w14:paraId="6191B7CE" w14:textId="0DD13143" w:rsidR="00573796" w:rsidRDefault="00573796" w:rsidP="00DD7C07">
      <w:pPr>
        <w:pStyle w:val="RNABodyCopy"/>
      </w:pPr>
      <w:r w:rsidRPr="00FE7DF3">
        <w:t xml:space="preserve">Based on our analysis, it is our opinion that the fair </w:t>
      </w:r>
      <w:r w:rsidR="00557D41" w:rsidRPr="00FE7DF3">
        <w:t xml:space="preserve">market </w:t>
      </w:r>
      <w:r w:rsidRPr="00FE7DF3">
        <w:t xml:space="preserve">value of the Common Stock of the Company on a non-marketable, minority interest basis as of the Valuation Date is </w:t>
      </w:r>
      <w:r w:rsidRPr="00A42EEC">
        <w:rPr>
          <w:b/>
        </w:rPr>
        <w:t>$0.</w:t>
      </w:r>
      <w:del w:id="833" w:author="Ayush Mittal" w:date="2019-05-06T17:01:00Z">
        <w:r w:rsidR="008F30B4" w:rsidRPr="00A42EEC">
          <w:rPr>
            <w:b/>
          </w:rPr>
          <w:delText xml:space="preserve">68 </w:delText>
        </w:r>
        <w:r w:rsidRPr="00A42EEC">
          <w:rPr>
            <w:b/>
          </w:rPr>
          <w:delText>(</w:delText>
        </w:r>
        <w:r w:rsidR="008F30B4" w:rsidRPr="00A42EEC">
          <w:rPr>
            <w:b/>
          </w:rPr>
          <w:delText>SIXTY-EIGHT</w:delText>
        </w:r>
      </w:del>
      <w:ins w:id="834" w:author="Ayush Mittal" w:date="2019-05-06T17:01:00Z">
        <w:r w:rsidR="00744855">
          <w:rPr>
            <w:b/>
          </w:rPr>
          <w:t>8</w:t>
        </w:r>
      </w:ins>
      <w:ins w:id="835" w:author="Nishant Soni" w:date="2019-05-09T16:42:00Z">
        <w:r w:rsidR="004116BD">
          <w:rPr>
            <w:b/>
          </w:rPr>
          <w:t>7</w:t>
        </w:r>
      </w:ins>
      <w:ins w:id="836" w:author="Ayush Mittal" w:date="2019-05-06T17:01:00Z">
        <w:del w:id="837" w:author="Nishant Soni" w:date="2019-05-09T16:42:00Z">
          <w:r w:rsidR="00744855" w:rsidDel="004116BD">
            <w:rPr>
              <w:b/>
            </w:rPr>
            <w:delText>3</w:delText>
          </w:r>
        </w:del>
        <w:r w:rsidR="00744855" w:rsidRPr="00A42EEC">
          <w:rPr>
            <w:b/>
          </w:rPr>
          <w:t xml:space="preserve"> </w:t>
        </w:r>
        <w:r w:rsidRPr="00A42EEC">
          <w:rPr>
            <w:b/>
          </w:rPr>
          <w:t>(</w:t>
        </w:r>
        <w:r w:rsidR="008F30B4" w:rsidRPr="00A42EEC">
          <w:rPr>
            <w:b/>
          </w:rPr>
          <w:t>EIGHT</w:t>
        </w:r>
        <w:r w:rsidR="00744855">
          <w:rPr>
            <w:b/>
          </w:rPr>
          <w:t>Y-</w:t>
        </w:r>
        <w:del w:id="838" w:author="Nishant Soni" w:date="2019-05-09T16:42:00Z">
          <w:r w:rsidR="00744855" w:rsidDel="004116BD">
            <w:rPr>
              <w:b/>
            </w:rPr>
            <w:delText>THREE</w:delText>
          </w:r>
        </w:del>
      </w:ins>
      <w:ins w:id="839" w:author="Nishant Soni" w:date="2019-05-09T16:42:00Z">
        <w:r w:rsidR="004116BD">
          <w:rPr>
            <w:b/>
          </w:rPr>
          <w:t>SEVEN</w:t>
        </w:r>
      </w:ins>
      <w:r w:rsidR="008F30B4" w:rsidRPr="00A42EEC">
        <w:rPr>
          <w:b/>
        </w:rPr>
        <w:t xml:space="preserve"> </w:t>
      </w:r>
      <w:r w:rsidRPr="00A42EEC">
        <w:rPr>
          <w:b/>
        </w:rPr>
        <w:t>CENTS</w:t>
      </w:r>
      <w:r w:rsidRPr="00FE7DF3">
        <w:rPr>
          <w:b/>
        </w:rPr>
        <w:t>) per Share</w:t>
      </w:r>
      <w:r w:rsidRPr="00FE7DF3">
        <w:t>.</w:t>
      </w:r>
      <w:r w:rsidR="00525EA2">
        <w:t xml:space="preserve">  </w:t>
      </w:r>
    </w:p>
    <w:p w14:paraId="47615050" w14:textId="77777777" w:rsidR="00DD7C07" w:rsidRDefault="00DD7C07" w:rsidP="00DD7C07">
      <w:pPr>
        <w:pStyle w:val="RNABodyCopy"/>
      </w:pPr>
    </w:p>
    <w:p w14:paraId="3A76BB5A" w14:textId="4D5B57B9" w:rsidR="00D7426A" w:rsidRDefault="00D7426A" w:rsidP="00D7426A">
      <w:pPr>
        <w:pStyle w:val="RNABodyCopy"/>
        <w:keepNext/>
        <w:keepLines/>
        <w:jc w:val="center"/>
        <w:rPr>
          <w:i/>
        </w:rPr>
      </w:pPr>
      <w:r w:rsidRPr="006B6651">
        <w:rPr>
          <w:i/>
        </w:rPr>
        <w:t xml:space="preserve">Table </w:t>
      </w:r>
      <w:r w:rsidR="00AB49A9">
        <w:rPr>
          <w:i/>
        </w:rPr>
        <w:t>6</w:t>
      </w:r>
      <w:r w:rsidRPr="006B6651">
        <w:rPr>
          <w:i/>
        </w:rPr>
        <w:t xml:space="preserve">: </w:t>
      </w:r>
      <w:r>
        <w:rPr>
          <w:i/>
        </w:rPr>
        <w:t>Valuation Summary</w:t>
      </w:r>
    </w:p>
    <w:p w14:paraId="394F9CCB" w14:textId="77777777" w:rsidR="00573796" w:rsidRPr="00035858" w:rsidRDefault="00573796" w:rsidP="00565DEF">
      <w:pPr>
        <w:pStyle w:val="RNABodyCopy"/>
      </w:pPr>
    </w:p>
    <w:tbl>
      <w:tblPr>
        <w:tblpPr w:leftFromText="180" w:rightFromText="180" w:vertAnchor="text" w:horzAnchor="page" w:tblpX="1549" w:tblpY="206"/>
        <w:tblW w:w="9463" w:type="dxa"/>
        <w:tblLook w:val="04A0" w:firstRow="1" w:lastRow="0" w:firstColumn="1" w:lastColumn="0" w:noHBand="0" w:noVBand="1"/>
      </w:tblPr>
      <w:tblGrid>
        <w:gridCol w:w="3596"/>
        <w:gridCol w:w="236"/>
        <w:gridCol w:w="236"/>
        <w:gridCol w:w="1872"/>
        <w:gridCol w:w="1665"/>
        <w:gridCol w:w="77"/>
        <w:gridCol w:w="1530"/>
        <w:gridCol w:w="251"/>
      </w:tblGrid>
      <w:tr w:rsidR="00573796" w:rsidRPr="00525EA2" w14:paraId="301D1017" w14:textId="77777777" w:rsidTr="00A42EEC">
        <w:trPr>
          <w:trHeight w:val="631"/>
        </w:trPr>
        <w:tc>
          <w:tcPr>
            <w:tcW w:w="3596" w:type="dxa"/>
            <w:tcBorders>
              <w:top w:val="nil"/>
              <w:left w:val="nil"/>
              <w:bottom w:val="nil"/>
              <w:right w:val="nil"/>
            </w:tcBorders>
            <w:shd w:val="clear" w:color="000000" w:fill="6F929D" w:themeFill="accent5" w:themeFillShade="BF"/>
            <w:noWrap/>
            <w:vAlign w:val="center"/>
            <w:hideMark/>
          </w:tcPr>
          <w:p w14:paraId="3E3EFD6D" w14:textId="2F6FB1D3" w:rsidR="00573796" w:rsidRPr="00565DEF" w:rsidRDefault="00E8313B" w:rsidP="00DE5618">
            <w:pPr>
              <w:tabs>
                <w:tab w:val="left" w:pos="9720"/>
              </w:tabs>
              <w:spacing w:line="240" w:lineRule="auto"/>
              <w:jc w:val="left"/>
              <w:rPr>
                <w:rFonts w:ascii="Georgia" w:hAnsi="Georgia" w:cs="Arial"/>
                <w:b/>
                <w:color w:val="FFFFFF" w:themeColor="background1"/>
              </w:rPr>
            </w:pPr>
            <w:r w:rsidRPr="00565DEF">
              <w:rPr>
                <w:rFonts w:ascii="Georgia" w:hAnsi="Georgia" w:cs="Arial"/>
                <w:b/>
                <w:color w:val="FFFFFF" w:themeColor="background1"/>
              </w:rPr>
              <w:t>VALUATION SUMMARY</w:t>
            </w:r>
          </w:p>
        </w:tc>
        <w:tc>
          <w:tcPr>
            <w:tcW w:w="236" w:type="dxa"/>
            <w:tcBorders>
              <w:top w:val="nil"/>
              <w:left w:val="nil"/>
              <w:bottom w:val="nil"/>
              <w:right w:val="nil"/>
            </w:tcBorders>
            <w:shd w:val="clear" w:color="000000" w:fill="6F929D" w:themeFill="accent5" w:themeFillShade="BF"/>
            <w:noWrap/>
            <w:vAlign w:val="center"/>
            <w:hideMark/>
          </w:tcPr>
          <w:p w14:paraId="118D04BC" w14:textId="0BF4763B" w:rsidR="00573796" w:rsidRPr="00565DEF" w:rsidRDefault="00573796" w:rsidP="00D55352">
            <w:pPr>
              <w:spacing w:line="240" w:lineRule="auto"/>
              <w:jc w:val="center"/>
              <w:rPr>
                <w:rFonts w:ascii="Georgia" w:hAnsi="Georgia" w:cs="Arial"/>
                <w:b/>
                <w:color w:val="FFFFFF" w:themeColor="background1"/>
              </w:rPr>
            </w:pPr>
          </w:p>
        </w:tc>
        <w:tc>
          <w:tcPr>
            <w:tcW w:w="236" w:type="dxa"/>
            <w:tcBorders>
              <w:top w:val="nil"/>
              <w:left w:val="nil"/>
              <w:bottom w:val="nil"/>
              <w:right w:val="nil"/>
            </w:tcBorders>
            <w:shd w:val="clear" w:color="000000" w:fill="6F929D" w:themeFill="accent5" w:themeFillShade="BF"/>
            <w:noWrap/>
            <w:vAlign w:val="center"/>
            <w:hideMark/>
          </w:tcPr>
          <w:p w14:paraId="69FB545F" w14:textId="3C687EA4" w:rsidR="00573796" w:rsidRPr="00565DEF" w:rsidRDefault="00573796" w:rsidP="00D55352">
            <w:pPr>
              <w:spacing w:line="240" w:lineRule="auto"/>
              <w:jc w:val="center"/>
              <w:rPr>
                <w:rFonts w:ascii="Georgia" w:hAnsi="Georgia" w:cs="Arial"/>
                <w:b/>
                <w:color w:val="FFFFFF" w:themeColor="background1"/>
              </w:rPr>
            </w:pPr>
          </w:p>
        </w:tc>
        <w:tc>
          <w:tcPr>
            <w:tcW w:w="5144" w:type="dxa"/>
            <w:gridSpan w:val="4"/>
            <w:tcBorders>
              <w:top w:val="nil"/>
              <w:left w:val="nil"/>
              <w:bottom w:val="nil"/>
              <w:right w:val="nil"/>
            </w:tcBorders>
            <w:shd w:val="clear" w:color="000000" w:fill="6F929D" w:themeFill="accent5" w:themeFillShade="BF"/>
            <w:noWrap/>
            <w:vAlign w:val="center"/>
            <w:hideMark/>
          </w:tcPr>
          <w:p w14:paraId="69E0A391" w14:textId="5F9BACED" w:rsidR="00573796" w:rsidRPr="00565DEF" w:rsidRDefault="00573796" w:rsidP="00D55352">
            <w:pPr>
              <w:spacing w:line="240" w:lineRule="auto"/>
              <w:jc w:val="center"/>
              <w:rPr>
                <w:rFonts w:ascii="Georgia" w:hAnsi="Georgia" w:cs="Arial"/>
                <w:b/>
                <w:color w:val="FFFFFF" w:themeColor="background1"/>
              </w:rPr>
            </w:pPr>
            <w:r w:rsidRPr="00565DEF">
              <w:rPr>
                <w:rFonts w:ascii="Georgia" w:hAnsi="Georgia" w:cs="Arial"/>
                <w:b/>
                <w:color w:val="FFFFFF" w:themeColor="background1"/>
              </w:rPr>
              <w:t xml:space="preserve">(USD </w:t>
            </w:r>
            <w:r w:rsidR="00D55352" w:rsidRPr="00565DEF">
              <w:rPr>
                <w:rFonts w:ascii="Georgia" w:hAnsi="Georgia" w:cs="Arial"/>
                <w:b/>
                <w:color w:val="FFFFFF" w:themeColor="background1"/>
              </w:rPr>
              <w:t xml:space="preserve">IN THOUSANDS </w:t>
            </w:r>
            <w:r w:rsidR="00D55352" w:rsidRPr="00565DEF">
              <w:rPr>
                <w:rFonts w:ascii="Georgia" w:hAnsi="Georgia" w:cs="Arial"/>
                <w:b/>
                <w:color w:val="FFFFFF" w:themeColor="background1"/>
              </w:rPr>
              <w:br/>
              <w:t>EXCEPT PER SHARE PRICE)</w:t>
            </w:r>
            <w:r w:rsidRPr="00565DEF">
              <w:rPr>
                <w:rFonts w:ascii="Georgia" w:hAnsi="Georgia" w:cs="Arial"/>
                <w:b/>
                <w:color w:val="FFFFFF" w:themeColor="background1"/>
              </w:rPr>
              <w:t xml:space="preserve"> </w:t>
            </w:r>
          </w:p>
        </w:tc>
        <w:tc>
          <w:tcPr>
            <w:tcW w:w="251" w:type="dxa"/>
            <w:tcBorders>
              <w:top w:val="nil"/>
              <w:left w:val="nil"/>
              <w:bottom w:val="nil"/>
              <w:right w:val="nil"/>
            </w:tcBorders>
            <w:shd w:val="clear" w:color="auto" w:fill="auto"/>
            <w:noWrap/>
            <w:vAlign w:val="bottom"/>
            <w:hideMark/>
          </w:tcPr>
          <w:p w14:paraId="69EFD075" w14:textId="77777777" w:rsidR="00573796" w:rsidRPr="00565DEF" w:rsidRDefault="00573796" w:rsidP="00D55352">
            <w:pPr>
              <w:rPr>
                <w:rFonts w:ascii="Georgia" w:hAnsi="Georgia" w:cs="Arial"/>
              </w:rPr>
            </w:pPr>
          </w:p>
        </w:tc>
      </w:tr>
      <w:tr w:rsidR="00573796" w:rsidRPr="00525EA2" w14:paraId="4D61D6F8" w14:textId="77777777" w:rsidTr="00A42EEC">
        <w:trPr>
          <w:trHeight w:val="759"/>
        </w:trPr>
        <w:tc>
          <w:tcPr>
            <w:tcW w:w="3596" w:type="dxa"/>
            <w:tcBorders>
              <w:top w:val="nil"/>
              <w:left w:val="nil"/>
              <w:bottom w:val="nil"/>
              <w:right w:val="nil"/>
            </w:tcBorders>
            <w:shd w:val="clear" w:color="000000" w:fill="DAE3E6" w:themeFill="accent5" w:themeFillTint="66"/>
            <w:noWrap/>
            <w:vAlign w:val="center"/>
            <w:hideMark/>
          </w:tcPr>
          <w:p w14:paraId="65FF184C" w14:textId="77777777" w:rsidR="00573796" w:rsidRPr="00565DEF" w:rsidRDefault="00573796" w:rsidP="00DE5618">
            <w:pPr>
              <w:spacing w:line="240" w:lineRule="auto"/>
              <w:jc w:val="left"/>
              <w:rPr>
                <w:rFonts w:ascii="Georgia" w:hAnsi="Georgia" w:cs="Arial"/>
                <w:b/>
                <w:color w:val="48626B" w:themeColor="accent5" w:themeShade="80"/>
              </w:rPr>
            </w:pPr>
            <w:r w:rsidRPr="00565DEF">
              <w:rPr>
                <w:rFonts w:ascii="Georgia" w:hAnsi="Georgia" w:cs="Arial"/>
                <w:b/>
                <w:color w:val="48626B" w:themeColor="accent5" w:themeShade="80"/>
              </w:rPr>
              <w:t xml:space="preserve">Allocation of </w:t>
            </w:r>
            <w:r w:rsidRPr="00565DEF">
              <w:rPr>
                <w:rFonts w:ascii="Georgia" w:eastAsia="Times New Roman" w:hAnsi="Georgia" w:cs="Arial"/>
                <w:b/>
                <w:color w:val="48626B" w:themeColor="accent5" w:themeShade="80"/>
              </w:rPr>
              <w:t>Value</w:t>
            </w:r>
          </w:p>
        </w:tc>
        <w:tc>
          <w:tcPr>
            <w:tcW w:w="236" w:type="dxa"/>
            <w:tcBorders>
              <w:top w:val="nil"/>
              <w:left w:val="nil"/>
              <w:bottom w:val="nil"/>
              <w:right w:val="nil"/>
            </w:tcBorders>
            <w:shd w:val="clear" w:color="000000" w:fill="DAE3E6" w:themeFill="accent5" w:themeFillTint="66"/>
            <w:vAlign w:val="center"/>
            <w:hideMark/>
          </w:tcPr>
          <w:p w14:paraId="06540291" w14:textId="414C042B" w:rsidR="00573796" w:rsidRPr="00565DEF" w:rsidRDefault="00573796" w:rsidP="00D55352">
            <w:pPr>
              <w:spacing w:line="240" w:lineRule="auto"/>
              <w:rPr>
                <w:rFonts w:ascii="Georgia" w:hAnsi="Georgia" w:cs="Arial"/>
                <w:b/>
                <w:color w:val="48626B" w:themeColor="accent5" w:themeShade="80"/>
              </w:rPr>
            </w:pPr>
          </w:p>
        </w:tc>
        <w:tc>
          <w:tcPr>
            <w:tcW w:w="236" w:type="dxa"/>
            <w:tcBorders>
              <w:top w:val="nil"/>
              <w:left w:val="nil"/>
              <w:bottom w:val="nil"/>
              <w:right w:val="nil"/>
            </w:tcBorders>
            <w:shd w:val="clear" w:color="000000" w:fill="DAE3E6" w:themeFill="accent5" w:themeFillTint="66"/>
            <w:vAlign w:val="center"/>
            <w:hideMark/>
          </w:tcPr>
          <w:p w14:paraId="5FF317D1" w14:textId="77777777" w:rsidR="00573796" w:rsidRPr="00565DEF" w:rsidRDefault="00573796" w:rsidP="00D55352">
            <w:pPr>
              <w:spacing w:line="240" w:lineRule="auto"/>
              <w:rPr>
                <w:rFonts w:ascii="Georgia" w:hAnsi="Georgia" w:cs="Arial"/>
                <w:b/>
                <w:color w:val="48626B" w:themeColor="accent5" w:themeShade="80"/>
              </w:rPr>
            </w:pPr>
          </w:p>
        </w:tc>
        <w:tc>
          <w:tcPr>
            <w:tcW w:w="1872" w:type="dxa"/>
            <w:tcBorders>
              <w:top w:val="nil"/>
              <w:left w:val="nil"/>
              <w:bottom w:val="nil"/>
              <w:right w:val="nil"/>
            </w:tcBorders>
            <w:shd w:val="clear" w:color="000000" w:fill="DAE3E6" w:themeFill="accent5" w:themeFillTint="66"/>
            <w:vAlign w:val="center"/>
            <w:hideMark/>
          </w:tcPr>
          <w:p w14:paraId="0BE58E09" w14:textId="77777777" w:rsidR="00573796" w:rsidRPr="00565DEF" w:rsidRDefault="00573796" w:rsidP="00D55352">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Common </w:t>
            </w:r>
            <w:r w:rsidRPr="00565DEF">
              <w:rPr>
                <w:rFonts w:ascii="Georgia" w:eastAsia="Times New Roman" w:hAnsi="Georgia" w:cs="Arial"/>
                <w:b/>
                <w:color w:val="48626B" w:themeColor="accent5" w:themeShade="80"/>
              </w:rPr>
              <w:t>Stock</w:t>
            </w:r>
          </w:p>
        </w:tc>
        <w:tc>
          <w:tcPr>
            <w:tcW w:w="1742" w:type="dxa"/>
            <w:gridSpan w:val="2"/>
            <w:tcBorders>
              <w:top w:val="nil"/>
              <w:left w:val="nil"/>
              <w:bottom w:val="nil"/>
              <w:right w:val="nil"/>
            </w:tcBorders>
            <w:shd w:val="clear" w:color="000000" w:fill="DAE3E6" w:themeFill="accent5" w:themeFillTint="66"/>
            <w:vAlign w:val="center"/>
            <w:hideMark/>
          </w:tcPr>
          <w:p w14:paraId="0086B256" w14:textId="4441389C" w:rsidR="00573796" w:rsidRPr="00565DEF" w:rsidRDefault="00C45889" w:rsidP="00D55352">
            <w:pPr>
              <w:spacing w:line="240" w:lineRule="auto"/>
              <w:jc w:val="center"/>
              <w:rPr>
                <w:rFonts w:ascii="Georgia" w:hAnsi="Georgia" w:cs="Arial"/>
                <w:b/>
                <w:color w:val="48626B" w:themeColor="accent5" w:themeShade="80"/>
              </w:rPr>
            </w:pPr>
            <w:r>
              <w:rPr>
                <w:rFonts w:ascii="Georgia" w:hAnsi="Georgia" w:cs="Arial"/>
                <w:b/>
                <w:color w:val="48626B" w:themeColor="accent5" w:themeShade="80"/>
              </w:rPr>
              <w:t>Equity</w:t>
            </w:r>
            <w:r w:rsidRPr="00565DEF">
              <w:rPr>
                <w:rFonts w:ascii="Georgia" w:hAnsi="Georgia" w:cs="Arial"/>
                <w:b/>
                <w:color w:val="48626B" w:themeColor="accent5" w:themeShade="80"/>
              </w:rPr>
              <w:t xml:space="preserve"> </w:t>
            </w:r>
            <w:r w:rsidR="00573796" w:rsidRPr="00565DEF">
              <w:rPr>
                <w:rFonts w:ascii="Georgia" w:hAnsi="Georgia" w:cs="Arial"/>
                <w:b/>
                <w:color w:val="48626B" w:themeColor="accent5" w:themeShade="80"/>
              </w:rPr>
              <w:t>Value</w:t>
            </w:r>
          </w:p>
        </w:tc>
        <w:tc>
          <w:tcPr>
            <w:tcW w:w="1530" w:type="dxa"/>
            <w:tcBorders>
              <w:top w:val="nil"/>
              <w:left w:val="nil"/>
              <w:bottom w:val="nil"/>
              <w:right w:val="nil"/>
            </w:tcBorders>
            <w:shd w:val="clear" w:color="000000" w:fill="DAE3E6" w:themeFill="accent5" w:themeFillTint="66"/>
            <w:vAlign w:val="center"/>
            <w:hideMark/>
          </w:tcPr>
          <w:p w14:paraId="4A743029" w14:textId="77777777" w:rsidR="00573796" w:rsidRPr="00565DEF" w:rsidRDefault="00573796" w:rsidP="00D55352">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Selected </w:t>
            </w:r>
            <w:r w:rsidRPr="00565DEF">
              <w:rPr>
                <w:rFonts w:ascii="Georgia" w:eastAsia="Times New Roman" w:hAnsi="Georgia" w:cs="Arial"/>
                <w:b/>
                <w:color w:val="48626B" w:themeColor="accent5" w:themeShade="80"/>
              </w:rPr>
              <w:t>Approach</w:t>
            </w:r>
          </w:p>
        </w:tc>
        <w:tc>
          <w:tcPr>
            <w:tcW w:w="251" w:type="dxa"/>
            <w:tcBorders>
              <w:top w:val="nil"/>
              <w:left w:val="nil"/>
              <w:bottom w:val="nil"/>
              <w:right w:val="nil"/>
            </w:tcBorders>
            <w:shd w:val="clear" w:color="auto" w:fill="auto"/>
            <w:noWrap/>
            <w:vAlign w:val="bottom"/>
            <w:hideMark/>
          </w:tcPr>
          <w:p w14:paraId="66686119" w14:textId="77777777" w:rsidR="00573796" w:rsidRPr="00565DEF" w:rsidRDefault="00573796" w:rsidP="00D55352">
            <w:pPr>
              <w:rPr>
                <w:rFonts w:ascii="Georgia" w:hAnsi="Georgia" w:cs="Arial"/>
              </w:rPr>
            </w:pPr>
          </w:p>
        </w:tc>
      </w:tr>
      <w:tr w:rsidR="00D55352" w:rsidRPr="00525EA2" w14:paraId="6D31FF03" w14:textId="77777777" w:rsidTr="00A42EEC">
        <w:trPr>
          <w:trHeight w:val="536"/>
        </w:trPr>
        <w:tc>
          <w:tcPr>
            <w:tcW w:w="3596" w:type="dxa"/>
            <w:tcBorders>
              <w:top w:val="nil"/>
              <w:left w:val="nil"/>
              <w:bottom w:val="single" w:sz="4" w:space="0" w:color="A5BBC2" w:themeColor="accent5"/>
              <w:right w:val="nil"/>
            </w:tcBorders>
            <w:shd w:val="clear" w:color="auto" w:fill="auto"/>
            <w:noWrap/>
            <w:vAlign w:val="center"/>
          </w:tcPr>
          <w:p w14:paraId="3D80CE99" w14:textId="2FE0853B" w:rsidR="00D55352" w:rsidRPr="00A42EEC" w:rsidRDefault="008F30B4" w:rsidP="00D55352">
            <w:pPr>
              <w:spacing w:line="240" w:lineRule="auto"/>
              <w:jc w:val="left"/>
              <w:rPr>
                <w:rFonts w:ascii="Georgia" w:hAnsi="Georgia" w:cs="Arial"/>
                <w:color w:val="48626B" w:themeColor="accent5" w:themeShade="80"/>
              </w:rPr>
            </w:pPr>
            <w:r w:rsidRPr="00A42EEC">
              <w:rPr>
                <w:rFonts w:ascii="Georgia" w:hAnsi="Georgia" w:cs="Arial"/>
                <w:color w:val="48626B" w:themeColor="accent5" w:themeShade="80"/>
              </w:rPr>
              <w:t xml:space="preserve">Hybrid </w:t>
            </w:r>
            <w:del w:id="840" w:author="Nishant Soni" w:date="2019-05-09T16:42:00Z">
              <w:r w:rsidRPr="00A42EEC" w:rsidDel="004116BD">
                <w:rPr>
                  <w:rFonts w:ascii="Georgia" w:hAnsi="Georgia" w:cs="Arial"/>
                  <w:color w:val="48626B" w:themeColor="accent5" w:themeShade="80"/>
                </w:rPr>
                <w:delText>OPM</w:delText>
              </w:r>
            </w:del>
            <w:ins w:id="841" w:author="Nishant Soni" w:date="2019-05-09T16:42:00Z">
              <w:r w:rsidR="004116BD" w:rsidRPr="00A42EEC">
                <w:rPr>
                  <w:rFonts w:ascii="Georgia" w:hAnsi="Georgia" w:cs="Arial"/>
                  <w:color w:val="48626B" w:themeColor="accent5" w:themeShade="80"/>
                </w:rPr>
                <w:t>O</w:t>
              </w:r>
              <w:r w:rsidR="004116BD">
                <w:rPr>
                  <w:rFonts w:ascii="Georgia" w:hAnsi="Georgia" w:cs="Arial"/>
                  <w:color w:val="48626B" w:themeColor="accent5" w:themeShade="80"/>
                </w:rPr>
                <w:t>ption Pricing Model</w:t>
              </w:r>
            </w:ins>
          </w:p>
        </w:tc>
        <w:tc>
          <w:tcPr>
            <w:tcW w:w="236" w:type="dxa"/>
            <w:tcBorders>
              <w:top w:val="nil"/>
              <w:left w:val="nil"/>
              <w:bottom w:val="single" w:sz="4" w:space="0" w:color="A5BBC2" w:themeColor="accent5"/>
              <w:right w:val="nil"/>
            </w:tcBorders>
            <w:shd w:val="clear" w:color="auto" w:fill="auto"/>
            <w:noWrap/>
            <w:vAlign w:val="center"/>
          </w:tcPr>
          <w:p w14:paraId="118289A5" w14:textId="77777777" w:rsidR="00D55352" w:rsidRPr="008F30B4" w:rsidRDefault="00D55352" w:rsidP="00D55352">
            <w:pPr>
              <w:spacing w:line="240" w:lineRule="auto"/>
              <w:jc w:val="center"/>
              <w:rPr>
                <w:rFonts w:ascii="Georgia" w:hAnsi="Georgia" w:cs="Arial"/>
              </w:rPr>
            </w:pPr>
          </w:p>
        </w:tc>
        <w:tc>
          <w:tcPr>
            <w:tcW w:w="236" w:type="dxa"/>
            <w:tcBorders>
              <w:top w:val="nil"/>
              <w:left w:val="nil"/>
              <w:bottom w:val="single" w:sz="4" w:space="0" w:color="A5BBC2" w:themeColor="accent5"/>
              <w:right w:val="nil"/>
            </w:tcBorders>
            <w:shd w:val="clear" w:color="auto" w:fill="auto"/>
            <w:noWrap/>
            <w:vAlign w:val="center"/>
          </w:tcPr>
          <w:p w14:paraId="57E72C0C" w14:textId="77777777" w:rsidR="00D55352" w:rsidRPr="008F30B4" w:rsidRDefault="00D55352" w:rsidP="00D55352">
            <w:pPr>
              <w:spacing w:line="240" w:lineRule="auto"/>
              <w:jc w:val="center"/>
              <w:rPr>
                <w:rFonts w:ascii="Georgia" w:hAnsi="Georgia" w:cs="Arial"/>
              </w:rPr>
            </w:pPr>
          </w:p>
        </w:tc>
        <w:tc>
          <w:tcPr>
            <w:tcW w:w="1872" w:type="dxa"/>
            <w:tcBorders>
              <w:top w:val="nil"/>
              <w:left w:val="nil"/>
              <w:bottom w:val="single" w:sz="4" w:space="0" w:color="A5BBC2" w:themeColor="accent5"/>
              <w:right w:val="nil"/>
            </w:tcBorders>
            <w:shd w:val="clear" w:color="auto" w:fill="auto"/>
            <w:noWrap/>
            <w:vAlign w:val="center"/>
          </w:tcPr>
          <w:p w14:paraId="5A91AF89" w14:textId="5363E786" w:rsidR="00D55352" w:rsidRPr="00A42EEC" w:rsidRDefault="00D55352" w:rsidP="00D55352">
            <w:pPr>
              <w:spacing w:line="240" w:lineRule="auto"/>
              <w:jc w:val="center"/>
              <w:rPr>
                <w:rFonts w:ascii="Georgia" w:hAnsi="Georgia"/>
                <w:color w:val="595959" w:themeColor="text1" w:themeTint="A6"/>
              </w:rPr>
            </w:pPr>
            <w:r w:rsidRPr="00A42EEC">
              <w:rPr>
                <w:rFonts w:ascii="Georgia" w:hAnsi="Georgia"/>
                <w:color w:val="595959" w:themeColor="text1" w:themeTint="A6"/>
              </w:rPr>
              <w:t>$0.</w:t>
            </w:r>
            <w:del w:id="842" w:author="Ayush Mittal" w:date="2019-05-06T17:01:00Z">
              <w:r w:rsidR="008F30B4" w:rsidRPr="00A42EEC">
                <w:rPr>
                  <w:rFonts w:ascii="Georgia" w:hAnsi="Georgia"/>
                  <w:color w:val="595959" w:themeColor="text1" w:themeTint="A6"/>
                </w:rPr>
                <w:delText>68</w:delText>
              </w:r>
            </w:del>
            <w:ins w:id="843" w:author="Ayush Mittal" w:date="2019-05-06T17:01:00Z">
              <w:r w:rsidR="00744855">
                <w:rPr>
                  <w:rFonts w:ascii="Georgia" w:hAnsi="Georgia"/>
                  <w:color w:val="595959" w:themeColor="text1" w:themeTint="A6"/>
                </w:rPr>
                <w:t>8</w:t>
              </w:r>
            </w:ins>
            <w:ins w:id="844" w:author="Nishant Soni" w:date="2019-05-09T16:43:00Z">
              <w:r w:rsidR="004116BD">
                <w:rPr>
                  <w:rFonts w:ascii="Georgia" w:hAnsi="Georgia"/>
                  <w:color w:val="595959" w:themeColor="text1" w:themeTint="A6"/>
                </w:rPr>
                <w:t>7</w:t>
              </w:r>
            </w:ins>
            <w:ins w:id="845" w:author="Ayush Mittal" w:date="2019-05-06T17:01:00Z">
              <w:del w:id="846" w:author="Nishant Soni" w:date="2019-05-09T16:43:00Z">
                <w:r w:rsidR="00744855" w:rsidDel="004116BD">
                  <w:rPr>
                    <w:rFonts w:ascii="Georgia" w:hAnsi="Georgia"/>
                    <w:color w:val="595959" w:themeColor="text1" w:themeTint="A6"/>
                  </w:rPr>
                  <w:delText>3</w:delText>
                </w:r>
              </w:del>
            </w:ins>
          </w:p>
        </w:tc>
        <w:tc>
          <w:tcPr>
            <w:tcW w:w="1742" w:type="dxa"/>
            <w:gridSpan w:val="2"/>
            <w:tcBorders>
              <w:top w:val="nil"/>
              <w:left w:val="nil"/>
              <w:bottom w:val="single" w:sz="4" w:space="0" w:color="A5BBC2" w:themeColor="accent5"/>
              <w:right w:val="nil"/>
            </w:tcBorders>
            <w:shd w:val="clear" w:color="auto" w:fill="auto"/>
            <w:noWrap/>
            <w:vAlign w:val="center"/>
          </w:tcPr>
          <w:p w14:paraId="2207F92E" w14:textId="6D1058DE" w:rsidR="00D55352" w:rsidRPr="00A42EEC" w:rsidRDefault="00D55352" w:rsidP="00D55352">
            <w:pPr>
              <w:spacing w:line="240" w:lineRule="auto"/>
              <w:jc w:val="center"/>
              <w:rPr>
                <w:rFonts w:ascii="Georgia" w:hAnsi="Georgia"/>
                <w:color w:val="595959" w:themeColor="text1" w:themeTint="A6"/>
              </w:rPr>
            </w:pPr>
            <w:r w:rsidRPr="00A42EEC">
              <w:rPr>
                <w:rFonts w:ascii="Georgia" w:hAnsi="Georgia"/>
                <w:color w:val="595959" w:themeColor="text1" w:themeTint="A6"/>
              </w:rPr>
              <w:t>$</w:t>
            </w:r>
            <w:del w:id="847" w:author="Ayush Mittal" w:date="2019-05-06T17:01:00Z">
              <w:r w:rsidR="008F30B4" w:rsidRPr="00A42EEC">
                <w:rPr>
                  <w:rFonts w:ascii="Georgia" w:hAnsi="Georgia"/>
                  <w:color w:val="595959" w:themeColor="text1" w:themeTint="A6"/>
                </w:rPr>
                <w:delText>164</w:delText>
              </w:r>
            </w:del>
            <w:ins w:id="848" w:author="Ayush Mittal" w:date="2019-05-06T17:01:00Z">
              <w:r w:rsidR="00744855" w:rsidRPr="00A42EEC">
                <w:rPr>
                  <w:rFonts w:ascii="Georgia" w:hAnsi="Georgia"/>
                  <w:color w:val="595959" w:themeColor="text1" w:themeTint="A6"/>
                </w:rPr>
                <w:t>1</w:t>
              </w:r>
            </w:ins>
            <w:ins w:id="849" w:author="Nishant Soni" w:date="2019-05-09T16:43:00Z">
              <w:r w:rsidR="004116BD">
                <w:rPr>
                  <w:rFonts w:ascii="Georgia" w:hAnsi="Georgia"/>
                  <w:color w:val="595959" w:themeColor="text1" w:themeTint="A6"/>
                </w:rPr>
                <w:t>80</w:t>
              </w:r>
            </w:ins>
            <w:ins w:id="850" w:author="Ayush Mittal" w:date="2019-05-06T17:01:00Z">
              <w:del w:id="851" w:author="Nishant Soni" w:date="2019-05-09T16:43:00Z">
                <w:r w:rsidR="00744855" w:rsidDel="004116BD">
                  <w:rPr>
                    <w:rFonts w:ascii="Georgia" w:hAnsi="Georgia"/>
                    <w:color w:val="595959" w:themeColor="text1" w:themeTint="A6"/>
                  </w:rPr>
                  <w:delText>77</w:delText>
                </w:r>
              </w:del>
            </w:ins>
            <w:r w:rsidRPr="00A42EEC">
              <w:rPr>
                <w:rFonts w:ascii="Georgia" w:hAnsi="Georgia"/>
                <w:color w:val="595959" w:themeColor="text1" w:themeTint="A6"/>
              </w:rPr>
              <w:t>,000</w:t>
            </w:r>
          </w:p>
        </w:tc>
        <w:tc>
          <w:tcPr>
            <w:tcW w:w="1530" w:type="dxa"/>
            <w:tcBorders>
              <w:top w:val="nil"/>
              <w:left w:val="nil"/>
              <w:bottom w:val="single" w:sz="4" w:space="0" w:color="A5BBC2" w:themeColor="accent5"/>
              <w:right w:val="nil"/>
            </w:tcBorders>
            <w:shd w:val="clear" w:color="auto" w:fill="auto"/>
            <w:noWrap/>
            <w:vAlign w:val="center"/>
          </w:tcPr>
          <w:p w14:paraId="26EF2E75" w14:textId="77777777" w:rsidR="00D55352" w:rsidRPr="00A42EEC" w:rsidRDefault="00D55352" w:rsidP="00D55352">
            <w:pPr>
              <w:spacing w:line="240" w:lineRule="auto"/>
              <w:jc w:val="center"/>
              <w:rPr>
                <w:rFonts w:ascii="Georgia" w:hAnsi="Georgia"/>
                <w:color w:val="595959" w:themeColor="text1" w:themeTint="A6"/>
              </w:rPr>
            </w:pPr>
            <w:r w:rsidRPr="00A42EEC">
              <w:rPr>
                <w:rFonts w:ascii="Georgia" w:hAnsi="Georgia"/>
                <w:color w:val="595959" w:themeColor="text1" w:themeTint="A6"/>
              </w:rPr>
              <w:t>Primary</w:t>
            </w:r>
          </w:p>
        </w:tc>
        <w:tc>
          <w:tcPr>
            <w:tcW w:w="251" w:type="dxa"/>
            <w:tcBorders>
              <w:top w:val="nil"/>
              <w:left w:val="nil"/>
              <w:right w:val="nil"/>
            </w:tcBorders>
            <w:shd w:val="clear" w:color="auto" w:fill="auto"/>
            <w:noWrap/>
            <w:vAlign w:val="bottom"/>
          </w:tcPr>
          <w:p w14:paraId="40D602B0" w14:textId="77777777" w:rsidR="00D55352" w:rsidRPr="00565DEF" w:rsidRDefault="00D55352" w:rsidP="00D55352">
            <w:pPr>
              <w:rPr>
                <w:rFonts w:ascii="Georgia" w:hAnsi="Georgia" w:cs="Arial"/>
              </w:rPr>
            </w:pPr>
          </w:p>
        </w:tc>
      </w:tr>
      <w:tr w:rsidR="00573796" w:rsidRPr="00525EA2" w14:paraId="65227987" w14:textId="77777777" w:rsidTr="00A42EEC">
        <w:trPr>
          <w:trHeight w:val="759"/>
        </w:trPr>
        <w:tc>
          <w:tcPr>
            <w:tcW w:w="7605" w:type="dxa"/>
            <w:gridSpan w:val="5"/>
            <w:tcBorders>
              <w:top w:val="nil"/>
              <w:left w:val="nil"/>
              <w:bottom w:val="single" w:sz="4" w:space="0" w:color="A5BBC2" w:themeColor="accent5"/>
              <w:right w:val="nil"/>
            </w:tcBorders>
            <w:shd w:val="clear" w:color="auto" w:fill="ECF1F2" w:themeFill="accent5" w:themeFillTint="33"/>
            <w:noWrap/>
            <w:vAlign w:val="center"/>
            <w:hideMark/>
          </w:tcPr>
          <w:p w14:paraId="26E267F4" w14:textId="19D94BF1" w:rsidR="00573796" w:rsidRPr="008F30B4" w:rsidRDefault="00573796" w:rsidP="00DB7AD5">
            <w:pPr>
              <w:spacing w:line="240" w:lineRule="auto"/>
              <w:jc w:val="left"/>
              <w:rPr>
                <w:rFonts w:ascii="Georgia" w:hAnsi="Georgia" w:cs="Arial"/>
                <w:b/>
                <w:color w:val="6F929D" w:themeColor="accent5" w:themeShade="BF"/>
              </w:rPr>
            </w:pPr>
            <w:r w:rsidRPr="008F30B4">
              <w:rPr>
                <w:rFonts w:ascii="Georgia" w:hAnsi="Georgia" w:cs="Arial"/>
                <w:b/>
                <w:color w:val="6F929D" w:themeColor="accent5" w:themeShade="BF"/>
              </w:rPr>
              <w:t xml:space="preserve">Concluded fair market value of Common </w:t>
            </w:r>
            <w:r w:rsidR="00D55352" w:rsidRPr="008F30B4">
              <w:rPr>
                <w:rFonts w:ascii="Georgia" w:hAnsi="Georgia" w:cs="Arial"/>
                <w:b/>
                <w:color w:val="6F929D" w:themeColor="accent5" w:themeShade="BF"/>
              </w:rPr>
              <w:br/>
            </w:r>
            <w:r w:rsidRPr="008F30B4">
              <w:rPr>
                <w:rFonts w:ascii="Georgia" w:hAnsi="Georgia" w:cs="Arial"/>
                <w:b/>
                <w:color w:val="6F929D" w:themeColor="accent5" w:themeShade="BF"/>
              </w:rPr>
              <w:t>Stock (non-marketable</w:t>
            </w:r>
            <w:r w:rsidR="00DB7AD5" w:rsidRPr="008F30B4">
              <w:rPr>
                <w:rFonts w:ascii="Georgia" w:hAnsi="Georgia" w:cs="Arial"/>
                <w:b/>
                <w:color w:val="6F929D" w:themeColor="accent5" w:themeShade="BF"/>
              </w:rPr>
              <w:t>, minority</w:t>
            </w:r>
            <w:r w:rsidRPr="008F30B4">
              <w:rPr>
                <w:rFonts w:ascii="Georgia" w:hAnsi="Georgia" w:cs="Arial"/>
                <w:b/>
                <w:color w:val="6F929D" w:themeColor="accent5" w:themeShade="BF"/>
              </w:rPr>
              <w:t xml:space="preserve"> basis)</w:t>
            </w:r>
          </w:p>
        </w:tc>
        <w:tc>
          <w:tcPr>
            <w:tcW w:w="1607" w:type="dxa"/>
            <w:gridSpan w:val="2"/>
            <w:tcBorders>
              <w:top w:val="single" w:sz="4" w:space="0" w:color="A5BBC2" w:themeColor="accent5"/>
              <w:left w:val="nil"/>
              <w:bottom w:val="single" w:sz="4" w:space="0" w:color="A5BBC2" w:themeColor="accent5"/>
              <w:right w:val="nil"/>
            </w:tcBorders>
            <w:shd w:val="clear" w:color="auto" w:fill="ECF1F2" w:themeFill="accent5" w:themeFillTint="33"/>
            <w:noWrap/>
            <w:vAlign w:val="center"/>
            <w:hideMark/>
          </w:tcPr>
          <w:p w14:paraId="56BABCC1" w14:textId="272E1E95" w:rsidR="00573796" w:rsidRPr="008F30B4" w:rsidRDefault="00573796" w:rsidP="00D55352">
            <w:pPr>
              <w:spacing w:line="240" w:lineRule="auto"/>
              <w:jc w:val="center"/>
              <w:rPr>
                <w:rFonts w:ascii="Georgia" w:hAnsi="Georgia" w:cs="Arial"/>
                <w:b/>
                <w:color w:val="6F929D" w:themeColor="accent5" w:themeShade="BF"/>
              </w:rPr>
            </w:pPr>
            <w:r w:rsidRPr="00A42EEC">
              <w:rPr>
                <w:rFonts w:ascii="Georgia" w:hAnsi="Georgia" w:cs="Arial"/>
                <w:b/>
                <w:color w:val="6F929D" w:themeColor="accent5" w:themeShade="BF"/>
              </w:rPr>
              <w:t>$0.</w:t>
            </w:r>
            <w:del w:id="852" w:author="Ayush Mittal" w:date="2019-05-06T17:01:00Z">
              <w:r w:rsidR="008F30B4" w:rsidRPr="008F30B4">
                <w:rPr>
                  <w:rFonts w:ascii="Georgia" w:eastAsia="Times New Roman" w:hAnsi="Georgia" w:cs="Arial"/>
                  <w:b/>
                  <w:color w:val="6F929D" w:themeColor="accent5" w:themeShade="BF"/>
                </w:rPr>
                <w:delText>68</w:delText>
              </w:r>
            </w:del>
            <w:ins w:id="853" w:author="Ayush Mittal" w:date="2019-05-06T17:01:00Z">
              <w:r w:rsidR="00744855">
                <w:rPr>
                  <w:rFonts w:ascii="Georgia" w:eastAsia="Times New Roman" w:hAnsi="Georgia" w:cs="Arial"/>
                  <w:b/>
                  <w:color w:val="6F929D" w:themeColor="accent5" w:themeShade="BF"/>
                </w:rPr>
                <w:t>8</w:t>
              </w:r>
            </w:ins>
            <w:ins w:id="854" w:author="Nishant Soni" w:date="2019-05-09T16:43:00Z">
              <w:r w:rsidR="004116BD">
                <w:rPr>
                  <w:rFonts w:ascii="Georgia" w:eastAsia="Times New Roman" w:hAnsi="Georgia" w:cs="Arial"/>
                  <w:b/>
                  <w:color w:val="6F929D" w:themeColor="accent5" w:themeShade="BF"/>
                </w:rPr>
                <w:t>7</w:t>
              </w:r>
            </w:ins>
            <w:ins w:id="855" w:author="Ayush Mittal" w:date="2019-05-06T17:01:00Z">
              <w:del w:id="856" w:author="Nishant Soni" w:date="2019-05-09T16:43:00Z">
                <w:r w:rsidR="00744855" w:rsidDel="004116BD">
                  <w:rPr>
                    <w:rFonts w:ascii="Georgia" w:eastAsia="Times New Roman" w:hAnsi="Georgia" w:cs="Arial"/>
                    <w:b/>
                    <w:color w:val="6F929D" w:themeColor="accent5" w:themeShade="BF"/>
                  </w:rPr>
                  <w:delText>3</w:delText>
                </w:r>
              </w:del>
            </w:ins>
          </w:p>
        </w:tc>
        <w:tc>
          <w:tcPr>
            <w:tcW w:w="251" w:type="dxa"/>
            <w:tcBorders>
              <w:top w:val="nil"/>
              <w:left w:val="nil"/>
              <w:bottom w:val="nil"/>
              <w:right w:val="nil"/>
            </w:tcBorders>
            <w:shd w:val="clear" w:color="auto" w:fill="auto"/>
            <w:noWrap/>
            <w:vAlign w:val="bottom"/>
            <w:hideMark/>
          </w:tcPr>
          <w:p w14:paraId="54E80C08" w14:textId="77777777" w:rsidR="00573796" w:rsidRPr="00565DEF" w:rsidRDefault="00573796" w:rsidP="00D55352">
            <w:pPr>
              <w:rPr>
                <w:rFonts w:ascii="Georgia" w:hAnsi="Georgia" w:cs="Arial"/>
              </w:rPr>
            </w:pPr>
          </w:p>
        </w:tc>
      </w:tr>
    </w:tbl>
    <w:p w14:paraId="769D1C16" w14:textId="77777777" w:rsidR="00573796" w:rsidRPr="00E8313B" w:rsidRDefault="00573796" w:rsidP="00573796">
      <w:pPr>
        <w:rPr>
          <w:ins w:id="857" w:author="Ayush Mittal" w:date="2019-05-06T17:01:00Z"/>
          <w:rFonts w:ascii="Arial" w:hAnsi="Arial" w:cs="Arial"/>
        </w:rPr>
      </w:pPr>
    </w:p>
    <w:p w14:paraId="044B755A" w14:textId="77777777" w:rsidR="00573796" w:rsidRPr="00DD7C07" w:rsidRDefault="00573796" w:rsidP="00E8313B">
      <w:pPr>
        <w:pStyle w:val="RNABodyCopy"/>
      </w:pPr>
    </w:p>
    <w:p w14:paraId="5DE1ACD3" w14:textId="77777777" w:rsidR="00573796" w:rsidRPr="00474556" w:rsidRDefault="00573796" w:rsidP="00D55352">
      <w:pPr>
        <w:pStyle w:val="RNABodyCopy"/>
      </w:pPr>
      <w:r w:rsidRPr="00474556">
        <w:t xml:space="preserve">The conclusions and opinions expressed in this letter and the accompanying </w:t>
      </w:r>
      <w:r>
        <w:t>R</w:t>
      </w:r>
      <w:r w:rsidRPr="00474556">
        <w:t xml:space="preserve">eport are contingent upon the qualifying factors set forth in the Statement of Limiting Conditions attached to the completed </w:t>
      </w:r>
      <w:r>
        <w:t>R</w:t>
      </w:r>
      <w:r w:rsidRPr="00474556">
        <w:t>eport</w:t>
      </w:r>
      <w:r>
        <w:t xml:space="preserve">.  </w:t>
      </w:r>
    </w:p>
    <w:p w14:paraId="565160C8" w14:textId="77777777" w:rsidR="00E8313B" w:rsidRDefault="00E8313B" w:rsidP="00D55352">
      <w:pPr>
        <w:pStyle w:val="RNABodyCopy"/>
        <w:rPr>
          <w:sz w:val="24"/>
        </w:rPr>
      </w:pPr>
    </w:p>
    <w:p w14:paraId="35AFFE28" w14:textId="1525A1CD" w:rsidR="00573796" w:rsidRPr="00474556" w:rsidRDefault="00573796" w:rsidP="00565DEF">
      <w:pPr>
        <w:pStyle w:val="RNAHeadlineA"/>
        <w:outlineLvl w:val="0"/>
      </w:pPr>
      <w:r w:rsidRPr="00474556">
        <w:rPr>
          <w:sz w:val="24"/>
        </w:rPr>
        <w:br w:type="page"/>
      </w:r>
      <w:bookmarkStart w:id="858" w:name="_Toc425496327"/>
      <w:bookmarkStart w:id="859" w:name="_Toc7800734"/>
      <w:r w:rsidRPr="00474556">
        <w:lastRenderedPageBreak/>
        <w:t>Statement of Limiting Conditions</w:t>
      </w:r>
      <w:bookmarkEnd w:id="858"/>
      <w:bookmarkEnd w:id="859"/>
    </w:p>
    <w:p w14:paraId="3BB626C3" w14:textId="77777777" w:rsidR="00573796" w:rsidRPr="00DC2173" w:rsidRDefault="00573796" w:rsidP="00565DEF">
      <w:pPr>
        <w:pStyle w:val="RNABodyCopy"/>
      </w:pPr>
    </w:p>
    <w:p w14:paraId="55F9E5B3" w14:textId="77777777" w:rsidR="00573796" w:rsidRPr="00DE5618" w:rsidRDefault="00573796" w:rsidP="00E8313B">
      <w:pPr>
        <w:pStyle w:val="RNAHeadlineD"/>
        <w:rPr>
          <w:b w:val="0"/>
        </w:rPr>
      </w:pPr>
      <w:r w:rsidRPr="00DE5618">
        <w:rPr>
          <w:b w:val="0"/>
        </w:rPr>
        <w:t>This Opinion has been prepared pursuant to the following general assumptions and general limiting conditions:</w:t>
      </w:r>
    </w:p>
    <w:p w14:paraId="6EEDDC37" w14:textId="77777777" w:rsidR="00573796" w:rsidRPr="00474556" w:rsidRDefault="00573796" w:rsidP="00E8313B">
      <w:pPr>
        <w:pStyle w:val="RNABodyCopy"/>
      </w:pPr>
    </w:p>
    <w:p w14:paraId="3626222B" w14:textId="77777777" w:rsidR="00573796" w:rsidRPr="00474556" w:rsidRDefault="00573796" w:rsidP="00A42EEC">
      <w:pPr>
        <w:pStyle w:val="RNABodyCopy-bullets"/>
        <w:ind w:left="720" w:hanging="360"/>
      </w:pPr>
      <w:r w:rsidRPr="00474556">
        <w:t>We assume no responsibility for the legal description of real property or matters including legal or title considerations</w:t>
      </w:r>
      <w:r>
        <w:t xml:space="preserve">.  </w:t>
      </w:r>
      <w:r w:rsidRPr="00474556">
        <w:t>For real property included in this appraisal, we were not furnished legal descriptions or other detailed site and improvement drawings</w:t>
      </w:r>
      <w:r>
        <w:t xml:space="preserve">.  </w:t>
      </w:r>
      <w:r w:rsidRPr="00474556">
        <w:t>Title to the subject assets, properties, or business interests is assumed to be good and marketable unless otherwise stated.</w:t>
      </w:r>
      <w:r>
        <w:t xml:space="preserve">  </w:t>
      </w:r>
    </w:p>
    <w:p w14:paraId="6FF98C95" w14:textId="77777777" w:rsidR="00573796" w:rsidRPr="00474556" w:rsidRDefault="00573796" w:rsidP="00A42EEC">
      <w:pPr>
        <w:pStyle w:val="RNABodyCopy-bullets"/>
        <w:ind w:left="720" w:hanging="360"/>
      </w:pPr>
      <w:r w:rsidRPr="00474556">
        <w:t>The subject assets, properties, or business interests are appraised free and clear of any or all liens or encumbrances unless otherwise stated.</w:t>
      </w:r>
      <w:r>
        <w:t xml:space="preserve">  </w:t>
      </w:r>
    </w:p>
    <w:p w14:paraId="53931C79" w14:textId="77777777" w:rsidR="00573796" w:rsidRPr="00474556" w:rsidRDefault="00573796" w:rsidP="00A42EEC">
      <w:pPr>
        <w:pStyle w:val="RNABodyCopy-bullets"/>
        <w:ind w:left="720" w:hanging="360"/>
      </w:pPr>
      <w:r w:rsidRPr="00474556">
        <w:t>We assume responsible ownership and competent management with respect to the subject assets, properties, or business interests.</w:t>
      </w:r>
      <w:r>
        <w:t xml:space="preserve">  </w:t>
      </w:r>
    </w:p>
    <w:p w14:paraId="4DB840F9" w14:textId="77777777" w:rsidR="00573796" w:rsidRPr="00474556" w:rsidRDefault="00573796" w:rsidP="00A42EEC">
      <w:pPr>
        <w:pStyle w:val="RNABodyCopy-bullets"/>
        <w:ind w:left="720" w:hanging="360"/>
      </w:pPr>
      <w:r w:rsidRPr="00474556">
        <w:t>The information furnished by management is believed to be reliable</w:t>
      </w:r>
      <w:r>
        <w:t xml:space="preserve">.  </w:t>
      </w:r>
      <w:r w:rsidRPr="00474556">
        <w:t>However, we issue no warranty or other form of assurance regarding its accuracy.</w:t>
      </w:r>
      <w:r>
        <w:t xml:space="preserve">  </w:t>
      </w:r>
    </w:p>
    <w:p w14:paraId="30A16354" w14:textId="77777777" w:rsidR="00573796" w:rsidRPr="00474556" w:rsidRDefault="00573796" w:rsidP="00A42EEC">
      <w:pPr>
        <w:pStyle w:val="RNABodyCopy-bullets"/>
        <w:ind w:left="720" w:hanging="360"/>
      </w:pPr>
      <w:r w:rsidRPr="00474556">
        <w:t xml:space="preserve">We assume that there is full compliance with all applicable Federal, state, and local regulations and laws unless noncompliance is stated, defined, and considered in the appraisal </w:t>
      </w:r>
      <w:r>
        <w:t>R</w:t>
      </w:r>
      <w:r w:rsidRPr="00474556">
        <w:t>eport.</w:t>
      </w:r>
      <w:r>
        <w:t xml:space="preserve">  </w:t>
      </w:r>
    </w:p>
    <w:p w14:paraId="3A6C634F" w14:textId="77777777" w:rsidR="00573796" w:rsidRPr="00474556" w:rsidRDefault="00573796" w:rsidP="00A42EEC">
      <w:pPr>
        <w:pStyle w:val="RNABodyCopy-bullets"/>
        <w:ind w:left="720" w:hanging="360"/>
      </w:pPr>
      <w:r w:rsidRPr="00474556">
        <w:t xml:space="preserve">We assume that all required licenses, certificates of occupancy, consents, or legislative or administrative authority from any local, state, or national government, private </w:t>
      </w:r>
      <w:r>
        <w:t>company</w:t>
      </w:r>
      <w:r w:rsidRPr="00474556">
        <w:t xml:space="preserve"> or organization have been or can be obtained or renewed for any use on which the valuation opinion contained in this </w:t>
      </w:r>
      <w:r>
        <w:t>R</w:t>
      </w:r>
      <w:r w:rsidRPr="00474556">
        <w:t>eport is based.</w:t>
      </w:r>
      <w:r>
        <w:t xml:space="preserve">  </w:t>
      </w:r>
    </w:p>
    <w:p w14:paraId="6B2AA6B6" w14:textId="619DFAF6" w:rsidR="00573796" w:rsidRPr="00474556" w:rsidRDefault="00573796" w:rsidP="00A42EEC">
      <w:pPr>
        <w:pStyle w:val="RNABodyCopy-bullets"/>
        <w:ind w:left="720" w:hanging="360"/>
      </w:pPr>
      <w:r w:rsidRPr="00474556">
        <w:t xml:space="preserve">Possession of this valuation </w:t>
      </w:r>
      <w:r>
        <w:t>R</w:t>
      </w:r>
      <w:r w:rsidRPr="00474556">
        <w:t>eport, or a copy thereof, does not carry with it the right of publication</w:t>
      </w:r>
      <w:r>
        <w:t xml:space="preserve">.  </w:t>
      </w:r>
      <w:r w:rsidRPr="00474556">
        <w:t>It may not be used</w:t>
      </w:r>
      <w:r w:rsidR="00DB7AD5">
        <w:t>, without our written consent,</w:t>
      </w:r>
      <w:r w:rsidRPr="00474556">
        <w:t xml:space="preserve"> for any purpose by any person other than the party to whom it is addressed and, in any event, only with proper written qualifications and only in its entiret</w:t>
      </w:r>
      <w:r>
        <w:t>y</w:t>
      </w:r>
      <w:r w:rsidRPr="00474556">
        <w:t>.</w:t>
      </w:r>
      <w:r>
        <w:t xml:space="preserve">  </w:t>
      </w:r>
    </w:p>
    <w:p w14:paraId="5E4A8C3A" w14:textId="04B1A10A" w:rsidR="00573796" w:rsidRPr="00474556" w:rsidRDefault="00573796" w:rsidP="00A42EEC">
      <w:pPr>
        <w:pStyle w:val="RNABodyCopy-bullets"/>
        <w:ind w:left="720" w:hanging="360"/>
      </w:pPr>
      <w:r w:rsidRPr="00474556">
        <w:t xml:space="preserve">We, by reason of this valuation, are </w:t>
      </w:r>
      <w:r w:rsidR="00C81AA9">
        <w:t>neither</w:t>
      </w:r>
      <w:r w:rsidR="00C81AA9" w:rsidRPr="00474556">
        <w:t xml:space="preserve"> </w:t>
      </w:r>
      <w:r w:rsidRPr="00474556">
        <w:t>required to give testimony nor to be in attendance in court with reference to the assets, properties, or business interests in question unless arrangements have been previously made.</w:t>
      </w:r>
      <w:r>
        <w:t xml:space="preserve">  </w:t>
      </w:r>
    </w:p>
    <w:p w14:paraId="6CF26D80" w14:textId="77777777" w:rsidR="00573796" w:rsidRPr="00474556" w:rsidRDefault="00573796" w:rsidP="00A42EEC">
      <w:pPr>
        <w:pStyle w:val="RNABodyCopy-bullets"/>
        <w:ind w:left="720" w:hanging="360"/>
      </w:pPr>
      <w:r w:rsidRPr="00474556">
        <w:t xml:space="preserve">This valuation </w:t>
      </w:r>
      <w:r>
        <w:t>R</w:t>
      </w:r>
      <w:r w:rsidRPr="00474556">
        <w:t>eport has been prepared in conformity with, and is subject to, the requirements of the code of professional ethics and standards of professional conduct of the professional appraisal organizations of which we are members.</w:t>
      </w:r>
      <w:r>
        <w:t xml:space="preserve">  </w:t>
      </w:r>
    </w:p>
    <w:p w14:paraId="2B5FBEF0" w14:textId="77777777" w:rsidR="00573796" w:rsidRPr="00474556" w:rsidRDefault="00573796" w:rsidP="00A42EEC">
      <w:pPr>
        <w:pStyle w:val="RNABodyCopy-bullets"/>
        <w:ind w:left="720" w:hanging="360"/>
      </w:pPr>
      <w:r w:rsidRPr="00474556">
        <w:t xml:space="preserve">Disclosure of the contents of this valuation </w:t>
      </w:r>
      <w:r>
        <w:t>R</w:t>
      </w:r>
      <w:r w:rsidRPr="00474556">
        <w:t>eport is governed by the bylaws and regulations of the CFA Institute.</w:t>
      </w:r>
      <w:r>
        <w:t xml:space="preserve">  </w:t>
      </w:r>
    </w:p>
    <w:p w14:paraId="132CC559" w14:textId="77777777" w:rsidR="00573796" w:rsidRPr="00474556" w:rsidRDefault="00573796" w:rsidP="00A42EEC">
      <w:pPr>
        <w:pStyle w:val="RNABodyCopy-bullets"/>
        <w:ind w:left="720" w:hanging="360"/>
      </w:pPr>
      <w:r w:rsidRPr="00474556">
        <w:t xml:space="preserve">No part of the contents of this </w:t>
      </w:r>
      <w:r>
        <w:t>R</w:t>
      </w:r>
      <w:r w:rsidRPr="00474556">
        <w:t>eport, especially any conclusions of value, the identity of the appraisers, or the firm with which the appraisers are associated, shall be disseminated to the public through advertising, public relations, news, sales, or other media without our prior written consent and approval.</w:t>
      </w:r>
      <w:r>
        <w:t xml:space="preserve">  </w:t>
      </w:r>
    </w:p>
    <w:p w14:paraId="795264ED" w14:textId="373FB6C7" w:rsidR="00D7426A" w:rsidRDefault="00573796" w:rsidP="00A42EEC">
      <w:pPr>
        <w:pStyle w:val="RNABodyCopy-bullets"/>
        <w:ind w:left="720" w:hanging="360"/>
        <w:rPr>
          <w:color w:val="DE9C2F" w:themeColor="accent4"/>
          <w:sz w:val="42"/>
          <w:szCs w:val="42"/>
        </w:rPr>
      </w:pPr>
      <w:r w:rsidRPr="00474556">
        <w:t xml:space="preserve">We assume no responsibility for any financial reporting judgments, which are appropriately those of </w:t>
      </w:r>
      <w:r>
        <w:t>M</w:t>
      </w:r>
      <w:r w:rsidRPr="00474556">
        <w:t>anagement</w:t>
      </w:r>
      <w:r>
        <w:t xml:space="preserve">.  </w:t>
      </w:r>
      <w:r w:rsidRPr="00474556">
        <w:t>Management accepts the responsibility for any related financial reporting with respect to the assets, properties, or business interests encompassed by this appraisal.</w:t>
      </w:r>
      <w:r>
        <w:t xml:space="preserve">  </w:t>
      </w:r>
      <w:bookmarkStart w:id="860" w:name="_Toc425496328"/>
      <w:bookmarkStart w:id="861" w:name="_Toc432004256"/>
    </w:p>
    <w:p w14:paraId="4275F6E2" w14:textId="530D9028" w:rsidR="00573796" w:rsidRPr="005203C8" w:rsidRDefault="00573796" w:rsidP="00565DEF">
      <w:pPr>
        <w:pStyle w:val="RNAHeadlineA"/>
        <w:outlineLvl w:val="0"/>
      </w:pPr>
      <w:bookmarkStart w:id="862" w:name="_Toc7800735"/>
      <w:r w:rsidRPr="005203C8">
        <w:lastRenderedPageBreak/>
        <w:t>Qualifications</w:t>
      </w:r>
      <w:bookmarkEnd w:id="860"/>
      <w:bookmarkEnd w:id="861"/>
      <w:bookmarkEnd w:id="862"/>
    </w:p>
    <w:p w14:paraId="428D2154" w14:textId="77777777" w:rsidR="00573796" w:rsidRPr="00575DEC" w:rsidRDefault="00573796" w:rsidP="00565DEF">
      <w:pPr>
        <w:pStyle w:val="RNABodyCopy"/>
      </w:pPr>
      <w:bookmarkStart w:id="863" w:name="_Toc425496329"/>
    </w:p>
    <w:p w14:paraId="4D6B937A" w14:textId="4708ADE6" w:rsidR="00573796" w:rsidRPr="00565DEF" w:rsidRDefault="00573796" w:rsidP="00565DEF">
      <w:pPr>
        <w:pStyle w:val="RNAHeadlineB"/>
        <w:outlineLvl w:val="1"/>
        <w:rPr>
          <w:rFonts w:ascii="Georgia" w:hAnsi="Georgia"/>
        </w:rPr>
      </w:pPr>
      <w:bookmarkStart w:id="864" w:name="_Toc424227177"/>
      <w:bookmarkStart w:id="865" w:name="_Toc437003822"/>
      <w:bookmarkStart w:id="866" w:name="_Toc432004257"/>
      <w:bookmarkStart w:id="867" w:name="_Toc7800736"/>
      <w:r w:rsidRPr="00565DEF">
        <w:rPr>
          <w:rFonts w:ascii="Georgia" w:hAnsi="Georgia"/>
        </w:rPr>
        <w:t>Samuel Renwick, CFA</w:t>
      </w:r>
      <w:bookmarkEnd w:id="863"/>
      <w:bookmarkEnd w:id="864"/>
      <w:bookmarkEnd w:id="865"/>
      <w:bookmarkEnd w:id="866"/>
      <w:bookmarkEnd w:id="867"/>
    </w:p>
    <w:p w14:paraId="33059021" w14:textId="77777777" w:rsidR="00573796" w:rsidRDefault="00573796" w:rsidP="00D55352">
      <w:pPr>
        <w:pStyle w:val="RNABodyCopy"/>
      </w:pPr>
      <w:r w:rsidRPr="004F105E">
        <w:t xml:space="preserve">Sam Renwick provides valuation and advisory services to biopharmaceutical, medical device and equipment, diagnostic companies, and clinical research and manufacturing organizations, as well as other IP-centric technology companies. </w:t>
      </w:r>
      <w:r>
        <w:t xml:space="preserve"> </w:t>
      </w:r>
      <w:r w:rsidRPr="004F105E">
        <w:t>His experience includes buy</w:t>
      </w:r>
      <w:r>
        <w:t>-</w:t>
      </w:r>
      <w:r w:rsidRPr="004F105E">
        <w:t xml:space="preserve">side and sell-side advisory engagements for licensing, financing, and mergers and acquisitions, as well as for tax and financial reporting matters for large public companies to small venture-backed enterprises. </w:t>
      </w:r>
      <w:r>
        <w:t xml:space="preserve"> </w:t>
      </w:r>
      <w:r w:rsidRPr="004F105E">
        <w:t xml:space="preserve">Whether developing dynamic, patient flow models for late-clinical therapeutic assets or developing an opinion of value for a security for compliance purposes, Mr. Renwick combines his breadth of industry knowledge with deep expertise in finance and financial models to create compelling communications regarding the value proposition of an asset, portfolio of assets or a company. </w:t>
      </w:r>
      <w:r>
        <w:t xml:space="preserve"> </w:t>
      </w:r>
      <w:r w:rsidRPr="004F105E">
        <w:t>Mr. Renwick has worked with well over 600 life sciences and technology companies in his career.</w:t>
      </w:r>
      <w:r>
        <w:t xml:space="preserve">  </w:t>
      </w:r>
    </w:p>
    <w:p w14:paraId="77770F89" w14:textId="77777777" w:rsidR="00573796" w:rsidRPr="005203C8" w:rsidRDefault="00573796" w:rsidP="00D55352">
      <w:pPr>
        <w:pStyle w:val="RNABodyCopy"/>
      </w:pPr>
    </w:p>
    <w:p w14:paraId="2D9BFAE6" w14:textId="77777777" w:rsidR="00573796" w:rsidRPr="005203C8" w:rsidRDefault="00573796" w:rsidP="00D55352">
      <w:pPr>
        <w:pStyle w:val="RNAHeadline3"/>
      </w:pPr>
      <w:r w:rsidRPr="005203C8">
        <w:t>Professional Affiliations</w:t>
      </w:r>
    </w:p>
    <w:p w14:paraId="53F51468" w14:textId="77777777" w:rsidR="00573796" w:rsidRPr="005203C8" w:rsidRDefault="00573796" w:rsidP="00724D57">
      <w:pPr>
        <w:pStyle w:val="RNABodyCopy-bullets"/>
        <w:ind w:left="1080" w:hanging="720"/>
      </w:pPr>
      <w:r w:rsidRPr="005203C8">
        <w:t>UCLA Anderson Business Honor Society</w:t>
      </w:r>
    </w:p>
    <w:p w14:paraId="7C1CC53A" w14:textId="77777777" w:rsidR="00573796" w:rsidRPr="005203C8" w:rsidRDefault="00573796" w:rsidP="00724D57">
      <w:pPr>
        <w:pStyle w:val="RNABodyCopy-bullets"/>
        <w:ind w:left="1080" w:hanging="720"/>
      </w:pPr>
      <w:r w:rsidRPr="005203C8">
        <w:t>CFA Institute</w:t>
      </w:r>
    </w:p>
    <w:p w14:paraId="76C72E0A" w14:textId="77777777" w:rsidR="00573796" w:rsidRPr="005203C8" w:rsidRDefault="00573796" w:rsidP="00724D57">
      <w:pPr>
        <w:pStyle w:val="RNABodyCopy-bullets"/>
        <w:ind w:left="1080" w:hanging="720"/>
      </w:pPr>
      <w:r w:rsidRPr="005203C8">
        <w:t>Chartered Financial Analyst Society of San Francisco</w:t>
      </w:r>
    </w:p>
    <w:p w14:paraId="523E2C18" w14:textId="77777777" w:rsidR="00573796" w:rsidRPr="005203C8" w:rsidRDefault="00573796" w:rsidP="00724D57">
      <w:pPr>
        <w:pStyle w:val="RNABodyCopy-bullets"/>
        <w:ind w:left="1080" w:hanging="720"/>
      </w:pPr>
      <w:r w:rsidRPr="005203C8">
        <w:t>Member, Fair Value Forum</w:t>
      </w:r>
    </w:p>
    <w:p w14:paraId="362E754D" w14:textId="77777777" w:rsidR="00573796" w:rsidRDefault="00573796" w:rsidP="00724D57">
      <w:pPr>
        <w:pStyle w:val="RNABodyCopy-bullets"/>
        <w:ind w:left="1080" w:hanging="720"/>
      </w:pPr>
      <w:r w:rsidRPr="005203C8">
        <w:t>Licensing Executive Society</w:t>
      </w:r>
    </w:p>
    <w:p w14:paraId="5A687343" w14:textId="77777777" w:rsidR="00101F38" w:rsidRPr="005203C8" w:rsidRDefault="00101F38" w:rsidP="00DE5618">
      <w:pPr>
        <w:pStyle w:val="RNABodyCopy-bullets"/>
        <w:numPr>
          <w:ilvl w:val="0"/>
          <w:numId w:val="0"/>
        </w:numPr>
      </w:pPr>
    </w:p>
    <w:p w14:paraId="345B2850" w14:textId="77777777" w:rsidR="00573796" w:rsidRPr="005203C8" w:rsidRDefault="00573796" w:rsidP="00D55352">
      <w:pPr>
        <w:pStyle w:val="RNAHeadline3"/>
      </w:pPr>
      <w:r w:rsidRPr="005203C8">
        <w:t>Education</w:t>
      </w:r>
    </w:p>
    <w:p w14:paraId="28264EA5" w14:textId="77777777" w:rsidR="00573796" w:rsidRPr="005203C8" w:rsidRDefault="00573796" w:rsidP="00724D57">
      <w:pPr>
        <w:pStyle w:val="RNABodyCopy-bullets"/>
        <w:ind w:left="1080" w:hanging="720"/>
      </w:pPr>
      <w:r w:rsidRPr="005203C8">
        <w:t>BA/Economics &amp; Business – Westmont College, Honors</w:t>
      </w:r>
    </w:p>
    <w:p w14:paraId="60A3D1A7" w14:textId="77777777" w:rsidR="00573796" w:rsidRPr="005203C8" w:rsidRDefault="00573796" w:rsidP="00724D57">
      <w:pPr>
        <w:pStyle w:val="RNABodyCopy-bullets"/>
        <w:ind w:left="1080" w:hanging="720"/>
      </w:pPr>
      <w:r w:rsidRPr="005203C8">
        <w:t>MBA/Finance – UCLA Anderson, Honors, J</w:t>
      </w:r>
      <w:r>
        <w:t xml:space="preserve">. </w:t>
      </w:r>
      <w:r w:rsidRPr="005203C8">
        <w:t>Fred Weston award for Academic Excellence in Finance</w:t>
      </w:r>
    </w:p>
    <w:p w14:paraId="07AED8FA" w14:textId="77777777" w:rsidR="00573796" w:rsidRDefault="00573796" w:rsidP="00724D57">
      <w:pPr>
        <w:pStyle w:val="RNABodyCopy-bullets"/>
        <w:ind w:left="1080" w:hanging="720"/>
      </w:pPr>
      <w:r w:rsidRPr="005203C8">
        <w:t>Chartered Financial Analyst (CFA)</w:t>
      </w:r>
    </w:p>
    <w:p w14:paraId="412DF277" w14:textId="77777777" w:rsidR="00101F38" w:rsidRPr="005203C8" w:rsidRDefault="00101F38" w:rsidP="00DE5618">
      <w:pPr>
        <w:pStyle w:val="RNABodyCopy-bullets"/>
        <w:numPr>
          <w:ilvl w:val="0"/>
          <w:numId w:val="0"/>
        </w:numPr>
        <w:ind w:left="576" w:hanging="288"/>
      </w:pPr>
    </w:p>
    <w:p w14:paraId="31E02B37" w14:textId="77777777" w:rsidR="00573796" w:rsidRPr="005203C8" w:rsidRDefault="00573796" w:rsidP="00D55352">
      <w:pPr>
        <w:pStyle w:val="RNAHeadline3"/>
      </w:pPr>
      <w:r w:rsidRPr="005203C8">
        <w:t>Publications</w:t>
      </w:r>
    </w:p>
    <w:p w14:paraId="7FE6BE29" w14:textId="77777777" w:rsidR="00573796" w:rsidRDefault="00573796" w:rsidP="00724D57">
      <w:pPr>
        <w:pStyle w:val="RNABodyCopy-bullets"/>
        <w:ind w:left="1080" w:hanging="720"/>
      </w:pPr>
      <w:r>
        <w:t>409A Administration Handbook Valuation Section – Thomson Reuters, 2014</w:t>
      </w:r>
    </w:p>
    <w:p w14:paraId="521A1B49" w14:textId="77777777" w:rsidR="00573796" w:rsidRDefault="00573796" w:rsidP="00724D57">
      <w:pPr>
        <w:pStyle w:val="RNABodyCopy-bullets"/>
        <w:ind w:left="1080" w:hanging="720"/>
        <w:rPr>
          <w:rFonts w:cstheme="majorBidi"/>
        </w:rPr>
      </w:pPr>
      <w:r>
        <w:t xml:space="preserve">Why Your 409A Valuation is Too High – Dis-Incentive Stock Compensation in the Life Sciences – </w:t>
      </w:r>
      <w:r>
        <w:rPr>
          <w:u w:val="single"/>
        </w:rPr>
        <w:t>BPM White Paper</w:t>
      </w:r>
      <w:r>
        <w:t>, May 2013</w:t>
      </w:r>
    </w:p>
    <w:p w14:paraId="4E95AB0B" w14:textId="77777777" w:rsidR="00573796" w:rsidRDefault="00573796" w:rsidP="00724D57">
      <w:pPr>
        <w:pStyle w:val="RNABodyCopy-bullets"/>
        <w:ind w:left="1080" w:hanging="720"/>
      </w:pPr>
      <w:r>
        <w:t xml:space="preserve">Modeling and Forecasting to Communicate the Biotherapeutic Value Proposition – </w:t>
      </w:r>
      <w:r>
        <w:rPr>
          <w:u w:val="single"/>
        </w:rPr>
        <w:t>BayBio White Paper</w:t>
      </w:r>
      <w:r>
        <w:t>, May 2010</w:t>
      </w:r>
    </w:p>
    <w:p w14:paraId="5ECF9192" w14:textId="77777777" w:rsidR="00573796" w:rsidRDefault="00573796" w:rsidP="00724D57">
      <w:pPr>
        <w:pStyle w:val="RNABodyCopy-bullets"/>
        <w:ind w:left="1080" w:hanging="720"/>
      </w:pPr>
      <w:r>
        <w:t xml:space="preserve">Common Stock Valuation – Tips from the Trade, </w:t>
      </w:r>
      <w:r>
        <w:rPr>
          <w:u w:val="single"/>
        </w:rPr>
        <w:t>BayBio NOTES</w:t>
      </w:r>
      <w:r>
        <w:t>, April 2010</w:t>
      </w:r>
    </w:p>
    <w:p w14:paraId="5C10804E" w14:textId="77777777" w:rsidR="00573796" w:rsidRDefault="00573796" w:rsidP="00724D57">
      <w:pPr>
        <w:pStyle w:val="RNABodyCopy-bullets"/>
        <w:ind w:left="1080" w:hanging="720"/>
      </w:pPr>
      <w:r>
        <w:t xml:space="preserve">Defensible Equity Incentive Valuation Opinions Under IRC 409A, </w:t>
      </w:r>
      <w:r>
        <w:rPr>
          <w:u w:val="single"/>
        </w:rPr>
        <w:t>Company Newsletter</w:t>
      </w:r>
      <w:r>
        <w:t>, December 2009</w:t>
      </w:r>
    </w:p>
    <w:p w14:paraId="00170A41" w14:textId="77777777" w:rsidR="00573796" w:rsidRDefault="00573796" w:rsidP="00724D57">
      <w:pPr>
        <w:pStyle w:val="RNABodyCopy-bullets"/>
        <w:ind w:left="1080" w:hanging="720"/>
      </w:pPr>
      <w:r>
        <w:t xml:space="preserve">What is the IRS Doing with IRC 409A, </w:t>
      </w:r>
      <w:r>
        <w:rPr>
          <w:u w:val="single"/>
        </w:rPr>
        <w:t>Silicon Valley Bank Newsletter</w:t>
      </w:r>
      <w:r>
        <w:t xml:space="preserve">, December </w:t>
      </w:r>
      <w:proofErr w:type="gramStart"/>
      <w:r>
        <w:t>2008</w:t>
      </w:r>
      <w:proofErr w:type="gramEnd"/>
    </w:p>
    <w:p w14:paraId="0EF111E5" w14:textId="77777777" w:rsidR="00573796" w:rsidRDefault="00573796" w:rsidP="00724D57">
      <w:pPr>
        <w:pStyle w:val="RNABodyCopy-bullets"/>
        <w:ind w:left="1080" w:hanging="720"/>
      </w:pPr>
      <w:r>
        <w:lastRenderedPageBreak/>
        <w:t xml:space="preserve">Eleven of the Top Ten Mistakes to Avoid in Your Options Program, </w:t>
      </w:r>
      <w:r>
        <w:rPr>
          <w:u w:val="single"/>
        </w:rPr>
        <w:t>Atlanta CEO Connexions</w:t>
      </w:r>
      <w:r>
        <w:t>, August 2007</w:t>
      </w:r>
    </w:p>
    <w:p w14:paraId="29D51A3F" w14:textId="77777777" w:rsidR="00101F38" w:rsidRDefault="00101F38" w:rsidP="00DE5618">
      <w:pPr>
        <w:pStyle w:val="RNABodyCopy-bullets"/>
        <w:numPr>
          <w:ilvl w:val="0"/>
          <w:numId w:val="0"/>
        </w:numPr>
      </w:pPr>
    </w:p>
    <w:p w14:paraId="58F6F456" w14:textId="77777777" w:rsidR="00573796" w:rsidRPr="005203C8" w:rsidRDefault="00573796" w:rsidP="00D55352">
      <w:pPr>
        <w:pStyle w:val="RNAHeadline3"/>
      </w:pPr>
      <w:r w:rsidRPr="005203C8">
        <w:t>Instruction and Seminars</w:t>
      </w:r>
    </w:p>
    <w:p w14:paraId="1345A3FF" w14:textId="77777777" w:rsidR="004116BD" w:rsidRDefault="004116BD" w:rsidP="004116BD">
      <w:pPr>
        <w:pStyle w:val="RNABodyCopy-bullets"/>
        <w:ind w:left="1080" w:hanging="720"/>
        <w:rPr>
          <w:ins w:id="868" w:author="Nishant Soni" w:date="2019-05-09T16:43:00Z"/>
        </w:rPr>
      </w:pPr>
      <w:ins w:id="869" w:author="Nishant Soni" w:date="2019-05-09T16:43:00Z">
        <w:r>
          <w:t>Presentation on Life Science Valuation at Advanced Business Valuation Conference Mumbai, April 2019</w:t>
        </w:r>
      </w:ins>
    </w:p>
    <w:p w14:paraId="5D990A14" w14:textId="5939B5C2" w:rsidR="004116BD" w:rsidRDefault="004116BD" w:rsidP="00E9658A">
      <w:pPr>
        <w:pStyle w:val="RNABodyCopy-bullets"/>
        <w:ind w:left="1080" w:hanging="720"/>
        <w:rPr>
          <w:ins w:id="870" w:author="Nishant Soni" w:date="2019-05-09T16:43:00Z"/>
        </w:rPr>
      </w:pPr>
      <w:ins w:id="871" w:author="Nishant Soni" w:date="2019-05-09T16:43:00Z">
        <w:r>
          <w:t>Presentation on Fair Market Value and Fair Value Dynamics in Early Stage Companies at Fair Value Forum, February 2019</w:t>
        </w:r>
      </w:ins>
    </w:p>
    <w:p w14:paraId="54E5B071" w14:textId="2F57FD31" w:rsidR="00233E4C" w:rsidRDefault="00233E4C" w:rsidP="00724D57">
      <w:pPr>
        <w:pStyle w:val="RNABodyCopy-bullets"/>
        <w:ind w:left="1080" w:hanging="720"/>
      </w:pPr>
      <w:r>
        <w:t>Presentation on Valuation and Funding Strategies for Digital Health Companies at the Cedars Sinai Techstars Accelerator, October 2017</w:t>
      </w:r>
    </w:p>
    <w:p w14:paraId="15087038" w14:textId="0AAEBA51" w:rsidR="00573796" w:rsidRDefault="00573796" w:rsidP="00724D57">
      <w:pPr>
        <w:pStyle w:val="RNABodyCopy-bullets"/>
        <w:ind w:left="1080" w:hanging="720"/>
      </w:pPr>
      <w:r w:rsidRPr="00EA6578">
        <w:t>Panelist on Valuation Issues in Early Stage Company Valuations – Fair Value Summit November 2015</w:t>
      </w:r>
    </w:p>
    <w:p w14:paraId="7FC5DA2C" w14:textId="77777777" w:rsidR="00573796" w:rsidRDefault="00573796" w:rsidP="00724D57">
      <w:pPr>
        <w:pStyle w:val="RNABodyCopy-bullets"/>
        <w:ind w:left="1080" w:hanging="720"/>
      </w:pPr>
      <w:r>
        <w:t>Presentation on Funding Technology Innovation to Caltech Science and Entrepreneurship Group, Pasadena, March 2015</w:t>
      </w:r>
    </w:p>
    <w:p w14:paraId="644FD546" w14:textId="77777777" w:rsidR="00573796" w:rsidRDefault="00573796" w:rsidP="00724D57">
      <w:pPr>
        <w:pStyle w:val="RNABodyCopy-bullets"/>
        <w:ind w:left="1080" w:hanging="720"/>
      </w:pPr>
      <w:r>
        <w:t xml:space="preserve">Presentation to accelerator programs/technology transfer group on Financing Early Stage Technologies – Navigating Valuation Discussions, UC Berkeley, October 2014 </w:t>
      </w:r>
    </w:p>
    <w:p w14:paraId="65B5D20B" w14:textId="77777777" w:rsidR="00573796" w:rsidRDefault="00573796" w:rsidP="00724D57">
      <w:pPr>
        <w:pStyle w:val="RNABodyCopy-bullets"/>
        <w:ind w:left="1080" w:hanging="720"/>
      </w:pPr>
      <w:r>
        <w:t>Panelist, Funding Early Stage Ventures, Sand Hill Angels, September 2013</w:t>
      </w:r>
    </w:p>
    <w:p w14:paraId="0B47D441" w14:textId="77777777" w:rsidR="00573796" w:rsidRDefault="00573796" w:rsidP="00724D57">
      <w:pPr>
        <w:pStyle w:val="RNABodyCopy-bullets"/>
        <w:ind w:left="1080" w:hanging="720"/>
        <w:rPr>
          <w:rFonts w:cstheme="majorBidi"/>
        </w:rPr>
      </w:pPr>
      <w:r>
        <w:t>Panelist on Communicating the Biotech Value Proposition, BayBio Annual Event, South San Francisco, May 2011</w:t>
      </w:r>
    </w:p>
    <w:p w14:paraId="5DA67670" w14:textId="77777777" w:rsidR="00573796" w:rsidRDefault="00573796" w:rsidP="00724D57">
      <w:pPr>
        <w:pStyle w:val="RNABodyCopy-bullets"/>
        <w:ind w:left="1080" w:hanging="720"/>
      </w:pPr>
      <w:r>
        <w:t>Presentation on the Use of Discount Rates in the PWERM, Fair Value Forum, Palo Alto, November 2008</w:t>
      </w:r>
    </w:p>
    <w:p w14:paraId="561A82B3" w14:textId="77777777" w:rsidR="00573796" w:rsidRDefault="00573796" w:rsidP="00724D57">
      <w:pPr>
        <w:pStyle w:val="RNABodyCopy-bullets"/>
        <w:ind w:left="1080" w:hanging="720"/>
      </w:pPr>
      <w:r>
        <w:t>Panelist on the Valuation of Biotechnology Companies, Biocom, San Diego, May 2008</w:t>
      </w:r>
    </w:p>
    <w:p w14:paraId="5214E8F7" w14:textId="77777777" w:rsidR="00573796" w:rsidRPr="00474556" w:rsidRDefault="00573796" w:rsidP="00573796">
      <w:pPr>
        <w:rPr>
          <w:color w:val="1F4E79" w:themeColor="accent2" w:themeShade="80"/>
          <w:spacing w:val="15"/>
          <w:sz w:val="24"/>
        </w:rPr>
      </w:pPr>
      <w:r w:rsidRPr="002C6B21">
        <w:br w:type="page"/>
      </w:r>
    </w:p>
    <w:p w14:paraId="073A20B4" w14:textId="4DBB2279" w:rsidR="00573796" w:rsidRPr="00032785" w:rsidRDefault="00573796" w:rsidP="00565DEF">
      <w:pPr>
        <w:pStyle w:val="RNAHeadlineA"/>
        <w:outlineLvl w:val="0"/>
      </w:pPr>
      <w:bookmarkStart w:id="872" w:name="_Toc7800737"/>
      <w:r w:rsidRPr="00032785">
        <w:lastRenderedPageBreak/>
        <w:t>Certification</w:t>
      </w:r>
      <w:bookmarkEnd w:id="872"/>
    </w:p>
    <w:p w14:paraId="5C054C1E" w14:textId="77777777" w:rsidR="00573796" w:rsidRDefault="00573796" w:rsidP="00573796"/>
    <w:p w14:paraId="5245F39D" w14:textId="77777777" w:rsidR="00573796" w:rsidRPr="00474556" w:rsidRDefault="00573796" w:rsidP="00D55352">
      <w:pPr>
        <w:pStyle w:val="RNABodyCopy"/>
      </w:pPr>
      <w:r w:rsidRPr="00474556">
        <w:t xml:space="preserve">I certify </w:t>
      </w:r>
      <w:r w:rsidRPr="0084131E">
        <w:t xml:space="preserve">that, to </w:t>
      </w:r>
      <w:r w:rsidRPr="00474556">
        <w:t xml:space="preserve">the </w:t>
      </w:r>
      <w:r w:rsidRPr="0084131E">
        <w:t>best of my knowledge and belief</w:t>
      </w:r>
      <w:r w:rsidRPr="00474556">
        <w:t>:</w:t>
      </w:r>
    </w:p>
    <w:p w14:paraId="609FAA45" w14:textId="77777777" w:rsidR="00573796" w:rsidRPr="00474556" w:rsidRDefault="00573796" w:rsidP="00D55352">
      <w:pPr>
        <w:pStyle w:val="RNABodyCopy"/>
      </w:pPr>
    </w:p>
    <w:p w14:paraId="685409E8" w14:textId="77777777" w:rsidR="00573796" w:rsidRPr="00474556" w:rsidRDefault="00573796" w:rsidP="00724D57">
      <w:pPr>
        <w:pStyle w:val="RNABodyCopy-bullets"/>
        <w:ind w:left="1080" w:hanging="720"/>
      </w:pPr>
      <w:r w:rsidRPr="00474556">
        <w:t xml:space="preserve">The statements of fact contained in this </w:t>
      </w:r>
      <w:r>
        <w:t>R</w:t>
      </w:r>
      <w:r w:rsidRPr="00474556">
        <w:t>eport are true and correct.</w:t>
      </w:r>
      <w:r>
        <w:t xml:space="preserve">  </w:t>
      </w:r>
    </w:p>
    <w:p w14:paraId="7B0CF83F" w14:textId="77777777" w:rsidR="00573796" w:rsidRPr="00474556" w:rsidRDefault="00573796" w:rsidP="00724D57">
      <w:pPr>
        <w:pStyle w:val="RNABodyCopy-bullets"/>
        <w:ind w:left="1080" w:hanging="720"/>
      </w:pPr>
      <w:r w:rsidRPr="00474556">
        <w:t xml:space="preserve">The reported analyses, opinions, and conclusions are limited only by the reported assumptions and </w:t>
      </w:r>
      <w:r w:rsidRPr="006D481F">
        <w:t>limiting conditions,</w:t>
      </w:r>
      <w:r w:rsidRPr="00474556">
        <w:t xml:space="preserve"> and are </w:t>
      </w:r>
      <w:r w:rsidRPr="006D481F">
        <w:t>our</w:t>
      </w:r>
      <w:r w:rsidRPr="00474556">
        <w:t xml:space="preserve"> personal, impartial, and unbiased professional analyses, opinions, and conclusions.</w:t>
      </w:r>
      <w:r>
        <w:t xml:space="preserve">  </w:t>
      </w:r>
    </w:p>
    <w:p w14:paraId="3B9C8977" w14:textId="77777777" w:rsidR="00573796" w:rsidRPr="00474556" w:rsidRDefault="00573796" w:rsidP="00724D57">
      <w:pPr>
        <w:pStyle w:val="RNABodyCopy-bullets"/>
        <w:ind w:left="1080" w:hanging="720"/>
      </w:pPr>
      <w:r w:rsidRPr="006D481F">
        <w:t>We</w:t>
      </w:r>
      <w:r w:rsidRPr="00474556">
        <w:t xml:space="preserve"> have no present or prospective interest in the property that is the subject of this </w:t>
      </w:r>
      <w:r>
        <w:t>R</w:t>
      </w:r>
      <w:r w:rsidRPr="00474556">
        <w:t>eport</w:t>
      </w:r>
      <w:r w:rsidRPr="006D481F">
        <w:t>,</w:t>
      </w:r>
      <w:r w:rsidRPr="00474556">
        <w:t xml:space="preserve"> and</w:t>
      </w:r>
      <w:r w:rsidRPr="006D481F">
        <w:t xml:space="preserve"> we have</w:t>
      </w:r>
      <w:r w:rsidRPr="00474556">
        <w:t xml:space="preserve"> no personal interest with respect to the parties involved.</w:t>
      </w:r>
      <w:r>
        <w:t xml:space="preserve">  </w:t>
      </w:r>
    </w:p>
    <w:p w14:paraId="7F526861" w14:textId="77777777" w:rsidR="00573796" w:rsidRPr="00474556" w:rsidRDefault="00573796" w:rsidP="00724D57">
      <w:pPr>
        <w:pStyle w:val="RNABodyCopy-bullets"/>
        <w:ind w:left="1080" w:hanging="720"/>
      </w:pPr>
      <w:r w:rsidRPr="006D481F">
        <w:t>We</w:t>
      </w:r>
      <w:r w:rsidRPr="00474556">
        <w:t xml:space="preserve"> have no bias with respect to the property that is the subject of this </w:t>
      </w:r>
      <w:r>
        <w:t>R</w:t>
      </w:r>
      <w:r w:rsidRPr="00474556">
        <w:t>eport or to the parties involved with this assignment.</w:t>
      </w:r>
      <w:r>
        <w:t xml:space="preserve">  </w:t>
      </w:r>
    </w:p>
    <w:p w14:paraId="177B3C63" w14:textId="77777777" w:rsidR="00573796" w:rsidRPr="00474556" w:rsidRDefault="00573796" w:rsidP="00724D57">
      <w:pPr>
        <w:pStyle w:val="RNABodyCopy-bullets"/>
        <w:ind w:left="1080" w:hanging="720"/>
      </w:pPr>
      <w:r w:rsidRPr="006D481F">
        <w:t>Our</w:t>
      </w:r>
      <w:r w:rsidRPr="00474556">
        <w:t xml:space="preserve"> engagement in this assignment was not contingent upon developing or reporting predetermined results.</w:t>
      </w:r>
      <w:r>
        <w:t xml:space="preserve">  </w:t>
      </w:r>
    </w:p>
    <w:p w14:paraId="6DC87236" w14:textId="77777777" w:rsidR="00573796" w:rsidRPr="00474556" w:rsidRDefault="00573796" w:rsidP="00724D57">
      <w:pPr>
        <w:pStyle w:val="RNABodyCopy-bullets"/>
        <w:ind w:left="1080" w:hanging="720"/>
      </w:pPr>
      <w:r w:rsidRPr="006D481F">
        <w:t>Our</w:t>
      </w:r>
      <w:r w:rsidRPr="00474556">
        <w:t xml:space="preserve"> compensation for completing this assignment is not contingent upon the development or reporting of a predetermined value </w:t>
      </w:r>
      <w:r w:rsidRPr="006D481F">
        <w:t>of</w:t>
      </w:r>
      <w:r w:rsidRPr="00474556">
        <w:t xml:space="preserve"> direction in value that favors the cause of the client, the amount of the value opinion, the attainment of a stipulated result, or the occurrence of a subsequent event directly related to the intended use of this appraisal.</w:t>
      </w:r>
      <w:r>
        <w:t xml:space="preserve">  </w:t>
      </w:r>
    </w:p>
    <w:p w14:paraId="794A7473" w14:textId="2ECEBF73" w:rsidR="00DC5146" w:rsidRPr="00474556" w:rsidRDefault="00573796">
      <w:pPr>
        <w:pStyle w:val="RNABodyCopy-bullets"/>
        <w:ind w:left="1080" w:hanging="720"/>
      </w:pPr>
      <w:r w:rsidRPr="006D481F">
        <w:t>Our</w:t>
      </w:r>
      <w:r w:rsidRPr="00474556">
        <w:t xml:space="preserve"> analyses, opinions and conclusions were developed, and this </w:t>
      </w:r>
      <w:r>
        <w:t>R</w:t>
      </w:r>
      <w:r w:rsidRPr="00474556">
        <w:t xml:space="preserve">eport has been prepared, in conformity with the </w:t>
      </w:r>
      <w:r w:rsidRPr="006D481F">
        <w:t>American Institute of Certified Public Accountants Statement on</w:t>
      </w:r>
      <w:r w:rsidRPr="00474556">
        <w:t xml:space="preserve"> Standards </w:t>
      </w:r>
      <w:r w:rsidRPr="006D481F">
        <w:t>for Valuation Services</w:t>
      </w:r>
      <w:r w:rsidRPr="00474556">
        <w:t>.</w:t>
      </w:r>
      <w:r>
        <w:t xml:space="preserve"> </w:t>
      </w:r>
      <w:r w:rsidRPr="007E4AD0">
        <w:t xml:space="preserve"> </w:t>
      </w:r>
      <w:r w:rsidR="00DC5146">
        <w:t xml:space="preserve">  </w:t>
      </w:r>
    </w:p>
    <w:p w14:paraId="4D21E5C3" w14:textId="77777777" w:rsidR="00573796" w:rsidRPr="00474556" w:rsidRDefault="00573796" w:rsidP="00573796"/>
    <w:p w14:paraId="28783C6A" w14:textId="77777777" w:rsidR="00573796" w:rsidRPr="00474556" w:rsidRDefault="00573796" w:rsidP="00D55352">
      <w:pPr>
        <w:pStyle w:val="RNABodyCopy"/>
      </w:pPr>
      <w:r w:rsidRPr="00474556">
        <w:t>Sincerely,</w:t>
      </w:r>
    </w:p>
    <w:p w14:paraId="27B2686E" w14:textId="77777777" w:rsidR="00573796" w:rsidRPr="002C6B21" w:rsidRDefault="00573796" w:rsidP="00D55352">
      <w:pPr>
        <w:pStyle w:val="RNABodyCopy"/>
      </w:pPr>
    </w:p>
    <w:p w14:paraId="025D071A" w14:textId="77777777" w:rsidR="00573796" w:rsidRPr="00942C2A" w:rsidRDefault="00573796" w:rsidP="00D55352">
      <w:pPr>
        <w:pStyle w:val="RNABodyCopy"/>
        <w:rPr>
          <w:i/>
          <w:color w:val="FF0000"/>
          <w:sz w:val="30"/>
          <w:szCs w:val="30"/>
        </w:rPr>
      </w:pPr>
      <w:r w:rsidRPr="00942C2A">
        <w:rPr>
          <w:i/>
          <w:color w:val="FF0000"/>
          <w:sz w:val="30"/>
          <w:szCs w:val="30"/>
        </w:rPr>
        <w:t>DRAFT</w:t>
      </w:r>
    </w:p>
    <w:p w14:paraId="45E61A55" w14:textId="77777777" w:rsidR="00573796" w:rsidRPr="00474556" w:rsidRDefault="00573796" w:rsidP="00D55352">
      <w:pPr>
        <w:pStyle w:val="RNABodyCopy"/>
      </w:pPr>
    </w:p>
    <w:p w14:paraId="278CF6F7" w14:textId="77777777" w:rsidR="00573796" w:rsidRPr="00474556" w:rsidRDefault="00573796" w:rsidP="00D55352">
      <w:pPr>
        <w:pStyle w:val="RNABodyCopy"/>
      </w:pPr>
      <w:r w:rsidRPr="00474556">
        <w:t>Samuel Renwick, CFA</w:t>
      </w:r>
    </w:p>
    <w:p w14:paraId="65EB222B" w14:textId="77777777" w:rsidR="00573796" w:rsidRPr="00474556" w:rsidRDefault="00573796" w:rsidP="00D55352">
      <w:pPr>
        <w:pStyle w:val="RNABodyCopy"/>
      </w:pPr>
      <w:r w:rsidRPr="00474556">
        <w:br w:type="page"/>
      </w:r>
    </w:p>
    <w:p w14:paraId="088AAD8E" w14:textId="38A751A5" w:rsidR="00573796" w:rsidRPr="00474556" w:rsidRDefault="00573796" w:rsidP="00565DEF">
      <w:pPr>
        <w:pStyle w:val="RNAHeadlineA"/>
        <w:outlineLvl w:val="0"/>
      </w:pPr>
      <w:bookmarkStart w:id="873" w:name="_Toc425496331"/>
      <w:bookmarkStart w:id="874" w:name="_Toc432004259"/>
      <w:bookmarkStart w:id="875" w:name="_Toc7800738"/>
      <w:r w:rsidRPr="00474556">
        <w:lastRenderedPageBreak/>
        <w:t>Exhibits</w:t>
      </w:r>
      <w:bookmarkEnd w:id="873"/>
      <w:bookmarkEnd w:id="874"/>
      <w:bookmarkEnd w:id="875"/>
    </w:p>
    <w:p w14:paraId="4B30E392" w14:textId="77777777" w:rsidR="00C1309D" w:rsidRDefault="00C1309D"/>
    <w:sectPr w:rsidR="00C1309D" w:rsidSect="00573796">
      <w:headerReference w:type="default" r:id="rId11"/>
      <w:footerReference w:type="default" r:id="rId12"/>
      <w:pgSz w:w="12240" w:h="15840" w:code="1"/>
      <w:pgMar w:top="1530" w:right="1080" w:bottom="1620" w:left="1080" w:header="720" w:footer="2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9F89F" w14:textId="77777777" w:rsidR="00077A96" w:rsidRDefault="00077A96" w:rsidP="00573796">
      <w:pPr>
        <w:spacing w:line="240" w:lineRule="auto"/>
      </w:pPr>
      <w:r>
        <w:separator/>
      </w:r>
    </w:p>
  </w:endnote>
  <w:endnote w:type="continuationSeparator" w:id="0">
    <w:p w14:paraId="45D7993F" w14:textId="2F86CB70" w:rsidR="00077A96" w:rsidRDefault="00077A96">
      <w:pPr>
        <w:spacing w:line="240" w:lineRule="auto"/>
      </w:pPr>
      <w:del w:id="1" w:author="Ayush Mittal" w:date="2019-05-06T17:01:00Z">
        <w:r>
          <w:continuationSeparator/>
        </w:r>
      </w:del>
    </w:p>
  </w:endnote>
  <w:endnote w:type="continuationNotice" w:id="1">
    <w:p w14:paraId="286AEEB1" w14:textId="77777777" w:rsidR="00077A96" w:rsidRDefault="00077A96" w:rsidP="005737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18DE4" w14:textId="22511EEA" w:rsidR="00077A96" w:rsidRPr="00573796" w:rsidRDefault="00077A96" w:rsidP="00A42EEC">
    <w:pPr>
      <w:pStyle w:val="Footer"/>
      <w:tabs>
        <w:tab w:val="clear" w:pos="4680"/>
        <w:tab w:val="clear" w:pos="9360"/>
        <w:tab w:val="left" w:pos="5685"/>
      </w:tabs>
      <w:spacing w:before="200"/>
      <w:ind w:left="90"/>
      <w:rPr>
        <w:rFonts w:ascii="Arial" w:hAnsi="Arial" w:cs="Arial"/>
        <w:color w:val="A5A5A5" w:themeColor="accent3"/>
        <w:sz w:val="20"/>
        <w:szCs w:val="20"/>
      </w:rPr>
    </w:pPr>
    <w:r>
      <w:rPr>
        <w:rFonts w:ascii="Arial" w:hAnsi="Arial" w:cs="Arial"/>
        <w:noProof/>
        <w:color w:val="A5A5A5" w:themeColor="accent3"/>
        <w:sz w:val="20"/>
        <w:szCs w:val="20"/>
      </w:rPr>
      <w:drawing>
        <wp:anchor distT="0" distB="0" distL="114300" distR="114300" simplePos="0" relativeHeight="251665408" behindDoc="1" locked="0" layoutInCell="1" allowOverlap="1" wp14:anchorId="65979AE5" wp14:editId="5022F97B">
          <wp:simplePos x="0" y="0"/>
          <wp:positionH relativeFrom="column">
            <wp:posOffset>-371475</wp:posOffset>
          </wp:positionH>
          <wp:positionV relativeFrom="paragraph">
            <wp:posOffset>-217805</wp:posOffset>
          </wp:positionV>
          <wp:extent cx="6963177" cy="55562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A5A5A5" w:themeColor="accent3"/>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0A95" w14:textId="77777777" w:rsidR="00077A96" w:rsidRDefault="00077A96" w:rsidP="00573796">
      <w:pPr>
        <w:spacing w:line="240" w:lineRule="auto"/>
      </w:pPr>
      <w:r>
        <w:separator/>
      </w:r>
    </w:p>
  </w:footnote>
  <w:footnote w:type="continuationSeparator" w:id="0">
    <w:p w14:paraId="6139243C" w14:textId="0BDCC539" w:rsidR="00077A96" w:rsidRDefault="00077A96">
      <w:pPr>
        <w:spacing w:line="240" w:lineRule="auto"/>
      </w:pPr>
      <w:del w:id="0" w:author="Ayush Mittal" w:date="2019-05-06T17:01:00Z">
        <w:r>
          <w:continuationSeparator/>
        </w:r>
      </w:del>
    </w:p>
  </w:footnote>
  <w:footnote w:type="continuationNotice" w:id="1">
    <w:p w14:paraId="6B6D5856" w14:textId="77777777" w:rsidR="00077A96" w:rsidRDefault="00077A96" w:rsidP="00573796">
      <w:pPr>
        <w:spacing w:line="240" w:lineRule="auto"/>
      </w:pPr>
    </w:p>
  </w:footnote>
  <w:footnote w:id="2">
    <w:p w14:paraId="22432FFE" w14:textId="77777777" w:rsidR="00077A96" w:rsidRPr="00B802C4" w:rsidRDefault="00077A96" w:rsidP="003E2324">
      <w:pPr>
        <w:pStyle w:val="RNAFootnote1"/>
      </w:pPr>
      <w:r w:rsidRPr="00B802C4">
        <w:rPr>
          <w:rStyle w:val="FootnoteReference"/>
        </w:rPr>
        <w:footnoteRef/>
      </w:r>
      <w:r w:rsidRPr="00B802C4">
        <w:t xml:space="preserve"> IRS Revenue Ruling 59-60.</w:t>
      </w:r>
    </w:p>
  </w:footnote>
  <w:footnote w:id="3">
    <w:p w14:paraId="74CF621F" w14:textId="77777777" w:rsidR="00077A96" w:rsidRPr="00980965" w:rsidRDefault="00077A96" w:rsidP="003E2324">
      <w:pPr>
        <w:pStyle w:val="FootnoteText"/>
      </w:pPr>
      <w:r w:rsidRPr="00980965">
        <w:rPr>
          <w:rStyle w:val="FootnoteReference"/>
        </w:rPr>
        <w:footnoteRef/>
      </w:r>
      <w:r w:rsidRPr="00980965">
        <w:t xml:space="preserve"> Accounting Standards Codification Topic 718 – </w:t>
      </w:r>
      <w:r w:rsidRPr="00980965">
        <w:rPr>
          <w:i/>
        </w:rPr>
        <w:t>Stock Compensation</w:t>
      </w:r>
      <w:r w:rsidRPr="00980965">
        <w:t xml:space="preserve"> (formerly Statement of Financial Accounting Standards No. 123R, </w:t>
      </w:r>
      <w:r w:rsidRPr="00980965">
        <w:rPr>
          <w:i/>
        </w:rPr>
        <w:t>Accounting for Share-Based Payment</w:t>
      </w:r>
      <w:r w:rsidRPr="00980965">
        <w:t>).</w:t>
      </w:r>
    </w:p>
  </w:footnote>
  <w:footnote w:id="4">
    <w:p w14:paraId="0F2AC17F" w14:textId="6380C614" w:rsidR="00077A96" w:rsidRPr="003E2324" w:rsidRDefault="00077A96" w:rsidP="00A42EEC">
      <w:pPr>
        <w:pStyle w:val="FootnoteText"/>
        <w:rPr>
          <w:lang w:val="en-IN"/>
        </w:rPr>
      </w:pPr>
      <w:r w:rsidRPr="003E2324">
        <w:rPr>
          <w:rStyle w:val="FootnoteReference"/>
        </w:rPr>
        <w:footnoteRef/>
      </w:r>
      <w:r w:rsidRPr="00A42EEC">
        <w:rPr>
          <w:rStyle w:val="FootnoteReference"/>
          <w:vertAlign w:val="baseline"/>
        </w:rPr>
        <w:t xml:space="preserve"> </w:t>
      </w:r>
      <w:r w:rsidRPr="003E2324">
        <w:t>Source: Company website, https://pliantrx.com/about/.</w:t>
      </w:r>
    </w:p>
  </w:footnote>
  <w:footnote w:id="5">
    <w:p w14:paraId="1A38A5B8" w14:textId="14857531" w:rsidR="00077A96" w:rsidRPr="003E2324" w:rsidRDefault="00077A96">
      <w:pPr>
        <w:pStyle w:val="FootnoteText"/>
        <w:rPr>
          <w:lang w:val="en-IN"/>
        </w:rPr>
      </w:pPr>
      <w:r w:rsidRPr="003E2324">
        <w:rPr>
          <w:rStyle w:val="FootnoteReference"/>
        </w:rPr>
        <w:footnoteRef/>
      </w:r>
      <w:r w:rsidRPr="00A42EEC">
        <w:rPr>
          <w:rStyle w:val="FootnoteReference"/>
          <w:vertAlign w:val="baseline"/>
        </w:rPr>
        <w:t xml:space="preserve"> </w:t>
      </w:r>
      <w:r w:rsidRPr="003E2324">
        <w:t>Ibid.</w:t>
      </w:r>
    </w:p>
  </w:footnote>
  <w:footnote w:id="6">
    <w:p w14:paraId="38D6C06C" w14:textId="2556B33A" w:rsidR="00077A96" w:rsidRPr="003E2324" w:rsidRDefault="00077A96">
      <w:pPr>
        <w:pStyle w:val="FootnoteText"/>
      </w:pPr>
      <w:r w:rsidRPr="003E2324">
        <w:rPr>
          <w:rStyle w:val="FootnoteReference"/>
        </w:rPr>
        <w:footnoteRef/>
      </w:r>
      <w:r w:rsidRPr="003E2324">
        <w:t xml:space="preserve"> Source: Company website, </w:t>
      </w:r>
      <w:ins w:id="121" w:author="RNA" w:date="2019-05-10T11:40:00Z">
        <w:r w:rsidR="009C3A90" w:rsidRPr="009C3A90">
          <w:rPr>
            <w:rPrChange w:id="122" w:author="RNA" w:date="2019-05-10T11:40:00Z">
              <w:rPr>
                <w:rStyle w:val="Hyperlink"/>
              </w:rPr>
            </w:rPrChange>
          </w:rPr>
          <w:t>https://pliantrx.com/our-science/</w:t>
        </w:r>
      </w:ins>
      <w:del w:id="123" w:author="RNA" w:date="2019-05-10T11:40:00Z">
        <w:r w:rsidRPr="003E2324" w:rsidDel="009C3A90">
          <w:delText>https://pliantrx.com/</w:delText>
        </w:r>
        <w:r w:rsidDel="009C3A90">
          <w:delText>pipeline</w:delText>
        </w:r>
        <w:r w:rsidRPr="003E2324" w:rsidDel="009C3A90">
          <w:delText>/</w:delText>
        </w:r>
      </w:del>
      <w:r w:rsidRPr="003E2324">
        <w:t>.</w:t>
      </w:r>
    </w:p>
  </w:footnote>
  <w:footnote w:id="7">
    <w:p w14:paraId="2C4252B0" w14:textId="51455B56" w:rsidR="0077553B" w:rsidRDefault="0077553B">
      <w:pPr>
        <w:pStyle w:val="FootnoteText"/>
      </w:pPr>
      <w:ins w:id="134" w:author="RNA" w:date="2019-05-10T11:48:00Z">
        <w:r>
          <w:rPr>
            <w:rStyle w:val="FootnoteReference"/>
          </w:rPr>
          <w:footnoteRef/>
        </w:r>
        <w:r>
          <w:t xml:space="preserve"> Source: </w:t>
        </w:r>
      </w:ins>
      <w:ins w:id="135" w:author="RNA" w:date="2019-05-10T11:49:00Z">
        <w:r>
          <w:t>Information provided by Management.</w:t>
        </w:r>
      </w:ins>
    </w:p>
  </w:footnote>
  <w:footnote w:id="8">
    <w:p w14:paraId="20D2BA99" w14:textId="65CB65E5" w:rsidR="0077553B" w:rsidRDefault="0077553B">
      <w:pPr>
        <w:pStyle w:val="FootnoteText"/>
      </w:pPr>
      <w:ins w:id="140" w:author="RNA" w:date="2019-05-10T11:55:00Z">
        <w:r>
          <w:rPr>
            <w:rStyle w:val="FootnoteReference"/>
          </w:rPr>
          <w:footnoteRef/>
        </w:r>
        <w:r>
          <w:t xml:space="preserve"> Source: Company website, </w:t>
        </w:r>
      </w:ins>
      <w:ins w:id="141" w:author="RNA" w:date="2019-05-10T11:56:00Z">
        <w:r w:rsidRPr="0077553B">
          <w:rPr>
            <w:rPrChange w:id="142" w:author="RNA" w:date="2019-05-10T11:56:00Z">
              <w:rPr>
                <w:rStyle w:val="Hyperlink"/>
              </w:rPr>
            </w:rPrChange>
          </w:rPr>
          <w:t>https://pliantrx.com/pipeline/</w:t>
        </w:r>
        <w:r>
          <w:t>.</w:t>
        </w:r>
      </w:ins>
    </w:p>
  </w:footnote>
  <w:footnote w:id="9">
    <w:p w14:paraId="19732BD2" w14:textId="77777777" w:rsidR="00077A96" w:rsidRPr="00D6099C" w:rsidRDefault="00077A96" w:rsidP="0079398B">
      <w:pPr>
        <w:pStyle w:val="FootnoteText"/>
        <w:rPr>
          <w:lang w:val="en-IN"/>
        </w:rPr>
      </w:pPr>
      <w:del w:id="145" w:author="Ayush Mittal" w:date="2019-05-06T17:01:00Z">
        <w:r w:rsidRPr="00D6099C">
          <w:rPr>
            <w:rStyle w:val="FootnoteReference"/>
          </w:rPr>
          <w:footnoteRef/>
        </w:r>
        <w:r w:rsidRPr="00D6099C">
          <w:rPr>
            <w:rStyle w:val="FootnoteReference"/>
            <w:vertAlign w:val="baseline"/>
          </w:rPr>
          <w:delText xml:space="preserve"> </w:delText>
        </w:r>
        <w:r w:rsidRPr="00D6099C">
          <w:delText>Ibid.</w:delText>
        </w:r>
      </w:del>
    </w:p>
  </w:footnote>
  <w:footnote w:id="10">
    <w:p w14:paraId="26729D7B" w14:textId="4F020CA7" w:rsidR="00077A96" w:rsidRPr="00D6099C" w:rsidRDefault="00077A96" w:rsidP="0031536C">
      <w:pPr>
        <w:pStyle w:val="FootnoteText"/>
        <w:rPr>
          <w:lang w:val="en-IN"/>
        </w:rPr>
      </w:pPr>
      <w:r w:rsidRPr="00D6099C">
        <w:rPr>
          <w:rStyle w:val="FootnoteReference"/>
        </w:rPr>
        <w:footnoteRef/>
      </w:r>
      <w:del w:id="163" w:author="Ayush Mittal" w:date="2019-05-06T17:01:00Z">
        <w:r w:rsidRPr="00D6099C">
          <w:rPr>
            <w:rStyle w:val="FootnoteReference"/>
            <w:vertAlign w:val="baseline"/>
          </w:rPr>
          <w:delText xml:space="preserve"> </w:delText>
        </w:r>
        <w:r>
          <w:rPr>
            <w:rStyle w:val="FootnoteReference"/>
            <w:vertAlign w:val="baseline"/>
          </w:rPr>
          <w:delText>S</w:delText>
        </w:r>
        <w:r>
          <w:delText xml:space="preserve">ource: Company website, </w:delText>
        </w:r>
        <w:r w:rsidRPr="00020EAC">
          <w:delText>https://pliantrx.com/pliant-therapeutics-receives-fda-orphan-drug-designation-for-lead-program-pln-74809-in-primary-sclerosing-cholangitis/</w:delText>
        </w:r>
        <w:r w:rsidRPr="00D6099C">
          <w:delText>.</w:delText>
        </w:r>
      </w:del>
      <w:ins w:id="164" w:author="Ayush Mittal" w:date="2019-05-06T17:01:00Z">
        <w:r w:rsidRPr="00D6099C">
          <w:rPr>
            <w:rStyle w:val="FootnoteReference"/>
            <w:vertAlign w:val="baseline"/>
          </w:rPr>
          <w:t xml:space="preserve"> </w:t>
        </w:r>
        <w:r>
          <w:rPr>
            <w:rStyle w:val="FootnoteReference"/>
            <w:vertAlign w:val="baseline"/>
          </w:rPr>
          <w:t>S</w:t>
        </w:r>
        <w:r>
          <w:t>ource: Information provided by Management</w:t>
        </w:r>
        <w:r w:rsidRPr="00D6099C">
          <w:t>.</w:t>
        </w:r>
      </w:ins>
    </w:p>
  </w:footnote>
  <w:footnote w:id="11">
    <w:p w14:paraId="05D01FDA" w14:textId="77777777" w:rsidR="00077A96" w:rsidRPr="00D6099C" w:rsidRDefault="00077A96" w:rsidP="00253D1B">
      <w:pPr>
        <w:pStyle w:val="FootnoteText"/>
        <w:rPr>
          <w:lang w:val="en-IN"/>
        </w:rPr>
      </w:pPr>
      <w:r w:rsidRPr="00D6099C">
        <w:rPr>
          <w:rStyle w:val="FootnoteReference"/>
        </w:rPr>
        <w:footnoteRef/>
      </w:r>
      <w:r w:rsidRPr="00D6099C">
        <w:rPr>
          <w:rStyle w:val="FootnoteReference"/>
          <w:vertAlign w:val="baseline"/>
        </w:rPr>
        <w:t xml:space="preserve"> </w:t>
      </w:r>
      <w:r w:rsidRPr="00D6099C">
        <w:t>Ibid.</w:t>
      </w:r>
    </w:p>
  </w:footnote>
  <w:footnote w:id="12">
    <w:p w14:paraId="0A2325DA" w14:textId="3A1DB8E8" w:rsidR="00077A96" w:rsidRPr="00D6099C" w:rsidRDefault="00077A96" w:rsidP="0079398B">
      <w:pPr>
        <w:pStyle w:val="FootnoteText"/>
        <w:rPr>
          <w:lang w:val="en-IN"/>
        </w:rPr>
      </w:pPr>
      <w:r w:rsidRPr="00D6099C">
        <w:rPr>
          <w:rStyle w:val="FootnoteReference"/>
        </w:rPr>
        <w:footnoteRef/>
      </w:r>
      <w:r w:rsidRPr="00D6099C">
        <w:rPr>
          <w:rStyle w:val="FootnoteReference"/>
          <w:vertAlign w:val="baseline"/>
        </w:rPr>
        <w:t xml:space="preserve"> </w:t>
      </w:r>
      <w:r>
        <w:t xml:space="preserve">Source: </w:t>
      </w:r>
      <w:r w:rsidRPr="00253D1B">
        <w:t>http://sci.ucoz.net/JP_Morgan_2019-Day_3.pdf</w:t>
      </w:r>
      <w:r>
        <w:t>, Page 57</w:t>
      </w:r>
      <w:r w:rsidRPr="00D6099C">
        <w:t>.</w:t>
      </w:r>
    </w:p>
  </w:footnote>
  <w:footnote w:id="13">
    <w:p w14:paraId="416E2B8D" w14:textId="77777777" w:rsidR="00077A96" w:rsidRPr="00D6099C" w:rsidRDefault="00077A96" w:rsidP="0079398B">
      <w:pPr>
        <w:pStyle w:val="FootnoteText"/>
        <w:rPr>
          <w:lang w:val="en-IN"/>
        </w:rPr>
      </w:pPr>
      <w:r w:rsidRPr="00D6099C">
        <w:rPr>
          <w:rStyle w:val="FootnoteReference"/>
        </w:rPr>
        <w:footnoteRef/>
      </w:r>
      <w:r w:rsidRPr="00D6099C">
        <w:rPr>
          <w:rStyle w:val="FootnoteReference"/>
          <w:vertAlign w:val="baseline"/>
        </w:rPr>
        <w:t xml:space="preserve"> </w:t>
      </w:r>
      <w:r w:rsidRPr="00D6099C">
        <w:t>Ibid.</w:t>
      </w:r>
    </w:p>
  </w:footnote>
  <w:footnote w:id="14">
    <w:p w14:paraId="100AC157" w14:textId="77777777" w:rsidR="00077A96" w:rsidRPr="00D6099C" w:rsidRDefault="00077A96" w:rsidP="0079398B">
      <w:pPr>
        <w:pStyle w:val="FootnoteText"/>
        <w:rPr>
          <w:lang w:val="en-IN"/>
        </w:rPr>
      </w:pPr>
      <w:r w:rsidRPr="00D6099C">
        <w:rPr>
          <w:rStyle w:val="FootnoteReference"/>
        </w:rPr>
        <w:footnoteRef/>
      </w:r>
      <w:r w:rsidRPr="00D6099C">
        <w:rPr>
          <w:rStyle w:val="FootnoteReference"/>
          <w:vertAlign w:val="baseline"/>
        </w:rPr>
        <w:t xml:space="preserve"> </w:t>
      </w:r>
      <w:r w:rsidRPr="00D6099C">
        <w:t>Ibid.</w:t>
      </w:r>
    </w:p>
  </w:footnote>
  <w:footnote w:id="15">
    <w:p w14:paraId="4FCA2C9A" w14:textId="77777777" w:rsidR="00077A96" w:rsidRPr="00D6099C" w:rsidRDefault="00077A96" w:rsidP="00A25975">
      <w:pPr>
        <w:pStyle w:val="FootnoteText"/>
        <w:rPr>
          <w:lang w:val="en-IN"/>
        </w:rPr>
      </w:pPr>
      <w:del w:id="179" w:author="Ayush Mittal" w:date="2019-05-06T17:01:00Z">
        <w:r w:rsidRPr="00D6099C">
          <w:rPr>
            <w:rStyle w:val="FootnoteReference"/>
          </w:rPr>
          <w:footnoteRef/>
        </w:r>
        <w:r w:rsidRPr="00D6099C">
          <w:rPr>
            <w:rStyle w:val="FootnoteReference"/>
            <w:vertAlign w:val="baseline"/>
          </w:rPr>
          <w:delText xml:space="preserve"> </w:delText>
        </w:r>
        <w:r>
          <w:rPr>
            <w:rStyle w:val="FootnoteReference"/>
            <w:vertAlign w:val="baseline"/>
          </w:rPr>
          <w:delText>S</w:delText>
        </w:r>
        <w:r>
          <w:delText xml:space="preserve">ource: Company website, </w:delText>
        </w:r>
        <w:r w:rsidRPr="00585845">
          <w:delText>https://pliantrx.com/pliant-therapeutics-initiates-phase-1-clinical-study-of-pln-74809/</w:delText>
        </w:r>
        <w:r>
          <w:delText>.</w:delText>
        </w:r>
      </w:del>
    </w:p>
  </w:footnote>
  <w:footnote w:id="16">
    <w:p w14:paraId="1A1DE178" w14:textId="77777777" w:rsidR="00077A96" w:rsidRPr="00D6099C" w:rsidRDefault="00077A96" w:rsidP="00A25975">
      <w:pPr>
        <w:pStyle w:val="FootnoteText"/>
        <w:rPr>
          <w:lang w:val="en-IN"/>
        </w:rPr>
      </w:pPr>
      <w:del w:id="182" w:author="Ayush Mittal" w:date="2019-05-06T17:01:00Z">
        <w:r w:rsidRPr="00D6099C">
          <w:rPr>
            <w:rStyle w:val="FootnoteReference"/>
          </w:rPr>
          <w:footnoteRef/>
        </w:r>
        <w:r w:rsidRPr="00D6099C">
          <w:rPr>
            <w:rStyle w:val="FootnoteReference"/>
            <w:vertAlign w:val="baseline"/>
          </w:rPr>
          <w:delText xml:space="preserve"> </w:delText>
        </w:r>
        <w:r>
          <w:rPr>
            <w:rStyle w:val="FootnoteReference"/>
            <w:vertAlign w:val="baseline"/>
          </w:rPr>
          <w:delText>S</w:delText>
        </w:r>
        <w:r>
          <w:delText xml:space="preserve">ource: Company website, </w:delText>
        </w:r>
        <w:r w:rsidRPr="00A25975">
          <w:delText>https://pliantrx.com/pliant-therapeutics-appoints-keith-cummings-as-chief-financial-officer-and-eduard-gorina-as-vice-president-clinical-development/</w:delText>
        </w:r>
        <w:r>
          <w:delText>.</w:delText>
        </w:r>
      </w:del>
    </w:p>
  </w:footnote>
  <w:footnote w:id="17">
    <w:p w14:paraId="075F840D" w14:textId="77777777" w:rsidR="00077A96" w:rsidRPr="00D6099C" w:rsidRDefault="00077A96" w:rsidP="000B33B2">
      <w:pPr>
        <w:pStyle w:val="FootnoteText"/>
        <w:rPr>
          <w:lang w:val="en-IN"/>
        </w:rPr>
      </w:pPr>
      <w:del w:id="185" w:author="Ayush Mittal" w:date="2019-05-06T17:01:00Z">
        <w:r w:rsidRPr="00D6099C">
          <w:rPr>
            <w:rStyle w:val="FootnoteReference"/>
          </w:rPr>
          <w:footnoteRef/>
        </w:r>
        <w:r w:rsidRPr="00D6099C">
          <w:rPr>
            <w:rStyle w:val="FootnoteReference"/>
            <w:vertAlign w:val="baseline"/>
          </w:rPr>
          <w:delText xml:space="preserve"> </w:delText>
        </w:r>
        <w:r>
          <w:rPr>
            <w:rStyle w:val="FootnoteReference"/>
            <w:vertAlign w:val="baseline"/>
          </w:rPr>
          <w:delText>S</w:delText>
        </w:r>
        <w:r>
          <w:delText xml:space="preserve">ource: Company website, </w:delText>
        </w:r>
        <w:r w:rsidRPr="00020EAC">
          <w:delText>https://pliantrx.com/pliant-therapeutics-receives-fda-orphan-drug-designation-for-lead-program-pln-74809-in-primary-sclerosing-cholangitis/</w:delText>
        </w:r>
        <w:r w:rsidRPr="00D6099C">
          <w:delText>.</w:delText>
        </w:r>
      </w:del>
    </w:p>
  </w:footnote>
  <w:footnote w:id="18">
    <w:p w14:paraId="2C5697A5" w14:textId="77777777" w:rsidR="00077A96" w:rsidRDefault="00077A96">
      <w:pPr>
        <w:pStyle w:val="FootnoteText"/>
      </w:pPr>
      <w:del w:id="199" w:author="Ayush Mittal" w:date="2019-05-06T17:01:00Z">
        <w:r>
          <w:rPr>
            <w:rStyle w:val="FootnoteReference"/>
          </w:rPr>
          <w:footnoteRef/>
        </w:r>
        <w:r>
          <w:delText xml:space="preserve"> </w:delText>
        </w:r>
        <w:r>
          <w:rPr>
            <w:rStyle w:val="FootnoteReference"/>
            <w:vertAlign w:val="baseline"/>
          </w:rPr>
          <w:delText>S</w:delText>
        </w:r>
        <w:r>
          <w:delText xml:space="preserve">ource: Company website, </w:delText>
        </w:r>
        <w:r w:rsidRPr="00A42EEC">
          <w:delText>https://pliantrx.com/pliant-therapeutics-presents-preclinical-data-in-nash-and-psc-at-the-liver-meeting-2018/</w:delText>
        </w:r>
        <w:r>
          <w:delText>.</w:delText>
        </w:r>
      </w:del>
    </w:p>
  </w:footnote>
  <w:footnote w:id="19">
    <w:p w14:paraId="5D1247E5" w14:textId="77777777" w:rsidR="00077A96" w:rsidRDefault="00077A96">
      <w:pPr>
        <w:pStyle w:val="FootnoteText"/>
      </w:pPr>
      <w:del w:id="210" w:author="Ayush Mittal" w:date="2019-05-06T17:01:00Z">
        <w:r>
          <w:rPr>
            <w:rStyle w:val="FootnoteReference"/>
          </w:rPr>
          <w:footnoteRef/>
        </w:r>
        <w:r>
          <w:delText xml:space="preserve"> Source: </w:delText>
        </w:r>
        <w:r w:rsidRPr="00A42EEC">
          <w:delText>https://plan.core-apps.com/tristar_aasld18/abstract/3b9b2f3af8aefb4e9fba71511db56a23</w:delText>
        </w:r>
        <w:r>
          <w:delText>.</w:delText>
        </w:r>
      </w:del>
    </w:p>
  </w:footnote>
  <w:footnote w:id="20">
    <w:p w14:paraId="215D1265" w14:textId="77777777" w:rsidR="00077A96" w:rsidRDefault="00077A96" w:rsidP="00A25975">
      <w:pPr>
        <w:pStyle w:val="FootnoteText"/>
      </w:pPr>
      <w:del w:id="213" w:author="Ayush Mittal" w:date="2019-05-06T17:01:00Z">
        <w:r>
          <w:rPr>
            <w:rStyle w:val="FootnoteReference"/>
          </w:rPr>
          <w:footnoteRef/>
        </w:r>
        <w:r>
          <w:delText xml:space="preserve"> Source: </w:delText>
        </w:r>
        <w:r w:rsidRPr="00A25975">
          <w:delText>https://plan.core-apps.com/tristar_aasld18/abstract/3b9b2f3af8aefb4e9fba71511dad2578</w:delText>
        </w:r>
        <w:r>
          <w:delText>.</w:delText>
        </w:r>
      </w:del>
    </w:p>
  </w:footnote>
  <w:footnote w:id="21">
    <w:p w14:paraId="2EFDA98F" w14:textId="77777777" w:rsidR="00077A96" w:rsidRPr="00D6099C" w:rsidRDefault="00077A96" w:rsidP="00A25975">
      <w:pPr>
        <w:pStyle w:val="FootnoteText"/>
        <w:rPr>
          <w:lang w:val="en-IN"/>
        </w:rPr>
      </w:pPr>
      <w:del w:id="218" w:author="Ayush Mittal" w:date="2019-05-06T17:01:00Z">
        <w:r w:rsidRPr="00D6099C">
          <w:rPr>
            <w:rStyle w:val="FootnoteReference"/>
          </w:rPr>
          <w:footnoteRef/>
        </w:r>
        <w:r w:rsidRPr="00D6099C">
          <w:rPr>
            <w:rStyle w:val="FootnoteReference"/>
            <w:vertAlign w:val="baseline"/>
          </w:rPr>
          <w:delText xml:space="preserve"> </w:delText>
        </w:r>
        <w:r>
          <w:rPr>
            <w:rStyle w:val="FootnoteReference"/>
            <w:vertAlign w:val="baseline"/>
          </w:rPr>
          <w:delText>S</w:delText>
        </w:r>
        <w:r>
          <w:delText xml:space="preserve">ource: Company website, </w:delText>
        </w:r>
        <w:r w:rsidRPr="00A42EEC">
          <w:delText>https://pliantrx.com/pliant-therapeutics-announces-research-collaboration-with-cleveland-clinic-to-develop-new-disease-targets-for-gastrointestinal-fibrosis/</w:delText>
        </w:r>
        <w:r w:rsidRPr="00D6099C">
          <w:delText>.</w:delText>
        </w:r>
      </w:del>
    </w:p>
  </w:footnote>
  <w:footnote w:id="22">
    <w:p w14:paraId="4943F254" w14:textId="63A72B6B" w:rsidR="00077A96" w:rsidRDefault="00077A96">
      <w:pPr>
        <w:pStyle w:val="FootnoteText"/>
      </w:pPr>
      <w:ins w:id="222" w:author="Ayush Mittal" w:date="2019-05-06T17:01:00Z">
        <w:r>
          <w:rPr>
            <w:rStyle w:val="FootnoteReference"/>
          </w:rPr>
          <w:footnoteRef/>
        </w:r>
        <w:r>
          <w:t xml:space="preserve"> SMAD3: refers to </w:t>
        </w:r>
        <w:r w:rsidRPr="000174F5">
          <w:t>Mothers against decapentaplegic homolog 3</w:t>
        </w:r>
        <w:r>
          <w:t xml:space="preserve"> gene.</w:t>
        </w:r>
      </w:ins>
    </w:p>
  </w:footnote>
  <w:footnote w:id="23">
    <w:p w14:paraId="493C50C4" w14:textId="5EB4893F" w:rsidR="00077A96" w:rsidRDefault="00077A96" w:rsidP="00F674F2">
      <w:pPr>
        <w:pStyle w:val="FootnoteText"/>
        <w:rPr>
          <w:rPrChange w:id="227" w:author="Ayush Mittal" w:date="2019-05-06T17:01:00Z">
            <w:rPr>
              <w:lang w:val="en-IN"/>
            </w:rPr>
          </w:rPrChange>
        </w:rPr>
      </w:pPr>
      <w:r>
        <w:rPr>
          <w:rStyle w:val="FootnoteReference"/>
        </w:rPr>
        <w:footnoteRef/>
      </w:r>
      <w:r>
        <w:rPr>
          <w:rPrChange w:id="228" w:author="Ayush Mittal" w:date="2019-05-06T17:01:00Z">
            <w:rPr>
              <w:rStyle w:val="FootnoteReference"/>
              <w:vertAlign w:val="baseline"/>
            </w:rPr>
          </w:rPrChange>
        </w:rPr>
        <w:t xml:space="preserve"> </w:t>
      </w:r>
      <w:r>
        <w:rPr>
          <w:rStyle w:val="FootnoteReference"/>
          <w:vertAlign w:val="baseline"/>
        </w:rPr>
        <w:t>S</w:t>
      </w:r>
      <w:r>
        <w:t xml:space="preserve">ource: Company website, </w:t>
      </w:r>
      <w:r w:rsidRPr="000174F5">
        <w:t>https://pliantrx.com/pliant-therapeutics-</w:t>
      </w:r>
      <w:del w:id="229" w:author="Ayush Mittal" w:date="2019-05-06T17:01:00Z">
        <w:r w:rsidRPr="000B33B2">
          <w:delText>receives-fda-orphan-drug-designation</w:delText>
        </w:r>
      </w:del>
      <w:ins w:id="230" w:author="Ayush Mittal" w:date="2019-05-06T17:01:00Z">
        <w:r w:rsidRPr="000174F5">
          <w:t>presents-data-in-human-nash-liver-tissue-at-the-international-liver-congress-2019-hosted-by-the-european-association</w:t>
        </w:r>
      </w:ins>
      <w:r w:rsidRPr="000174F5">
        <w:t>-for-</w:t>
      </w:r>
      <w:del w:id="231" w:author="Ayush Mittal" w:date="2019-05-06T17:01:00Z">
        <w:r w:rsidRPr="000B33B2">
          <w:delText>lead-program-pln-74809-in-idiopathic-pulmonary-fibrosis</w:delText>
        </w:r>
      </w:del>
      <w:ins w:id="232" w:author="Ayush Mittal" w:date="2019-05-06T17:01:00Z">
        <w:r w:rsidRPr="000174F5">
          <w:t>the-study-of-the-liver-easl</w:t>
        </w:r>
      </w:ins>
      <w:r w:rsidRPr="000174F5">
        <w:t>/</w:t>
      </w:r>
      <w:r>
        <w:t>.</w:t>
      </w:r>
    </w:p>
  </w:footnote>
  <w:footnote w:id="24">
    <w:p w14:paraId="419EFCFB" w14:textId="2DAF4DA7" w:rsidR="00077A96" w:rsidRDefault="00077A96">
      <w:pPr>
        <w:pStyle w:val="FootnoteText"/>
      </w:pPr>
      <w:ins w:id="235" w:author="Ayush Mittal" w:date="2019-05-06T17:01:00Z">
        <w:r>
          <w:rPr>
            <w:rStyle w:val="FootnoteReference"/>
          </w:rPr>
          <w:footnoteRef/>
        </w:r>
        <w:r>
          <w:t xml:space="preserve"> </w:t>
        </w:r>
        <w:r>
          <w:rPr>
            <w:rStyle w:val="FootnoteReference"/>
            <w:vertAlign w:val="baseline"/>
          </w:rPr>
          <w:t>S</w:t>
        </w:r>
        <w:r>
          <w:t xml:space="preserve">ource: Company website, </w:t>
        </w:r>
        <w:r w:rsidRPr="00F674F2">
          <w:t>https://pliantrx.com/pliant-therapeutics-appoints-smital-shah-to-its-board-of-directors/</w:t>
        </w:r>
        <w:r>
          <w:t>.</w:t>
        </w:r>
      </w:ins>
    </w:p>
  </w:footnote>
  <w:footnote w:id="25">
    <w:p w14:paraId="136B0061" w14:textId="77777777" w:rsidR="00077A96" w:rsidRPr="00AB1BE8" w:rsidRDefault="00077A96" w:rsidP="00585845">
      <w:pPr>
        <w:pStyle w:val="FootnoteText"/>
      </w:pPr>
      <w:r w:rsidRPr="00AA2D64">
        <w:rPr>
          <w:vertAlign w:val="superscript"/>
        </w:rPr>
        <w:footnoteRef/>
      </w:r>
      <w:r w:rsidRPr="003722ED">
        <w:t xml:space="preserve"> Source:</w:t>
      </w:r>
      <w:r w:rsidRPr="006855C7">
        <w:t xml:space="preserve"> </w:t>
      </w:r>
      <w:r w:rsidRPr="00AB1BE8">
        <w:t>Information provided by the Management.</w:t>
      </w:r>
    </w:p>
  </w:footnote>
  <w:footnote w:id="26">
    <w:p w14:paraId="0454D07E" w14:textId="77777777" w:rsidR="00077A96" w:rsidRPr="003722ED" w:rsidRDefault="00077A96" w:rsidP="00585845">
      <w:pPr>
        <w:pStyle w:val="FootnoteText"/>
        <w:rPr>
          <w:lang w:val="en-IN"/>
        </w:rPr>
      </w:pPr>
      <w:r w:rsidRPr="003722ED">
        <w:rPr>
          <w:rStyle w:val="FootnoteReference"/>
        </w:rPr>
        <w:footnoteRef/>
      </w:r>
      <w:r>
        <w:t xml:space="preserve"> </w:t>
      </w:r>
      <w:r w:rsidRPr="003722ED">
        <w:t>Source: http://appft1.uspto.gov/netacgi/nph-Parser?Sect1=PTO1&amp;Sect2=HITOFF&amp;d=PG01&amp;p=1&amp;u=/netahtml/PTO/srchnum.html&amp;r=1&amp;f=G&amp;l=50&amp;s1=20180093984.</w:t>
      </w:r>
    </w:p>
  </w:footnote>
  <w:footnote w:id="27">
    <w:p w14:paraId="498110FB" w14:textId="5BCC7681" w:rsidR="00077A96" w:rsidRPr="006855C7" w:rsidRDefault="00077A96" w:rsidP="002977A3">
      <w:pPr>
        <w:pStyle w:val="FootnoteText"/>
        <w:rPr>
          <w:lang w:val="en-IN"/>
        </w:rPr>
      </w:pPr>
      <w:r w:rsidRPr="003722ED">
        <w:rPr>
          <w:rStyle w:val="FootnoteReference"/>
        </w:rPr>
        <w:footnoteRef/>
      </w:r>
      <w:r w:rsidRPr="006855C7">
        <w:t xml:space="preserve"> Source: </w:t>
      </w:r>
      <w:r w:rsidRPr="003722ED">
        <w:t xml:space="preserve">Company website, </w:t>
      </w:r>
      <w:r w:rsidRPr="006855C7">
        <w:t>http</w:t>
      </w:r>
      <w:r>
        <w:t>s</w:t>
      </w:r>
      <w:r w:rsidRPr="006855C7">
        <w:t>://pliantrx.com</w:t>
      </w:r>
      <w:r w:rsidRPr="003722ED">
        <w:t>/</w:t>
      </w:r>
      <w:r w:rsidRPr="002977A3">
        <w:t>our-team/#leadership</w:t>
      </w:r>
      <w:r w:rsidRPr="003722ED">
        <w:t>.</w:t>
      </w:r>
    </w:p>
  </w:footnote>
  <w:footnote w:id="28">
    <w:p w14:paraId="4D02AAAF" w14:textId="287D4398" w:rsidR="00077A96" w:rsidRDefault="00077A96">
      <w:pPr>
        <w:pStyle w:val="FootnoteText"/>
      </w:pPr>
      <w:r>
        <w:rPr>
          <w:rStyle w:val="FootnoteReference"/>
        </w:rPr>
        <w:footnoteRef/>
      </w:r>
      <w:r>
        <w:t xml:space="preserve"> Source: Company website, </w:t>
      </w:r>
      <w:r w:rsidRPr="002977A3">
        <w:t>https://pliantrx.com/our-team/bernard-coulie-m-d-ph-d/</w:t>
      </w:r>
      <w:r>
        <w:t>.</w:t>
      </w:r>
    </w:p>
  </w:footnote>
  <w:footnote w:id="29">
    <w:p w14:paraId="74C36A9C" w14:textId="4D9C35EA" w:rsidR="00077A96" w:rsidRDefault="00077A96" w:rsidP="002977A3">
      <w:pPr>
        <w:pStyle w:val="FootnoteText"/>
      </w:pPr>
      <w:r>
        <w:rPr>
          <w:rStyle w:val="FootnoteReference"/>
        </w:rPr>
        <w:footnoteRef/>
      </w:r>
      <w:r>
        <w:t xml:space="preserve"> Source: Company website, </w:t>
      </w:r>
      <w:r w:rsidRPr="00BC1B13">
        <w:t>https://pliantrx.com/our-team/eric-lefebvre/</w:t>
      </w:r>
      <w:r>
        <w:t>.</w:t>
      </w:r>
    </w:p>
  </w:footnote>
  <w:footnote w:id="30">
    <w:p w14:paraId="7B9D8AD5" w14:textId="3D8C2171" w:rsidR="00077A96" w:rsidRDefault="00077A96" w:rsidP="00BC1B13">
      <w:pPr>
        <w:pStyle w:val="FootnoteText"/>
      </w:pPr>
      <w:r>
        <w:rPr>
          <w:rStyle w:val="FootnoteReference"/>
        </w:rPr>
        <w:footnoteRef/>
      </w:r>
      <w:r>
        <w:t xml:space="preserve"> Source: Company website, </w:t>
      </w:r>
      <w:r w:rsidRPr="00BC1B13">
        <w:t>https://pliantrx.com/our-team/eduard-gorina-m-d/</w:t>
      </w:r>
      <w:r>
        <w:t>.</w:t>
      </w:r>
    </w:p>
  </w:footnote>
  <w:footnote w:id="31">
    <w:p w14:paraId="68199FC9" w14:textId="3C2F742C" w:rsidR="00077A96" w:rsidRDefault="00077A96" w:rsidP="00BC1B13">
      <w:pPr>
        <w:pStyle w:val="FootnoteText"/>
      </w:pPr>
      <w:r>
        <w:rPr>
          <w:rStyle w:val="FootnoteReference"/>
        </w:rPr>
        <w:footnoteRef/>
      </w:r>
      <w:r>
        <w:t xml:space="preserve"> Source: Company website, </w:t>
      </w:r>
      <w:r w:rsidRPr="00BC1B13">
        <w:t>https://pliantrx.com/our-team/katerina-leftheris-ph-d/</w:t>
      </w:r>
      <w:r>
        <w:t>.</w:t>
      </w:r>
    </w:p>
  </w:footnote>
  <w:footnote w:id="32">
    <w:p w14:paraId="53226AAA" w14:textId="5F5E36C6" w:rsidR="00077A96" w:rsidRDefault="00077A96" w:rsidP="00BC1B13">
      <w:pPr>
        <w:pStyle w:val="FootnoteText"/>
      </w:pPr>
      <w:r>
        <w:rPr>
          <w:rStyle w:val="FootnoteReference"/>
        </w:rPr>
        <w:footnoteRef/>
      </w:r>
      <w:r>
        <w:t xml:space="preserve"> Source: Company website, </w:t>
      </w:r>
      <w:r w:rsidRPr="00BC1B13">
        <w:t>https://pliantrx.com/our-team/hans-hull-j-d</w:t>
      </w:r>
      <w:r>
        <w:t>/.</w:t>
      </w:r>
    </w:p>
  </w:footnote>
  <w:footnote w:id="33">
    <w:p w14:paraId="5ED564ED" w14:textId="52BF99E9" w:rsidR="00077A96" w:rsidRDefault="00077A96" w:rsidP="00BC1B13">
      <w:pPr>
        <w:pStyle w:val="FootnoteText"/>
      </w:pPr>
      <w:r>
        <w:rPr>
          <w:rStyle w:val="FootnoteReference"/>
        </w:rPr>
        <w:footnoteRef/>
      </w:r>
      <w:r>
        <w:t xml:space="preserve"> Source: Company website, </w:t>
      </w:r>
      <w:r w:rsidRPr="00BC1B13">
        <w:t>https://pliantrx.com/our-team/keith-cummings-m-d-mba/</w:t>
      </w:r>
      <w:r>
        <w:t>.</w:t>
      </w:r>
    </w:p>
  </w:footnote>
  <w:footnote w:id="34">
    <w:p w14:paraId="723D0103" w14:textId="3EAA58CB" w:rsidR="00077A96" w:rsidRDefault="00077A96">
      <w:pPr>
        <w:pStyle w:val="FootnoteText"/>
      </w:pPr>
      <w:ins w:id="242" w:author="Nishant Soni" w:date="2019-05-09T18:04:00Z">
        <w:r>
          <w:rPr>
            <w:rStyle w:val="FootnoteReference"/>
          </w:rPr>
          <w:footnoteRef/>
        </w:r>
        <w:r>
          <w:t xml:space="preserve"> Source: Company website, </w:t>
        </w:r>
        <w:r w:rsidRPr="00864328">
          <w:t>https://pliantrx.com/our-team/scott-turner-ph-d/</w:t>
        </w:r>
        <w:r>
          <w:t>.</w:t>
        </w:r>
      </w:ins>
    </w:p>
  </w:footnote>
  <w:footnote w:id="35">
    <w:p w14:paraId="3FEE0E8E" w14:textId="44098635" w:rsidR="00077A96" w:rsidRDefault="00077A96">
      <w:pPr>
        <w:pStyle w:val="FootnoteText"/>
      </w:pPr>
      <w:ins w:id="249" w:author="Nishant Soni" w:date="2019-05-09T18:03:00Z">
        <w:r>
          <w:rPr>
            <w:rStyle w:val="FootnoteReference"/>
          </w:rPr>
          <w:footnoteRef/>
        </w:r>
        <w:r>
          <w:t xml:space="preserve"> </w:t>
        </w:r>
      </w:ins>
      <w:ins w:id="250" w:author="Nishant Soni" w:date="2019-05-09T18:04:00Z">
        <w:r>
          <w:t xml:space="preserve">Source: Company website, </w:t>
        </w:r>
        <w:r w:rsidRPr="00864328">
          <w:t>https://pliantrx.com/our-team/marzena-jurek-m-s/</w:t>
        </w:r>
        <w:r>
          <w:t>.</w:t>
        </w:r>
      </w:ins>
    </w:p>
  </w:footnote>
  <w:footnote w:id="36">
    <w:p w14:paraId="66CAB8E9" w14:textId="5EA637F3" w:rsidR="00077A96" w:rsidRDefault="00077A96">
      <w:pPr>
        <w:pStyle w:val="FootnoteText"/>
      </w:pPr>
      <w:ins w:id="266" w:author="Nishant Soni" w:date="2019-05-09T18:08:00Z">
        <w:r>
          <w:rPr>
            <w:rStyle w:val="FootnoteReference"/>
          </w:rPr>
          <w:footnoteRef/>
        </w:r>
        <w:r>
          <w:t xml:space="preserve"> Source: Company website, </w:t>
        </w:r>
        <w:r w:rsidRPr="00A0443A">
          <w:t>https://pliantrx.com/our-team/eve-irene-lepist-ph-d/</w:t>
        </w:r>
        <w:r>
          <w:t>.</w:t>
        </w:r>
      </w:ins>
    </w:p>
  </w:footnote>
  <w:footnote w:id="37">
    <w:p w14:paraId="76847A2B" w14:textId="61AD7897" w:rsidR="00077A96" w:rsidRDefault="00077A96">
      <w:pPr>
        <w:pStyle w:val="FootnoteText"/>
      </w:pPr>
      <w:r>
        <w:rPr>
          <w:rStyle w:val="FootnoteReference"/>
        </w:rPr>
        <w:footnoteRef/>
      </w:r>
      <w:r>
        <w:t xml:space="preserve"> Source: Information provided by Management.</w:t>
      </w:r>
    </w:p>
  </w:footnote>
  <w:footnote w:id="38">
    <w:p w14:paraId="7E4E39C4" w14:textId="1E8C7344" w:rsidR="00077A96" w:rsidRDefault="00077A96" w:rsidP="00D01956">
      <w:pPr>
        <w:pStyle w:val="RNAFootnote1"/>
      </w:pPr>
      <w:r>
        <w:rPr>
          <w:rStyle w:val="FootnoteReference"/>
        </w:rPr>
        <w:footnoteRef/>
      </w:r>
      <w:r>
        <w:t xml:space="preserve"> Company website, </w:t>
      </w:r>
      <w:r w:rsidRPr="00A42EEC">
        <w:t>https://pliantrx.com/our-science/</w:t>
      </w:r>
      <w:r>
        <w:t>.</w:t>
      </w:r>
    </w:p>
  </w:footnote>
  <w:footnote w:id="39">
    <w:p w14:paraId="38F3BF4B" w14:textId="393BEDC5" w:rsidR="00077A96" w:rsidRDefault="00077A96">
      <w:pPr>
        <w:pStyle w:val="FootnoteText"/>
      </w:pPr>
      <w:r>
        <w:rPr>
          <w:rStyle w:val="FootnoteReference"/>
        </w:rPr>
        <w:footnoteRef/>
      </w:r>
      <w:r>
        <w:t xml:space="preserve"> Source: Information provided by Management.</w:t>
      </w:r>
    </w:p>
  </w:footnote>
  <w:footnote w:id="40">
    <w:p w14:paraId="3A0F8762" w14:textId="6782FF61" w:rsidR="00077A96" w:rsidRDefault="00077A96">
      <w:pPr>
        <w:pStyle w:val="FootnoteText"/>
      </w:pPr>
      <w:r>
        <w:rPr>
          <w:rStyle w:val="FootnoteReference"/>
        </w:rPr>
        <w:footnoteRef/>
      </w:r>
      <w:r>
        <w:t xml:space="preserve"> Source: </w:t>
      </w:r>
      <w:del w:id="327" w:author="Ayush Mittal" w:date="2019-05-06T18:24:00Z">
        <w:r w:rsidDel="00D3249A">
          <w:delText xml:space="preserve">R&amp;M </w:delText>
        </w:r>
      </w:del>
      <w:r>
        <w:t>Report, January 2019, “</w:t>
      </w:r>
      <w:r w:rsidRPr="005C772E">
        <w:t>Idiopathic Pulmonary Fibrosis Treatment Market - Forecasts from 2019 to 2024</w:t>
      </w:r>
      <w:r>
        <w:t xml:space="preserve">”, </w:t>
      </w:r>
      <w:r w:rsidRPr="005C772E">
        <w:t>https://www.researchandmarkets.com/reports/4756648/idiopathic-pulmonary-fibrosis-treatment-market</w:t>
      </w:r>
      <w:r>
        <w:t>.</w:t>
      </w:r>
    </w:p>
  </w:footnote>
  <w:footnote w:id="41">
    <w:p w14:paraId="2CCCEC0E" w14:textId="38EC3AE2" w:rsidR="00077A96" w:rsidRDefault="00077A96">
      <w:pPr>
        <w:pStyle w:val="FootnoteText"/>
      </w:pPr>
      <w:r>
        <w:rPr>
          <w:rStyle w:val="FootnoteReference"/>
        </w:rPr>
        <w:footnoteRef/>
      </w:r>
      <w:r>
        <w:t xml:space="preserve"> Ibid.</w:t>
      </w:r>
    </w:p>
  </w:footnote>
  <w:footnote w:id="42">
    <w:p w14:paraId="398AB8B6" w14:textId="64C7FEB3" w:rsidR="00077A96" w:rsidRDefault="00077A96">
      <w:pPr>
        <w:pStyle w:val="FootnoteText"/>
      </w:pPr>
      <w:r>
        <w:rPr>
          <w:rStyle w:val="FootnoteReference"/>
        </w:rPr>
        <w:footnoteRef/>
      </w:r>
      <w:r>
        <w:t xml:space="preserve"> Source: </w:t>
      </w:r>
      <w:del w:id="330" w:author="Ayush Mittal" w:date="2019-05-06T18:24:00Z">
        <w:r w:rsidDel="00D3249A">
          <w:delText xml:space="preserve">oprnPR </w:delText>
        </w:r>
      </w:del>
      <w:r>
        <w:t>Report, October 2018, “</w:t>
      </w:r>
      <w:r w:rsidRPr="006B2FE2">
        <w:t>Cystic Fibrosis Market Future Growth 2018-2026 by Global Top Players</w:t>
      </w:r>
      <w:r>
        <w:t xml:space="preserve">…”, </w:t>
      </w:r>
      <w:r w:rsidRPr="00AB52B9">
        <w:t>https://www.openpr.com/news/1315153/Cystic-Fibrosis-Market-Future-Growth-2018-2026-by-Global-Top-Players-AbbVie-Aurora-Biosciences-Bayer-EryDel-Genentech-Novartis-Polydex-Pharmaceuticals-and-Roche-AG.html</w:t>
      </w:r>
    </w:p>
  </w:footnote>
  <w:footnote w:id="43">
    <w:p w14:paraId="0E5DAC2A" w14:textId="03F46DBA" w:rsidR="00077A96" w:rsidRDefault="00077A96">
      <w:pPr>
        <w:pStyle w:val="FootnoteText"/>
      </w:pPr>
      <w:r>
        <w:rPr>
          <w:rStyle w:val="FootnoteReference"/>
        </w:rPr>
        <w:footnoteRef/>
      </w:r>
      <w:r>
        <w:t xml:space="preserve"> Ibid.</w:t>
      </w:r>
    </w:p>
  </w:footnote>
  <w:footnote w:id="44">
    <w:p w14:paraId="75F4DB05" w14:textId="21481F2B" w:rsidR="00077A96" w:rsidRDefault="00077A96">
      <w:pPr>
        <w:pStyle w:val="FootnoteText"/>
      </w:pPr>
      <w:r>
        <w:rPr>
          <w:rStyle w:val="FootnoteReference"/>
        </w:rPr>
        <w:footnoteRef/>
      </w:r>
      <w:r>
        <w:t xml:space="preserve"> Source: </w:t>
      </w:r>
      <w:r w:rsidRPr="00AB52B9">
        <w:t>https://www.cff.org/What-is-CF/About-Cystic-Fibrosis/</w:t>
      </w:r>
      <w:r>
        <w:t>.</w:t>
      </w:r>
    </w:p>
  </w:footnote>
  <w:footnote w:id="45">
    <w:p w14:paraId="108BF5F4" w14:textId="4CE9D415" w:rsidR="00077A96" w:rsidRPr="003722ED" w:rsidRDefault="00077A96" w:rsidP="00C67F6D">
      <w:pPr>
        <w:pStyle w:val="FootnoteText"/>
        <w:rPr>
          <w:lang w:val="en-IN"/>
        </w:rPr>
      </w:pPr>
      <w:r w:rsidRPr="003722ED">
        <w:rPr>
          <w:rStyle w:val="FootnoteReference"/>
        </w:rPr>
        <w:footnoteRef/>
      </w:r>
      <w:r w:rsidRPr="003722ED">
        <w:rPr>
          <w:rStyle w:val="FootnoteReference"/>
        </w:rPr>
        <w:t xml:space="preserve"> </w:t>
      </w:r>
      <w:ins w:id="331" w:author="Ayush Mittal" w:date="2019-05-06T18:24:00Z">
        <w:r>
          <w:t xml:space="preserve">Source: </w:t>
        </w:r>
      </w:ins>
      <w:r w:rsidRPr="003722ED">
        <w:t>Report</w:t>
      </w:r>
      <w:r>
        <w:t>,</w:t>
      </w:r>
      <w:r w:rsidRPr="003722ED">
        <w:t xml:space="preserve"> </w:t>
      </w:r>
      <w:ins w:id="332" w:author="Ayush Mittal" w:date="2019-05-06T18:26:00Z">
        <w:r w:rsidRPr="003722ED">
          <w:t xml:space="preserve">April 2018, </w:t>
        </w:r>
      </w:ins>
      <w:r w:rsidRPr="003722ED">
        <w:t xml:space="preserve">“Global Cystic Fibrosis Market Report: 2028”, </w:t>
      </w:r>
      <w:del w:id="333" w:author="Ayush Mittal" w:date="2019-05-06T18:26:00Z">
        <w:r w:rsidRPr="003722ED" w:rsidDel="007F2092">
          <w:delText xml:space="preserve">dated April 3, 2018, </w:delText>
        </w:r>
      </w:del>
      <w:r w:rsidRPr="003722ED">
        <w:t>http://www.effemarket.com/global-cystic-fibrosis-market-report-2028.php.</w:t>
      </w:r>
    </w:p>
  </w:footnote>
  <w:footnote w:id="46">
    <w:p w14:paraId="64675766" w14:textId="74E7BC2F" w:rsidR="00077A96" w:rsidRDefault="00077A96" w:rsidP="00C67F6D">
      <w:pPr>
        <w:pStyle w:val="RNAFootnote1"/>
      </w:pPr>
      <w:r>
        <w:rPr>
          <w:rStyle w:val="FootnoteReference"/>
        </w:rPr>
        <w:footnoteRef/>
      </w:r>
      <w:r>
        <w:t xml:space="preserve"> Source:</w:t>
      </w:r>
      <w:ins w:id="334" w:author="Nishant Soni" w:date="2019-05-09T18:31:00Z">
        <w:r>
          <w:t xml:space="preserve"> </w:t>
        </w:r>
      </w:ins>
      <w:del w:id="335" w:author="Nishant Soni" w:date="2019-05-09T18:31:00Z">
        <w:r w:rsidDel="0027229C">
          <w:delText xml:space="preserve"> </w:delText>
        </w:r>
      </w:del>
      <w:r w:rsidRPr="00012A66">
        <w:t>https://www.fda.gov/downloads/AboutFDA/CentersOffices/OfficeofMedicalProductsandTobacco/CDER/ReportsBudgets/UCM591976.pdf</w:t>
      </w:r>
      <w:r>
        <w:t>.</w:t>
      </w:r>
    </w:p>
  </w:footnote>
  <w:footnote w:id="47">
    <w:p w14:paraId="6B90C203" w14:textId="77777777" w:rsidR="00077A96" w:rsidRPr="003722ED" w:rsidRDefault="00077A96" w:rsidP="00C67F6D">
      <w:pPr>
        <w:pStyle w:val="FootnoteText"/>
        <w:rPr>
          <w:lang w:val="en-IN"/>
        </w:rPr>
      </w:pPr>
      <w:r w:rsidRPr="003722ED">
        <w:rPr>
          <w:rStyle w:val="FootnoteReference"/>
        </w:rPr>
        <w:footnoteRef/>
      </w:r>
      <w:r w:rsidRPr="003722ED">
        <w:rPr>
          <w:rStyle w:val="FootnoteReference"/>
        </w:rPr>
        <w:t xml:space="preserve"> </w:t>
      </w:r>
      <w:r w:rsidRPr="003722ED">
        <w:t>Source: https://www.the-nash-education-program.com/what-is-nash/</w:t>
      </w:r>
      <w:r>
        <w:t>.</w:t>
      </w:r>
    </w:p>
  </w:footnote>
  <w:footnote w:id="48">
    <w:p w14:paraId="464471C0" w14:textId="2CAF58B8" w:rsidR="00077A96" w:rsidRDefault="00077A96">
      <w:pPr>
        <w:pStyle w:val="FootnoteText"/>
      </w:pPr>
      <w:r>
        <w:rPr>
          <w:rStyle w:val="FootnoteReference"/>
        </w:rPr>
        <w:footnoteRef/>
      </w:r>
      <w:r>
        <w:t xml:space="preserve"> </w:t>
      </w:r>
      <w:r w:rsidRPr="00C13FDB">
        <w:t>7MM = US, Germany, France, Italy, Spain, the UK, and Japan.</w:t>
      </w:r>
    </w:p>
  </w:footnote>
  <w:footnote w:id="49">
    <w:p w14:paraId="4CCF8E5E" w14:textId="45D2D525" w:rsidR="00077A96" w:rsidRDefault="00077A96">
      <w:pPr>
        <w:pStyle w:val="FootnoteText"/>
      </w:pPr>
      <w:r>
        <w:rPr>
          <w:rStyle w:val="FootnoteReference"/>
        </w:rPr>
        <w:footnoteRef/>
      </w:r>
      <w:r>
        <w:t xml:space="preserve"> Source: </w:t>
      </w:r>
      <w:r w:rsidRPr="00C13FDB">
        <w:t>https://www.prnewswire.com/news-releases/nonalcoholic-steatohepatitis-nash-market-analysis-market-size-epidemiology-leading-companies-and-competitive-analysis-by-delveinsight-831263698.html</w:t>
      </w:r>
      <w:r>
        <w:t>.</w:t>
      </w:r>
    </w:p>
  </w:footnote>
  <w:footnote w:id="50">
    <w:p w14:paraId="366AB70B" w14:textId="58802EC6" w:rsidR="00077A96" w:rsidRDefault="00077A96">
      <w:pPr>
        <w:pStyle w:val="FootnoteText"/>
      </w:pPr>
      <w:ins w:id="395" w:author="Ayush Mittal" w:date="2019-05-06T18:23:00Z">
        <w:r>
          <w:rPr>
            <w:rStyle w:val="FootnoteReference"/>
          </w:rPr>
          <w:footnoteRef/>
        </w:r>
        <w:r>
          <w:t xml:space="preserve"> </w:t>
        </w:r>
      </w:ins>
      <w:ins w:id="396" w:author="Ayush Mittal" w:date="2019-05-06T18:25:00Z">
        <w:r>
          <w:t>Source: Report, February 2019, “</w:t>
        </w:r>
      </w:ins>
      <w:ins w:id="397" w:author="Ayush Mittal" w:date="2019-05-06T18:31:00Z">
        <w:r w:rsidRPr="007F2092">
          <w:t xml:space="preserve">Non-Alcoholic Steatohepatitis (NASH) Market </w:t>
        </w:r>
        <w:proofErr w:type="gramStart"/>
        <w:r w:rsidRPr="007F2092">
          <w:t>To</w:t>
        </w:r>
        <w:proofErr w:type="gramEnd"/>
        <w:r w:rsidRPr="007F2092">
          <w:t xml:space="preserve"> Reach USD 13.38 Billion</w:t>
        </w:r>
        <w:r>
          <w:t>…</w:t>
        </w:r>
      </w:ins>
      <w:ins w:id="398" w:author="Ayush Mittal" w:date="2019-05-06T18:26:00Z">
        <w:r>
          <w:t>”,</w:t>
        </w:r>
      </w:ins>
      <w:ins w:id="399" w:author="Ayush Mittal" w:date="2019-05-06T18:31:00Z">
        <w:r>
          <w:t xml:space="preserve"> </w:t>
        </w:r>
        <w:r w:rsidRPr="007F2092">
          <w:t>https://www.globenewswire.com/news-release/2019/02/27/1743425/0/en/Non-Alcoholic-Steatohepatitis-NASH-Market-To-Reach-USD-13-38-Billion-By-2026-Reports-And-Data.html</w:t>
        </w:r>
        <w:r>
          <w:t>.</w:t>
        </w:r>
      </w:ins>
    </w:p>
  </w:footnote>
  <w:footnote w:id="51">
    <w:p w14:paraId="2B6FE4C0" w14:textId="7410A2E1" w:rsidR="00077A96" w:rsidRPr="003722ED" w:rsidRDefault="00077A96" w:rsidP="00C67F6D">
      <w:pPr>
        <w:pStyle w:val="FootnoteText"/>
        <w:rPr>
          <w:lang w:val="en-IN"/>
        </w:rPr>
      </w:pPr>
      <w:r w:rsidRPr="003722ED">
        <w:rPr>
          <w:rStyle w:val="FootnoteReference"/>
        </w:rPr>
        <w:footnoteRef/>
      </w:r>
      <w:r w:rsidRPr="003722ED">
        <w:rPr>
          <w:rStyle w:val="FootnoteReference"/>
        </w:rPr>
        <w:t xml:space="preserve"> </w:t>
      </w:r>
      <w:ins w:id="402" w:author="Ayush Mittal" w:date="2019-05-06T18:23:00Z">
        <w:r>
          <w:t xml:space="preserve">Source: </w:t>
        </w:r>
      </w:ins>
      <w:r w:rsidRPr="003722ED">
        <w:t>Report</w:t>
      </w:r>
      <w:r>
        <w:t>,</w:t>
      </w:r>
      <w:ins w:id="403" w:author="Ayush Mittal" w:date="2019-05-06T18:26:00Z">
        <w:r w:rsidRPr="007F2092">
          <w:t xml:space="preserve"> </w:t>
        </w:r>
        <w:r w:rsidRPr="003722ED">
          <w:t>June 2018,</w:t>
        </w:r>
      </w:ins>
      <w:r w:rsidRPr="003722ED">
        <w:t xml:space="preserve"> “Non-Alcoholic Steatohepatitis (NASH) Market by Drug Type, and Sales Channel - Global Opportunity Analysis and Industry Forecast, 2021-2025”, </w:t>
      </w:r>
      <w:del w:id="404" w:author="Ayush Mittal" w:date="2019-05-06T18:26:00Z">
        <w:r w:rsidRPr="003722ED" w:rsidDel="007F2092">
          <w:delText xml:space="preserve">published in June 2018, </w:delText>
        </w:r>
      </w:del>
      <w:r w:rsidRPr="003722ED">
        <w:t>https://www.alliedmarketresearch.com/nonalcoholic-steatohepatitis-NASH-market.</w:t>
      </w:r>
    </w:p>
  </w:footnote>
  <w:footnote w:id="52">
    <w:p w14:paraId="7EA776BC" w14:textId="6DA2AF41" w:rsidR="00077A96" w:rsidRPr="003722ED" w:rsidRDefault="00077A96" w:rsidP="00C67F6D">
      <w:pPr>
        <w:pStyle w:val="FootnoteText"/>
        <w:rPr>
          <w:lang w:val="en-IN"/>
        </w:rPr>
      </w:pPr>
      <w:r w:rsidRPr="003722ED">
        <w:rPr>
          <w:rStyle w:val="FootnoteReference"/>
        </w:rPr>
        <w:footnoteRef/>
      </w:r>
      <w:bookmarkStart w:id="406" w:name="_Hlk520128003"/>
      <w:r>
        <w:t xml:space="preserve"> </w:t>
      </w:r>
      <w:ins w:id="407" w:author="Ayush Mittal" w:date="2019-05-06T18:29:00Z">
        <w:r>
          <w:t xml:space="preserve">Source: </w:t>
        </w:r>
      </w:ins>
      <w:r w:rsidRPr="003722ED">
        <w:t>Report</w:t>
      </w:r>
      <w:r>
        <w:t>,</w:t>
      </w:r>
      <w:r w:rsidRPr="003722ED">
        <w:t xml:space="preserve"> </w:t>
      </w:r>
      <w:ins w:id="408" w:author="Ayush Mittal" w:date="2019-05-06T18:28:00Z">
        <w:r w:rsidRPr="003722ED">
          <w:t>February 2018</w:t>
        </w:r>
      </w:ins>
      <w:ins w:id="409" w:author="Ayush Mittal" w:date="2019-05-06T18:29:00Z">
        <w:r>
          <w:t>,</w:t>
        </w:r>
      </w:ins>
      <w:ins w:id="410" w:author="Ayush Mittal" w:date="2019-05-06T18:28:00Z">
        <w:r w:rsidRPr="003722ED">
          <w:t xml:space="preserve"> </w:t>
        </w:r>
      </w:ins>
      <w:r w:rsidRPr="003722ED">
        <w:t>“Global Non-Alcoholic Steatohepatitis (NASH) Market 2017-2025</w:t>
      </w:r>
      <w:ins w:id="411" w:author="Ayush Mittal" w:date="2019-05-06T18:30:00Z">
        <w:r>
          <w:t>…</w:t>
        </w:r>
      </w:ins>
      <w:del w:id="412" w:author="Ayush Mittal" w:date="2019-05-06T18:30:00Z">
        <w:r w:rsidRPr="003722ED" w:rsidDel="007F2092">
          <w:delText xml:space="preserve"> - Expected to Expand at an Extraordinary 46.1% CAGR</w:delText>
        </w:r>
      </w:del>
      <w:del w:id="413" w:author="Ayush Mittal" w:date="2019-05-06T18:28:00Z">
        <w:r w:rsidRPr="003722ED" w:rsidDel="007F2092">
          <w:delText xml:space="preserve"> - ResearchAndMarkets.com</w:delText>
        </w:r>
      </w:del>
      <w:r w:rsidRPr="003722ED">
        <w:t xml:space="preserve">”, </w:t>
      </w:r>
      <w:del w:id="414" w:author="Ayush Mittal" w:date="2019-05-06T18:28:00Z">
        <w:r w:rsidRPr="003722ED" w:rsidDel="007F2092">
          <w:delText xml:space="preserve">dated February 12, 2018, </w:delText>
        </w:r>
      </w:del>
      <w:r w:rsidRPr="003722ED">
        <w:t>https://www.businesswire.com/news/home/20180212005608/en/Global-Non-Alcoholic-Steatohepatitis-NASH-Market-2017-2025--.</w:t>
      </w:r>
      <w:bookmarkEnd w:id="406"/>
    </w:p>
  </w:footnote>
  <w:footnote w:id="53">
    <w:p w14:paraId="395C8B28" w14:textId="2E6605F4" w:rsidR="00077A96" w:rsidRPr="003722ED" w:rsidRDefault="00077A96" w:rsidP="00C67F6D">
      <w:pPr>
        <w:pStyle w:val="FootnoteText"/>
        <w:rPr>
          <w:lang w:val="en-IN"/>
        </w:rPr>
      </w:pPr>
      <w:r w:rsidRPr="003722ED">
        <w:rPr>
          <w:rStyle w:val="FootnoteReference"/>
        </w:rPr>
        <w:footnoteRef/>
      </w:r>
      <w:r>
        <w:t xml:space="preserve"> </w:t>
      </w:r>
      <w:del w:id="416" w:author="Ayush Mittal" w:date="2019-05-06T18:25:00Z">
        <w:r w:rsidDel="00D3249A">
          <w:delText>Press Release,</w:delText>
        </w:r>
        <w:r w:rsidRPr="003722ED" w:rsidDel="00D3249A">
          <w:delText xml:space="preserve"> “Global Idiopathic Pulmonary Fibrosis Market Analysis &amp; Industry Forecast 2017-2023, With an Expected CAGR of Almost 12% - ResearchAndMarkets.com”, dated June 8, 2018</w:delText>
        </w:r>
      </w:del>
      <w:ins w:id="417" w:author="Ayush Mittal" w:date="2019-05-06T18:25:00Z">
        <w:r>
          <w:t xml:space="preserve">Source: </w:t>
        </w:r>
      </w:ins>
      <w:del w:id="418" w:author="Ayush Mittal" w:date="2019-05-06T18:25:00Z">
        <w:r w:rsidRPr="003722ED" w:rsidDel="00D3249A">
          <w:delText xml:space="preserve">, </w:delText>
        </w:r>
      </w:del>
      <w:r w:rsidRPr="003722ED">
        <w:t>https://www.businesswire.com/news/home/20180608005345/en/Global-Idiopathic-Pulmonary-Fibrosis-Market-Analysis-Industry.</w:t>
      </w:r>
    </w:p>
  </w:footnote>
  <w:footnote w:id="54">
    <w:p w14:paraId="3E0E0706" w14:textId="4B2E6B6F" w:rsidR="00077A96" w:rsidRDefault="00077A96">
      <w:pPr>
        <w:pStyle w:val="FootnoteText"/>
      </w:pPr>
      <w:r>
        <w:rPr>
          <w:rStyle w:val="FootnoteReference"/>
        </w:rPr>
        <w:footnoteRef/>
      </w:r>
      <w:r>
        <w:t xml:space="preserve"> Source: </w:t>
      </w:r>
      <w:r w:rsidRPr="00AB52B9">
        <w:t>https://www.marketwatch.com/press-release/global-cystic-fibrosis-cf-therapeutics-market-2019-by-top-manufactures-product-types-and-applications-2019-01-25</w:t>
      </w:r>
      <w:r>
        <w:t>.</w:t>
      </w:r>
    </w:p>
  </w:footnote>
  <w:footnote w:id="55">
    <w:p w14:paraId="17D6310D" w14:textId="77777777" w:rsidR="00077A96" w:rsidRDefault="00077A96" w:rsidP="00AD0266">
      <w:pPr>
        <w:pStyle w:val="FootnoteText"/>
        <w:rPr>
          <w:ins w:id="424" w:author="Ayush Mittal" w:date="2019-05-06T18:49:00Z"/>
        </w:rPr>
      </w:pPr>
      <w:ins w:id="425" w:author="Ayush Mittal" w:date="2019-05-06T18:49:00Z">
        <w:r>
          <w:rPr>
            <w:rStyle w:val="FootnoteReference"/>
          </w:rPr>
          <w:footnoteRef/>
        </w:r>
        <w:r>
          <w:t xml:space="preserve"> Source: Report, February 2019, “</w:t>
        </w:r>
        <w:r w:rsidRPr="007F2092">
          <w:t xml:space="preserve">Non-Alcoholic Steatohepatitis (NASH) Market </w:t>
        </w:r>
        <w:proofErr w:type="gramStart"/>
        <w:r w:rsidRPr="007F2092">
          <w:t>To</w:t>
        </w:r>
        <w:proofErr w:type="gramEnd"/>
        <w:r w:rsidRPr="007F2092">
          <w:t xml:space="preserve"> Reach USD 13.38 Billion</w:t>
        </w:r>
        <w:r>
          <w:t xml:space="preserve">…”, </w:t>
        </w:r>
        <w:r w:rsidRPr="007F2092">
          <w:t>https://www.globenewswire.com/news-release/2019/02/27/1743425/0/en/Non-Alcoholic-Steatohepatitis-NASH-Market-To-Reach-USD-13-38-Billion-By-2026-Reports-And-Data.html</w:t>
        </w:r>
        <w:r>
          <w:t>.</w:t>
        </w:r>
      </w:ins>
    </w:p>
  </w:footnote>
  <w:footnote w:id="56">
    <w:p w14:paraId="4B7749C6" w14:textId="6C01B05C" w:rsidR="00077A96" w:rsidRPr="003722ED" w:rsidRDefault="00077A96" w:rsidP="00C67F6D">
      <w:pPr>
        <w:pStyle w:val="FootnoteText"/>
        <w:rPr>
          <w:lang w:val="en-IN"/>
        </w:rPr>
      </w:pPr>
      <w:r w:rsidRPr="003722ED">
        <w:rPr>
          <w:rStyle w:val="FootnoteReference"/>
        </w:rPr>
        <w:footnoteRef/>
      </w:r>
      <w:r w:rsidRPr="003722ED">
        <w:rPr>
          <w:rStyle w:val="FootnoteReference"/>
        </w:rPr>
        <w:t xml:space="preserve"> </w:t>
      </w:r>
      <w:ins w:id="429" w:author="Ayush Mittal" w:date="2019-05-06T18:29:00Z">
        <w:r>
          <w:t xml:space="preserve">Source: </w:t>
        </w:r>
      </w:ins>
      <w:r w:rsidRPr="003722ED">
        <w:t>Report</w:t>
      </w:r>
      <w:r>
        <w:t>,</w:t>
      </w:r>
      <w:r w:rsidRPr="003722ED">
        <w:t xml:space="preserve"> </w:t>
      </w:r>
      <w:ins w:id="430" w:author="Ayush Mittal" w:date="2019-05-06T18:29:00Z">
        <w:r w:rsidRPr="003722ED">
          <w:t xml:space="preserve">June 2018, </w:t>
        </w:r>
      </w:ins>
      <w:r w:rsidRPr="003722ED">
        <w:t xml:space="preserve">“Non-Alcoholic Steatohepatitis (NASH) Market by Drug Type, and Sales Channel - Global Opportunity Analysis and Industry Forecast, 2021-2025”, </w:t>
      </w:r>
      <w:del w:id="431" w:author="Ayush Mittal" w:date="2019-05-06T18:29:00Z">
        <w:r w:rsidRPr="003722ED" w:rsidDel="007F2092">
          <w:delText xml:space="preserve">published in June 2018, </w:delText>
        </w:r>
      </w:del>
      <w:r w:rsidRPr="003722ED">
        <w:t>https://www.alliedmarketresearch.com/nonalcoholic-steatohepatitis-NASH-market.</w:t>
      </w:r>
    </w:p>
  </w:footnote>
  <w:footnote w:id="57">
    <w:p w14:paraId="06220E3D" w14:textId="77777777" w:rsidR="00077A96" w:rsidRPr="00C029FC" w:rsidRDefault="00077A96" w:rsidP="00A42EEC">
      <w:pPr>
        <w:pStyle w:val="RNAFootnote1"/>
      </w:pPr>
      <w:r w:rsidRPr="00C029FC">
        <w:rPr>
          <w:rStyle w:val="FootnoteReference"/>
        </w:rPr>
        <w:footnoteRef/>
      </w:r>
      <w:r w:rsidRPr="00C029FC">
        <w:t xml:space="preserve"> Originally created in 1973, the Black</w:t>
      </w:r>
      <w:r w:rsidRPr="00C029FC">
        <w:rPr>
          <w:rFonts w:ascii="Cambria Math" w:hAnsi="Cambria Math" w:cs="Cambria Math"/>
        </w:rPr>
        <w:t>‐</w:t>
      </w:r>
      <w:r w:rsidRPr="00C029FC">
        <w:t>Scholes option pricing model attempts to calculate the price of an option by considering several key factors, such as the underlying security price, exercise price, expiration date, risk</w:t>
      </w:r>
      <w:r w:rsidRPr="00C029FC">
        <w:rPr>
          <w:rFonts w:ascii="Cambria Math" w:hAnsi="Cambria Math" w:cs="Cambria Math"/>
        </w:rPr>
        <w:t>‐</w:t>
      </w:r>
      <w:r w:rsidRPr="00C029FC">
        <w:t>free rate and the standard deviation of a stock’s return. Numerous assumptions underlie Black</w:t>
      </w:r>
      <w:r w:rsidRPr="00C029FC">
        <w:rPr>
          <w:rFonts w:ascii="Cambria Math" w:hAnsi="Cambria Math" w:cs="Cambria Math"/>
        </w:rPr>
        <w:t>‐</w:t>
      </w:r>
      <w:r w:rsidRPr="00C029FC">
        <w:t>Scholes, including but not limited to, the log</w:t>
      </w:r>
      <w:r w:rsidRPr="00C029FC">
        <w:rPr>
          <w:rFonts w:ascii="Cambria Math" w:hAnsi="Cambria Math" w:cs="Cambria Math"/>
        </w:rPr>
        <w:t>‐</w:t>
      </w:r>
      <w:r w:rsidRPr="00C029FC">
        <w:t>normal distribution of returns, and static risk</w:t>
      </w:r>
      <w:r w:rsidRPr="00C029FC">
        <w:rPr>
          <w:rFonts w:ascii="Cambria Math" w:hAnsi="Cambria Math" w:cs="Cambria Math"/>
        </w:rPr>
        <w:t>‐</w:t>
      </w:r>
      <w:r w:rsidRPr="00C029FC">
        <w:t>free rates and volatility.</w:t>
      </w:r>
    </w:p>
  </w:footnote>
  <w:footnote w:id="58">
    <w:p w14:paraId="6388F19B" w14:textId="77777777" w:rsidR="00077A96" w:rsidRPr="007B4C07" w:rsidRDefault="00077A96">
      <w:pPr>
        <w:pStyle w:val="RNAFootnote1"/>
      </w:pPr>
      <w:r w:rsidRPr="00C029FC">
        <w:rPr>
          <w:rStyle w:val="FootnoteReference"/>
        </w:rPr>
        <w:footnoteRef/>
      </w:r>
      <w:r w:rsidRPr="00C029FC">
        <w:t xml:space="preserve"> The binomial model was first proposed by Cox, Ross and Rubinstein in 1979, and essentially uses a “discrete-time” (lattice based) model of the varying price over time of the underlying financial instrument. In general, such models do not have closed-form solutions.</w:t>
      </w:r>
    </w:p>
  </w:footnote>
  <w:footnote w:id="59">
    <w:p w14:paraId="17A9B109" w14:textId="409D6636" w:rsidR="00077A96" w:rsidRPr="00474556" w:rsidRDefault="00077A96">
      <w:pPr>
        <w:pStyle w:val="RNAFootnote1"/>
      </w:pPr>
      <w:r w:rsidRPr="00474556">
        <w:rPr>
          <w:rStyle w:val="FootnoteReference"/>
        </w:rPr>
        <w:footnoteRef/>
      </w:r>
      <w:r w:rsidRPr="00474556">
        <w:t xml:space="preserve"> Gary R. Trugman, Understanding Business Valuation, (American Institute of Certified Public Accounts, 2002), </w:t>
      </w:r>
      <w:proofErr w:type="spellStart"/>
      <w:r w:rsidRPr="00474556">
        <w:t>pg</w:t>
      </w:r>
      <w:proofErr w:type="spellEnd"/>
      <w:r w:rsidRPr="00474556">
        <w:t xml:space="preserve"> 325</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2520F" w14:textId="4C937B8A" w:rsidR="00077A96" w:rsidRPr="00DE5618" w:rsidRDefault="00077A96" w:rsidP="00573796">
    <w:pPr>
      <w:pStyle w:val="TableHeader"/>
      <w:rPr>
        <w:rFonts w:ascii="Georgia" w:eastAsia="Calibri" w:hAnsi="Georgia"/>
        <w:color w:val="2E74B5" w:themeColor="accent2" w:themeShade="BF"/>
        <w:sz w:val="22"/>
        <w:szCs w:val="24"/>
      </w:rPr>
    </w:pPr>
    <w:r>
      <w:rPr>
        <w:rFonts w:ascii="Georgia" w:hAnsi="Georgia"/>
        <w:color w:val="2E74B5" w:themeColor="accent2" w:themeShade="BF"/>
        <w:sz w:val="22"/>
        <w:szCs w:val="24"/>
      </w:rPr>
      <w:t xml:space="preserve">Pliant Therapeutics, Inc. </w:t>
    </w:r>
    <w:r w:rsidRPr="00DE5618">
      <w:rPr>
        <w:rFonts w:ascii="Georgia" w:hAnsi="Georgia"/>
        <w:color w:val="2E74B5" w:themeColor="accent2" w:themeShade="BF"/>
        <w:sz w:val="22"/>
        <w:szCs w:val="24"/>
      </w:rPr>
      <w:t xml:space="preserve"> Common Stock Valuation</w:t>
    </w:r>
    <w:r w:rsidRPr="00DE5618">
      <w:rPr>
        <w:rFonts w:ascii="Georgia" w:eastAsia="Calibri" w:hAnsi="Georgia"/>
        <w:color w:val="2E74B5" w:themeColor="accent2" w:themeShade="BF"/>
        <w:sz w:val="22"/>
        <w:szCs w:val="24"/>
      </w:rPr>
      <w:ptab w:relativeTo="margin" w:alignment="center" w:leader="none"/>
    </w:r>
    <w:r w:rsidRPr="00DE5618">
      <w:rPr>
        <w:rFonts w:ascii="Georgia" w:eastAsia="Calibri" w:hAnsi="Georgia"/>
        <w:color w:val="2E74B5" w:themeColor="accent2" w:themeShade="BF"/>
        <w:sz w:val="22"/>
        <w:szCs w:val="24"/>
      </w:rPr>
      <w:ptab w:relativeTo="margin" w:alignment="right" w:leader="none"/>
    </w:r>
  </w:p>
  <w:p w14:paraId="2472DB20" w14:textId="77777777" w:rsidR="00077A96" w:rsidRDefault="00077A96">
    <w:pPr>
      <w:pStyle w:val="Header"/>
    </w:pPr>
    <w:r>
      <w:rPr>
        <w:noProof/>
      </w:rPr>
      <w:drawing>
        <wp:anchor distT="0" distB="0" distL="114300" distR="114300" simplePos="0" relativeHeight="251661312" behindDoc="1" locked="0" layoutInCell="1" allowOverlap="1" wp14:anchorId="6D643BB5" wp14:editId="395389A3">
          <wp:simplePos x="0" y="0"/>
          <wp:positionH relativeFrom="column">
            <wp:posOffset>-685800</wp:posOffset>
          </wp:positionH>
          <wp:positionV relativeFrom="paragraph">
            <wp:posOffset>50800</wp:posOffset>
          </wp:positionV>
          <wp:extent cx="7785100" cy="138430"/>
          <wp:effectExtent l="0" t="0" r="12700" b="0"/>
          <wp:wrapNone/>
          <wp:docPr id="7" name="Picture 7" descr="Macintosh HD:Users:jalea13:Desktop:RNA Word Doc:ar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lea13:Desktop:RNA Word Doc:art: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138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D78"/>
    <w:multiLevelType w:val="hybridMultilevel"/>
    <w:tmpl w:val="B14E74C6"/>
    <w:lvl w:ilvl="0" w:tplc="C8E0E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A1B8D"/>
    <w:multiLevelType w:val="hybridMultilevel"/>
    <w:tmpl w:val="68840D00"/>
    <w:lvl w:ilvl="0" w:tplc="C0CA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E19"/>
    <w:multiLevelType w:val="hybridMultilevel"/>
    <w:tmpl w:val="B14E74C6"/>
    <w:lvl w:ilvl="0" w:tplc="C8E0E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64CC7"/>
    <w:multiLevelType w:val="hybridMultilevel"/>
    <w:tmpl w:val="66DEEB2A"/>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25CC9"/>
    <w:multiLevelType w:val="hybridMultilevel"/>
    <w:tmpl w:val="D036580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97DAD"/>
    <w:multiLevelType w:val="hybridMultilevel"/>
    <w:tmpl w:val="741487D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B7CF9"/>
    <w:multiLevelType w:val="hybridMultilevel"/>
    <w:tmpl w:val="A0B8463C"/>
    <w:lvl w:ilvl="0" w:tplc="A9523BC4">
      <w:start w:val="1"/>
      <w:numFmt w:val="lowerRoman"/>
      <w:lvlText w:val="(%1)"/>
      <w:lvlJc w:val="left"/>
      <w:pPr>
        <w:ind w:left="1080" w:hanging="720"/>
      </w:pPr>
      <w:rPr>
        <w:rFonts w:hint="default"/>
      </w:rPr>
    </w:lvl>
    <w:lvl w:ilvl="1" w:tplc="BD38912A">
      <w:start w:val="1"/>
      <w:numFmt w:val="lowerLetter"/>
      <w:lvlText w:val="%2."/>
      <w:lvlJc w:val="left"/>
      <w:pPr>
        <w:ind w:left="1440" w:hanging="360"/>
      </w:pPr>
      <w:rPr>
        <w:rFonts w:ascii="Georgia" w:hAnsi="Georgia" w:hint="default"/>
        <w:color w:val="595959" w:themeColor="text1" w:themeTint="A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14F07"/>
    <w:multiLevelType w:val="hybridMultilevel"/>
    <w:tmpl w:val="3A645A72"/>
    <w:lvl w:ilvl="0" w:tplc="2C66A786">
      <w:start w:val="1"/>
      <w:numFmt w:val="lowerRoman"/>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075AE"/>
    <w:multiLevelType w:val="hybridMultilevel"/>
    <w:tmpl w:val="CC44E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F1C5B"/>
    <w:multiLevelType w:val="hybridMultilevel"/>
    <w:tmpl w:val="20E8B36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E77872"/>
    <w:multiLevelType w:val="hybridMultilevel"/>
    <w:tmpl w:val="EDD0DE6A"/>
    <w:lvl w:ilvl="0" w:tplc="8612D0C0">
      <w:start w:val="1"/>
      <w:numFmt w:val="lowerRoman"/>
      <w:lvlText w:val="(%1)"/>
      <w:lvlJc w:val="left"/>
      <w:pPr>
        <w:ind w:left="1080" w:hanging="720"/>
      </w:pPr>
      <w:rPr>
        <w:rFonts w:hint="default"/>
      </w:rPr>
    </w:lvl>
    <w:lvl w:ilvl="1" w:tplc="08C271BE">
      <w:start w:val="1"/>
      <w:numFmt w:val="lowerLetter"/>
      <w:pStyle w:val="RNABodyCopy-2ndABC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314B7"/>
    <w:multiLevelType w:val="hybridMultilevel"/>
    <w:tmpl w:val="8C6CAC0C"/>
    <w:lvl w:ilvl="0" w:tplc="05862F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8879E0"/>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7A198C"/>
    <w:multiLevelType w:val="hybridMultilevel"/>
    <w:tmpl w:val="5010DF5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45085"/>
    <w:multiLevelType w:val="hybridMultilevel"/>
    <w:tmpl w:val="A7CE03D0"/>
    <w:lvl w:ilvl="0" w:tplc="45122116">
      <w:start w:val="1"/>
      <w:numFmt w:val="lowerRoman"/>
      <w:lvlText w:val="(%1)"/>
      <w:lvlJc w:val="left"/>
      <w:pPr>
        <w:ind w:left="720" w:hanging="360"/>
      </w:pPr>
      <w:rPr>
        <w:rFonts w:ascii="Georgia" w:hAnsi="Georgia"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907B5"/>
    <w:multiLevelType w:val="hybridMultilevel"/>
    <w:tmpl w:val="959875F2"/>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DD3684"/>
    <w:multiLevelType w:val="hybridMultilevel"/>
    <w:tmpl w:val="E7F64AB0"/>
    <w:lvl w:ilvl="0" w:tplc="4386F6F0">
      <w:start w:val="1"/>
      <w:numFmt w:val="decimal"/>
      <w:pStyle w:val="BodyTextNumbered"/>
      <w:lvlText w:val="%1."/>
      <w:lvlJc w:val="right"/>
      <w:pPr>
        <w:tabs>
          <w:tab w:val="num" w:pos="360"/>
        </w:tabs>
        <w:ind w:left="36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D3A3F"/>
    <w:multiLevelType w:val="hybridMultilevel"/>
    <w:tmpl w:val="8AA6A83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215388"/>
    <w:multiLevelType w:val="hybridMultilevel"/>
    <w:tmpl w:val="B79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90509"/>
    <w:multiLevelType w:val="hybridMultilevel"/>
    <w:tmpl w:val="974E069E"/>
    <w:lvl w:ilvl="0" w:tplc="45122116">
      <w:start w:val="1"/>
      <w:numFmt w:val="lowerRoman"/>
      <w:lvlText w:val="(%1)"/>
      <w:lvlJc w:val="left"/>
      <w:pPr>
        <w:ind w:left="720" w:hanging="360"/>
      </w:pPr>
      <w:rPr>
        <w:rFonts w:ascii="Georgia" w:hAnsi="Georgia"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FB7D32"/>
    <w:multiLevelType w:val="hybridMultilevel"/>
    <w:tmpl w:val="5C583444"/>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E7944"/>
    <w:multiLevelType w:val="hybridMultilevel"/>
    <w:tmpl w:val="F92A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6E364B"/>
    <w:multiLevelType w:val="hybridMultilevel"/>
    <w:tmpl w:val="BA5C0EEE"/>
    <w:lvl w:ilvl="0" w:tplc="51AE0C5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083C57"/>
    <w:multiLevelType w:val="hybridMultilevel"/>
    <w:tmpl w:val="47C01408"/>
    <w:lvl w:ilvl="0" w:tplc="07B279E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E63D9B"/>
    <w:multiLevelType w:val="hybridMultilevel"/>
    <w:tmpl w:val="E50E0E08"/>
    <w:lvl w:ilvl="0" w:tplc="DF8A2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771312"/>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F77E3A"/>
    <w:multiLevelType w:val="hybridMultilevel"/>
    <w:tmpl w:val="611AB5A8"/>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235DC"/>
    <w:multiLevelType w:val="hybridMultilevel"/>
    <w:tmpl w:val="CF9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E25AC6"/>
    <w:multiLevelType w:val="hybridMultilevel"/>
    <w:tmpl w:val="2D5A4E8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3330A"/>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B1CE1"/>
    <w:multiLevelType w:val="hybridMultilevel"/>
    <w:tmpl w:val="247E6A2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A5429E"/>
    <w:multiLevelType w:val="hybridMultilevel"/>
    <w:tmpl w:val="BF164330"/>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732A5C"/>
    <w:multiLevelType w:val="hybridMultilevel"/>
    <w:tmpl w:val="6E58C6B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2B3217"/>
    <w:multiLevelType w:val="hybridMultilevel"/>
    <w:tmpl w:val="236C5C0E"/>
    <w:lvl w:ilvl="0" w:tplc="6A26A3D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6866E5"/>
    <w:multiLevelType w:val="hybridMultilevel"/>
    <w:tmpl w:val="32DA45E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363F6"/>
    <w:multiLevelType w:val="hybridMultilevel"/>
    <w:tmpl w:val="7A0463AA"/>
    <w:lvl w:ilvl="0" w:tplc="04090001">
      <w:start w:val="1"/>
      <w:numFmt w:val="bullet"/>
      <w:pStyle w:val="RNABodyCopy-bullets"/>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36FE9"/>
    <w:multiLevelType w:val="hybridMultilevel"/>
    <w:tmpl w:val="31D087AE"/>
    <w:lvl w:ilvl="0" w:tplc="AB788D08">
      <w:start w:val="1"/>
      <w:numFmt w:val="lowerRoman"/>
      <w:pStyle w:val="RNABodyCopy-Numbered"/>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2E64A1"/>
    <w:multiLevelType w:val="hybridMultilevel"/>
    <w:tmpl w:val="7734AC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1BB0525"/>
    <w:multiLevelType w:val="hybridMultilevel"/>
    <w:tmpl w:val="0FE89536"/>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BB36E0"/>
    <w:multiLevelType w:val="hybridMultilevel"/>
    <w:tmpl w:val="B6B6D4A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1D6244"/>
    <w:multiLevelType w:val="hybridMultilevel"/>
    <w:tmpl w:val="12F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C90F4F"/>
    <w:multiLevelType w:val="hybridMultilevel"/>
    <w:tmpl w:val="DDEC578C"/>
    <w:lvl w:ilvl="0" w:tplc="07B279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744639"/>
    <w:multiLevelType w:val="hybridMultilevel"/>
    <w:tmpl w:val="823EE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654F08"/>
    <w:multiLevelType w:val="hybridMultilevel"/>
    <w:tmpl w:val="3CF87EEA"/>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9044A8"/>
    <w:multiLevelType w:val="hybridMultilevel"/>
    <w:tmpl w:val="2B8E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04548D"/>
    <w:multiLevelType w:val="hybridMultilevel"/>
    <w:tmpl w:val="EAA41E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073BC4"/>
    <w:multiLevelType w:val="hybridMultilevel"/>
    <w:tmpl w:val="59743E14"/>
    <w:lvl w:ilvl="0" w:tplc="F39AE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23645D"/>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BC35418"/>
    <w:multiLevelType w:val="hybridMultilevel"/>
    <w:tmpl w:val="ABC09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937371"/>
    <w:multiLevelType w:val="hybridMultilevel"/>
    <w:tmpl w:val="F58202C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690E67"/>
    <w:multiLevelType w:val="hybridMultilevel"/>
    <w:tmpl w:val="C82E304A"/>
    <w:lvl w:ilvl="0" w:tplc="5D4CBB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EA506D"/>
    <w:multiLevelType w:val="hybridMultilevel"/>
    <w:tmpl w:val="39000D52"/>
    <w:lvl w:ilvl="0" w:tplc="DBBEC3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2322FF"/>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17739B1"/>
    <w:multiLevelType w:val="hybridMultilevel"/>
    <w:tmpl w:val="0BA8723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F1305C"/>
    <w:multiLevelType w:val="hybridMultilevel"/>
    <w:tmpl w:val="F67A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6D253C"/>
    <w:multiLevelType w:val="hybridMultilevel"/>
    <w:tmpl w:val="475879E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151E93"/>
    <w:multiLevelType w:val="hybridMultilevel"/>
    <w:tmpl w:val="356E1E1C"/>
    <w:lvl w:ilvl="0" w:tplc="16D68A5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813C24"/>
    <w:multiLevelType w:val="hybridMultilevel"/>
    <w:tmpl w:val="C088AF2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DF5C93"/>
    <w:multiLevelType w:val="hybridMultilevel"/>
    <w:tmpl w:val="6FD006F6"/>
    <w:lvl w:ilvl="0" w:tplc="574200E0">
      <w:start w:val="1"/>
      <w:numFmt w:val="lowerLetter"/>
      <w:lvlText w:val="%1."/>
      <w:lvlJc w:val="left"/>
      <w:pPr>
        <w:ind w:left="720" w:hanging="360"/>
      </w:pPr>
      <w:rPr>
        <w:rFonts w:ascii="Georgia" w:eastAsiaTheme="majorEastAsia"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09270D"/>
    <w:multiLevelType w:val="hybridMultilevel"/>
    <w:tmpl w:val="93908C6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8A6E99"/>
    <w:multiLevelType w:val="hybridMultilevel"/>
    <w:tmpl w:val="73CE0842"/>
    <w:lvl w:ilvl="0" w:tplc="04090001">
      <w:start w:val="1"/>
      <w:numFmt w:val="bullet"/>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15"/>
  </w:num>
  <w:num w:numId="4">
    <w:abstractNumId w:val="8"/>
  </w:num>
  <w:num w:numId="5">
    <w:abstractNumId w:val="31"/>
  </w:num>
  <w:num w:numId="6">
    <w:abstractNumId w:val="48"/>
  </w:num>
  <w:num w:numId="7">
    <w:abstractNumId w:val="7"/>
  </w:num>
  <w:num w:numId="8">
    <w:abstractNumId w:val="23"/>
  </w:num>
  <w:num w:numId="9">
    <w:abstractNumId w:val="20"/>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6"/>
  </w:num>
  <w:num w:numId="13">
    <w:abstractNumId w:val="39"/>
  </w:num>
  <w:num w:numId="14">
    <w:abstractNumId w:val="56"/>
  </w:num>
  <w:num w:numId="15">
    <w:abstractNumId w:val="54"/>
  </w:num>
  <w:num w:numId="16">
    <w:abstractNumId w:val="42"/>
  </w:num>
  <w:num w:numId="17">
    <w:abstractNumId w:val="49"/>
  </w:num>
  <w:num w:numId="18">
    <w:abstractNumId w:val="14"/>
  </w:num>
  <w:num w:numId="19">
    <w:abstractNumId w:val="37"/>
  </w:num>
  <w:num w:numId="20">
    <w:abstractNumId w:val="25"/>
  </w:num>
  <w:num w:numId="21">
    <w:abstractNumId w:val="38"/>
  </w:num>
  <w:num w:numId="22">
    <w:abstractNumId w:val="36"/>
  </w:num>
  <w:num w:numId="23">
    <w:abstractNumId w:val="11"/>
  </w:num>
  <w:num w:numId="24">
    <w:abstractNumId w:val="9"/>
  </w:num>
  <w:num w:numId="25">
    <w:abstractNumId w:val="28"/>
  </w:num>
  <w:num w:numId="26">
    <w:abstractNumId w:val="12"/>
  </w:num>
  <w:num w:numId="27">
    <w:abstractNumId w:val="44"/>
  </w:num>
  <w:num w:numId="28">
    <w:abstractNumId w:val="51"/>
  </w:num>
  <w:num w:numId="29">
    <w:abstractNumId w:val="50"/>
  </w:num>
  <w:num w:numId="30">
    <w:abstractNumId w:val="41"/>
  </w:num>
  <w:num w:numId="31">
    <w:abstractNumId w:val="4"/>
  </w:num>
  <w:num w:numId="32">
    <w:abstractNumId w:val="10"/>
  </w:num>
  <w:num w:numId="33">
    <w:abstractNumId w:val="59"/>
  </w:num>
  <w:num w:numId="34">
    <w:abstractNumId w:val="46"/>
  </w:num>
  <w:num w:numId="35">
    <w:abstractNumId w:val="61"/>
  </w:num>
  <w:num w:numId="36">
    <w:abstractNumId w:val="47"/>
  </w:num>
  <w:num w:numId="37">
    <w:abstractNumId w:val="19"/>
  </w:num>
  <w:num w:numId="38">
    <w:abstractNumId w:val="45"/>
  </w:num>
  <w:num w:numId="39">
    <w:abstractNumId w:val="5"/>
  </w:num>
  <w:num w:numId="40">
    <w:abstractNumId w:val="57"/>
  </w:num>
  <w:num w:numId="41">
    <w:abstractNumId w:val="32"/>
  </w:num>
  <w:num w:numId="42">
    <w:abstractNumId w:val="55"/>
  </w:num>
  <w:num w:numId="43">
    <w:abstractNumId w:val="27"/>
  </w:num>
  <w:num w:numId="44">
    <w:abstractNumId w:val="34"/>
  </w:num>
  <w:num w:numId="45">
    <w:abstractNumId w:val="30"/>
  </w:num>
  <w:num w:numId="46">
    <w:abstractNumId w:val="40"/>
  </w:num>
  <w:num w:numId="47">
    <w:abstractNumId w:val="22"/>
  </w:num>
  <w:num w:numId="48">
    <w:abstractNumId w:val="62"/>
  </w:num>
  <w:num w:numId="49">
    <w:abstractNumId w:val="3"/>
  </w:num>
  <w:num w:numId="50">
    <w:abstractNumId w:val="33"/>
  </w:num>
  <w:num w:numId="51">
    <w:abstractNumId w:val="17"/>
  </w:num>
  <w:num w:numId="52">
    <w:abstractNumId w:val="43"/>
  </w:num>
  <w:num w:numId="53">
    <w:abstractNumId w:val="58"/>
  </w:num>
  <w:num w:numId="54">
    <w:abstractNumId w:val="35"/>
  </w:num>
  <w:num w:numId="55">
    <w:abstractNumId w:val="60"/>
  </w:num>
  <w:num w:numId="56">
    <w:abstractNumId w:val="38"/>
    <w:lvlOverride w:ilvl="0">
      <w:startOverride w:val="1"/>
    </w:lvlOverride>
  </w:num>
  <w:num w:numId="57">
    <w:abstractNumId w:val="21"/>
  </w:num>
  <w:num w:numId="58">
    <w:abstractNumId w:val="38"/>
    <w:lvlOverride w:ilvl="0">
      <w:startOverride w:val="1"/>
    </w:lvlOverride>
  </w:num>
  <w:num w:numId="59">
    <w:abstractNumId w:val="38"/>
    <w:lvlOverride w:ilvl="0">
      <w:startOverride w:val="1"/>
    </w:lvlOverride>
  </w:num>
  <w:num w:numId="60">
    <w:abstractNumId w:val="38"/>
    <w:lvlOverride w:ilvl="0">
      <w:startOverride w:val="1"/>
    </w:lvlOverride>
  </w:num>
  <w:num w:numId="61">
    <w:abstractNumId w:val="38"/>
    <w:lvlOverride w:ilvl="0">
      <w:startOverride w:val="1"/>
    </w:lvlOverride>
  </w:num>
  <w:num w:numId="62">
    <w:abstractNumId w:val="38"/>
    <w:lvlOverride w:ilvl="0">
      <w:startOverride w:val="1"/>
    </w:lvlOverride>
  </w:num>
  <w:num w:numId="63">
    <w:abstractNumId w:val="16"/>
  </w:num>
  <w:num w:numId="64">
    <w:abstractNumId w:val="2"/>
  </w:num>
  <w:num w:numId="65">
    <w:abstractNumId w:val="24"/>
  </w:num>
  <w:num w:numId="66">
    <w:abstractNumId w:val="0"/>
  </w:num>
  <w:num w:numId="67">
    <w:abstractNumId w:val="6"/>
  </w:num>
  <w:num w:numId="68">
    <w:abstractNumId w:val="13"/>
  </w:num>
  <w:num w:numId="69">
    <w:abstractNumId w:val="53"/>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ush Mittal">
    <w15:presenceInfo w15:providerId="AD" w15:userId="S::amittal@knowcraft.in::80201568-316b-4620-ae8e-5a4f0fec5e56"/>
  </w15:person>
  <w15:person w15:author="RNA">
    <w15:presenceInfo w15:providerId="None" w15:userId="RNA"/>
  </w15:person>
  <w15:person w15:author="Nishant Soni">
    <w15:presenceInfo w15:providerId="AD" w15:userId="S::nsoni@knowcraft.in::9533ab61-bbf4-4267-959f-248350dc7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447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1sTQ1NLIwsDA0NzVT0lEKTi0uzszPAykwMq4FAKB7UEctAAAA"/>
  </w:docVars>
  <w:rsids>
    <w:rsidRoot w:val="00573796"/>
    <w:rsid w:val="00000725"/>
    <w:rsid w:val="00005A95"/>
    <w:rsid w:val="000137BE"/>
    <w:rsid w:val="000174F5"/>
    <w:rsid w:val="00020EAC"/>
    <w:rsid w:val="00031953"/>
    <w:rsid w:val="00035858"/>
    <w:rsid w:val="0004645C"/>
    <w:rsid w:val="000503A9"/>
    <w:rsid w:val="00057CC4"/>
    <w:rsid w:val="00067964"/>
    <w:rsid w:val="00077A96"/>
    <w:rsid w:val="00077B52"/>
    <w:rsid w:val="00077E58"/>
    <w:rsid w:val="00081AAD"/>
    <w:rsid w:val="000912D6"/>
    <w:rsid w:val="000A76A9"/>
    <w:rsid w:val="000B33B2"/>
    <w:rsid w:val="000C2435"/>
    <w:rsid w:val="000C5920"/>
    <w:rsid w:val="000D4944"/>
    <w:rsid w:val="000D53CD"/>
    <w:rsid w:val="000E3944"/>
    <w:rsid w:val="000F50E1"/>
    <w:rsid w:val="000F52F8"/>
    <w:rsid w:val="00100F7E"/>
    <w:rsid w:val="00101E1D"/>
    <w:rsid w:val="00101F38"/>
    <w:rsid w:val="0010637E"/>
    <w:rsid w:val="0012528F"/>
    <w:rsid w:val="00134481"/>
    <w:rsid w:val="00136A62"/>
    <w:rsid w:val="00140C46"/>
    <w:rsid w:val="00142478"/>
    <w:rsid w:val="00163783"/>
    <w:rsid w:val="001639E5"/>
    <w:rsid w:val="0017075A"/>
    <w:rsid w:val="00172CCE"/>
    <w:rsid w:val="00181D09"/>
    <w:rsid w:val="00191A1B"/>
    <w:rsid w:val="001A5714"/>
    <w:rsid w:val="001A7424"/>
    <w:rsid w:val="001B3B0A"/>
    <w:rsid w:val="001B4D08"/>
    <w:rsid w:val="001D12FA"/>
    <w:rsid w:val="001D4F25"/>
    <w:rsid w:val="001E1B5C"/>
    <w:rsid w:val="001E3D8B"/>
    <w:rsid w:val="00200EDE"/>
    <w:rsid w:val="00201C0E"/>
    <w:rsid w:val="00203C9E"/>
    <w:rsid w:val="002141FE"/>
    <w:rsid w:val="00214EB3"/>
    <w:rsid w:val="002154DF"/>
    <w:rsid w:val="00215FF4"/>
    <w:rsid w:val="00233E4C"/>
    <w:rsid w:val="00253D1B"/>
    <w:rsid w:val="00255A07"/>
    <w:rsid w:val="00264BE1"/>
    <w:rsid w:val="00266F75"/>
    <w:rsid w:val="00267829"/>
    <w:rsid w:val="00271EE7"/>
    <w:rsid w:val="0027229C"/>
    <w:rsid w:val="0028299B"/>
    <w:rsid w:val="002977A3"/>
    <w:rsid w:val="002A7EE4"/>
    <w:rsid w:val="002C5530"/>
    <w:rsid w:val="002C6C75"/>
    <w:rsid w:val="002D1474"/>
    <w:rsid w:val="002E17FE"/>
    <w:rsid w:val="002F0305"/>
    <w:rsid w:val="002F609B"/>
    <w:rsid w:val="002F6D64"/>
    <w:rsid w:val="0031508C"/>
    <w:rsid w:val="0031536C"/>
    <w:rsid w:val="0032002C"/>
    <w:rsid w:val="00321E23"/>
    <w:rsid w:val="00331A25"/>
    <w:rsid w:val="003327BB"/>
    <w:rsid w:val="00334355"/>
    <w:rsid w:val="00343802"/>
    <w:rsid w:val="0035169D"/>
    <w:rsid w:val="00352D2C"/>
    <w:rsid w:val="00353EB9"/>
    <w:rsid w:val="003761AB"/>
    <w:rsid w:val="003A7439"/>
    <w:rsid w:val="003B09A6"/>
    <w:rsid w:val="003B681C"/>
    <w:rsid w:val="003C6458"/>
    <w:rsid w:val="003C7DE9"/>
    <w:rsid w:val="003D0831"/>
    <w:rsid w:val="003D08F2"/>
    <w:rsid w:val="003D6AA4"/>
    <w:rsid w:val="003E2324"/>
    <w:rsid w:val="003E5099"/>
    <w:rsid w:val="00407EB1"/>
    <w:rsid w:val="004116BD"/>
    <w:rsid w:val="00445D89"/>
    <w:rsid w:val="00451B94"/>
    <w:rsid w:val="004530A6"/>
    <w:rsid w:val="00460971"/>
    <w:rsid w:val="00466C1D"/>
    <w:rsid w:val="0047140B"/>
    <w:rsid w:val="004735AB"/>
    <w:rsid w:val="00475B2E"/>
    <w:rsid w:val="004765BE"/>
    <w:rsid w:val="00482317"/>
    <w:rsid w:val="00486B2B"/>
    <w:rsid w:val="00492136"/>
    <w:rsid w:val="00492DA0"/>
    <w:rsid w:val="00493FD8"/>
    <w:rsid w:val="004A7D50"/>
    <w:rsid w:val="004B3156"/>
    <w:rsid w:val="004B3205"/>
    <w:rsid w:val="004C0795"/>
    <w:rsid w:val="004D139B"/>
    <w:rsid w:val="004D40E9"/>
    <w:rsid w:val="004D7480"/>
    <w:rsid w:val="004D7DDB"/>
    <w:rsid w:val="004E005E"/>
    <w:rsid w:val="004F4533"/>
    <w:rsid w:val="00505324"/>
    <w:rsid w:val="00520313"/>
    <w:rsid w:val="00521FB5"/>
    <w:rsid w:val="00525EA2"/>
    <w:rsid w:val="00532836"/>
    <w:rsid w:val="00534AFF"/>
    <w:rsid w:val="00543F11"/>
    <w:rsid w:val="00545650"/>
    <w:rsid w:val="00554D0A"/>
    <w:rsid w:val="00557D41"/>
    <w:rsid w:val="00565DEF"/>
    <w:rsid w:val="00571D7E"/>
    <w:rsid w:val="00573796"/>
    <w:rsid w:val="005754D5"/>
    <w:rsid w:val="00575DEC"/>
    <w:rsid w:val="0057667E"/>
    <w:rsid w:val="00580F7E"/>
    <w:rsid w:val="005822D7"/>
    <w:rsid w:val="0058565F"/>
    <w:rsid w:val="00585845"/>
    <w:rsid w:val="00594DDD"/>
    <w:rsid w:val="005976E1"/>
    <w:rsid w:val="005A0D8A"/>
    <w:rsid w:val="005B415D"/>
    <w:rsid w:val="005C772E"/>
    <w:rsid w:val="005D7651"/>
    <w:rsid w:val="005E07BB"/>
    <w:rsid w:val="005E153A"/>
    <w:rsid w:val="005F3838"/>
    <w:rsid w:val="0060042C"/>
    <w:rsid w:val="00603B6A"/>
    <w:rsid w:val="0062007E"/>
    <w:rsid w:val="00632458"/>
    <w:rsid w:val="00634783"/>
    <w:rsid w:val="00635992"/>
    <w:rsid w:val="00652931"/>
    <w:rsid w:val="00653A2E"/>
    <w:rsid w:val="00660528"/>
    <w:rsid w:val="0066247D"/>
    <w:rsid w:val="00662DAD"/>
    <w:rsid w:val="00664D73"/>
    <w:rsid w:val="006657AF"/>
    <w:rsid w:val="00667C2D"/>
    <w:rsid w:val="00673A42"/>
    <w:rsid w:val="00675D7A"/>
    <w:rsid w:val="00684A4A"/>
    <w:rsid w:val="0069364C"/>
    <w:rsid w:val="006A46FA"/>
    <w:rsid w:val="006B003C"/>
    <w:rsid w:val="006B20E6"/>
    <w:rsid w:val="006B2FE2"/>
    <w:rsid w:val="006B418E"/>
    <w:rsid w:val="006C1529"/>
    <w:rsid w:val="006C49DA"/>
    <w:rsid w:val="006F4330"/>
    <w:rsid w:val="006F6699"/>
    <w:rsid w:val="007006C6"/>
    <w:rsid w:val="00704254"/>
    <w:rsid w:val="0071530C"/>
    <w:rsid w:val="00720E7C"/>
    <w:rsid w:val="00724D57"/>
    <w:rsid w:val="007266F3"/>
    <w:rsid w:val="00730291"/>
    <w:rsid w:val="007419B1"/>
    <w:rsid w:val="007440AB"/>
    <w:rsid w:val="00744855"/>
    <w:rsid w:val="00744F14"/>
    <w:rsid w:val="007608F2"/>
    <w:rsid w:val="00760E40"/>
    <w:rsid w:val="0076645E"/>
    <w:rsid w:val="007700E4"/>
    <w:rsid w:val="00773DBB"/>
    <w:rsid w:val="0077553B"/>
    <w:rsid w:val="007871F6"/>
    <w:rsid w:val="0079183B"/>
    <w:rsid w:val="00791D3E"/>
    <w:rsid w:val="0079398B"/>
    <w:rsid w:val="007A76DC"/>
    <w:rsid w:val="007C77D3"/>
    <w:rsid w:val="007D292E"/>
    <w:rsid w:val="007D72ED"/>
    <w:rsid w:val="007E2C1A"/>
    <w:rsid w:val="007E4AD0"/>
    <w:rsid w:val="007F1B09"/>
    <w:rsid w:val="007F2092"/>
    <w:rsid w:val="007F51A0"/>
    <w:rsid w:val="0080569A"/>
    <w:rsid w:val="00823A9F"/>
    <w:rsid w:val="008402A8"/>
    <w:rsid w:val="00856BC1"/>
    <w:rsid w:val="00861C56"/>
    <w:rsid w:val="00862E90"/>
    <w:rsid w:val="00864328"/>
    <w:rsid w:val="00870F67"/>
    <w:rsid w:val="00871B36"/>
    <w:rsid w:val="008906B3"/>
    <w:rsid w:val="008A06EA"/>
    <w:rsid w:val="008A153F"/>
    <w:rsid w:val="008B6A17"/>
    <w:rsid w:val="008D17CA"/>
    <w:rsid w:val="008D6257"/>
    <w:rsid w:val="008F07AE"/>
    <w:rsid w:val="008F1771"/>
    <w:rsid w:val="008F30B4"/>
    <w:rsid w:val="00900ACF"/>
    <w:rsid w:val="00905985"/>
    <w:rsid w:val="00907A8B"/>
    <w:rsid w:val="009151B9"/>
    <w:rsid w:val="00917ACE"/>
    <w:rsid w:val="00930BB6"/>
    <w:rsid w:val="0093323C"/>
    <w:rsid w:val="00941C39"/>
    <w:rsid w:val="0094531A"/>
    <w:rsid w:val="00951EE2"/>
    <w:rsid w:val="00965E5A"/>
    <w:rsid w:val="00974B91"/>
    <w:rsid w:val="00982679"/>
    <w:rsid w:val="00984810"/>
    <w:rsid w:val="00991356"/>
    <w:rsid w:val="00991D88"/>
    <w:rsid w:val="009949D6"/>
    <w:rsid w:val="00995A7F"/>
    <w:rsid w:val="009A0320"/>
    <w:rsid w:val="009A7D5C"/>
    <w:rsid w:val="009B170E"/>
    <w:rsid w:val="009B5DB1"/>
    <w:rsid w:val="009C3A90"/>
    <w:rsid w:val="009D03D9"/>
    <w:rsid w:val="009D093F"/>
    <w:rsid w:val="009D102F"/>
    <w:rsid w:val="009E223B"/>
    <w:rsid w:val="009F617D"/>
    <w:rsid w:val="00A0211A"/>
    <w:rsid w:val="00A0216D"/>
    <w:rsid w:val="00A0443A"/>
    <w:rsid w:val="00A063DC"/>
    <w:rsid w:val="00A1284A"/>
    <w:rsid w:val="00A23D5E"/>
    <w:rsid w:val="00A25975"/>
    <w:rsid w:val="00A321CB"/>
    <w:rsid w:val="00A35C65"/>
    <w:rsid w:val="00A36ADC"/>
    <w:rsid w:val="00A42EEC"/>
    <w:rsid w:val="00A549FD"/>
    <w:rsid w:val="00A554A1"/>
    <w:rsid w:val="00A55890"/>
    <w:rsid w:val="00A57806"/>
    <w:rsid w:val="00A67CB0"/>
    <w:rsid w:val="00A81CFF"/>
    <w:rsid w:val="00A87C8A"/>
    <w:rsid w:val="00AA3F4F"/>
    <w:rsid w:val="00AA597E"/>
    <w:rsid w:val="00AB0FC3"/>
    <w:rsid w:val="00AB49A9"/>
    <w:rsid w:val="00AB52B9"/>
    <w:rsid w:val="00AB5D74"/>
    <w:rsid w:val="00AD0266"/>
    <w:rsid w:val="00AE39CE"/>
    <w:rsid w:val="00AE3D23"/>
    <w:rsid w:val="00AE41E8"/>
    <w:rsid w:val="00AF5593"/>
    <w:rsid w:val="00B03379"/>
    <w:rsid w:val="00B03B65"/>
    <w:rsid w:val="00B14209"/>
    <w:rsid w:val="00B14CCF"/>
    <w:rsid w:val="00B169D4"/>
    <w:rsid w:val="00B308CA"/>
    <w:rsid w:val="00B343E9"/>
    <w:rsid w:val="00B35080"/>
    <w:rsid w:val="00B4116A"/>
    <w:rsid w:val="00B549E5"/>
    <w:rsid w:val="00B6124E"/>
    <w:rsid w:val="00B711D5"/>
    <w:rsid w:val="00B753BB"/>
    <w:rsid w:val="00B802C4"/>
    <w:rsid w:val="00B80D3A"/>
    <w:rsid w:val="00B94878"/>
    <w:rsid w:val="00BA0AE0"/>
    <w:rsid w:val="00BB5061"/>
    <w:rsid w:val="00BB5DEE"/>
    <w:rsid w:val="00BC1B13"/>
    <w:rsid w:val="00BC6F6A"/>
    <w:rsid w:val="00BE0936"/>
    <w:rsid w:val="00BE3042"/>
    <w:rsid w:val="00BF178A"/>
    <w:rsid w:val="00BF369B"/>
    <w:rsid w:val="00C0292E"/>
    <w:rsid w:val="00C029FC"/>
    <w:rsid w:val="00C034FB"/>
    <w:rsid w:val="00C11E9D"/>
    <w:rsid w:val="00C12B37"/>
    <w:rsid w:val="00C1309D"/>
    <w:rsid w:val="00C13FDB"/>
    <w:rsid w:val="00C16519"/>
    <w:rsid w:val="00C21961"/>
    <w:rsid w:val="00C225BF"/>
    <w:rsid w:val="00C248F1"/>
    <w:rsid w:val="00C4062E"/>
    <w:rsid w:val="00C45889"/>
    <w:rsid w:val="00C52FAE"/>
    <w:rsid w:val="00C541D5"/>
    <w:rsid w:val="00C6220F"/>
    <w:rsid w:val="00C67F6D"/>
    <w:rsid w:val="00C81AA9"/>
    <w:rsid w:val="00C82C48"/>
    <w:rsid w:val="00C83A29"/>
    <w:rsid w:val="00C90383"/>
    <w:rsid w:val="00C936E2"/>
    <w:rsid w:val="00C95AF6"/>
    <w:rsid w:val="00C9694A"/>
    <w:rsid w:val="00CA5A41"/>
    <w:rsid w:val="00CB1164"/>
    <w:rsid w:val="00CB43D9"/>
    <w:rsid w:val="00CB6403"/>
    <w:rsid w:val="00CC0812"/>
    <w:rsid w:val="00CC117E"/>
    <w:rsid w:val="00CC17F6"/>
    <w:rsid w:val="00CC3340"/>
    <w:rsid w:val="00CC54D1"/>
    <w:rsid w:val="00CD05CA"/>
    <w:rsid w:val="00CD0E82"/>
    <w:rsid w:val="00CD6DA1"/>
    <w:rsid w:val="00CE05B4"/>
    <w:rsid w:val="00D01956"/>
    <w:rsid w:val="00D040DD"/>
    <w:rsid w:val="00D10CB0"/>
    <w:rsid w:val="00D116F9"/>
    <w:rsid w:val="00D229CF"/>
    <w:rsid w:val="00D2442B"/>
    <w:rsid w:val="00D30116"/>
    <w:rsid w:val="00D314E9"/>
    <w:rsid w:val="00D3249A"/>
    <w:rsid w:val="00D32E73"/>
    <w:rsid w:val="00D34E8F"/>
    <w:rsid w:val="00D36A71"/>
    <w:rsid w:val="00D53E13"/>
    <w:rsid w:val="00D55352"/>
    <w:rsid w:val="00D55E35"/>
    <w:rsid w:val="00D5606E"/>
    <w:rsid w:val="00D63E26"/>
    <w:rsid w:val="00D666AD"/>
    <w:rsid w:val="00D7426A"/>
    <w:rsid w:val="00D76622"/>
    <w:rsid w:val="00D855C2"/>
    <w:rsid w:val="00DA2F4F"/>
    <w:rsid w:val="00DA3D83"/>
    <w:rsid w:val="00DA4F46"/>
    <w:rsid w:val="00DA6699"/>
    <w:rsid w:val="00DB7AD5"/>
    <w:rsid w:val="00DC2173"/>
    <w:rsid w:val="00DC5146"/>
    <w:rsid w:val="00DC7129"/>
    <w:rsid w:val="00DD5689"/>
    <w:rsid w:val="00DD7C07"/>
    <w:rsid w:val="00DE5618"/>
    <w:rsid w:val="00E02B81"/>
    <w:rsid w:val="00E038F4"/>
    <w:rsid w:val="00E178F3"/>
    <w:rsid w:val="00E24FB5"/>
    <w:rsid w:val="00E324B1"/>
    <w:rsid w:val="00E37172"/>
    <w:rsid w:val="00E40790"/>
    <w:rsid w:val="00E41BA3"/>
    <w:rsid w:val="00E425E2"/>
    <w:rsid w:val="00E42F2E"/>
    <w:rsid w:val="00E503D0"/>
    <w:rsid w:val="00E5252F"/>
    <w:rsid w:val="00E576C3"/>
    <w:rsid w:val="00E63737"/>
    <w:rsid w:val="00E63DBF"/>
    <w:rsid w:val="00E668B6"/>
    <w:rsid w:val="00E71645"/>
    <w:rsid w:val="00E82EBE"/>
    <w:rsid w:val="00E8313B"/>
    <w:rsid w:val="00E873E3"/>
    <w:rsid w:val="00E87F9F"/>
    <w:rsid w:val="00E9658A"/>
    <w:rsid w:val="00E969C2"/>
    <w:rsid w:val="00E9707E"/>
    <w:rsid w:val="00EA0C2E"/>
    <w:rsid w:val="00EA457E"/>
    <w:rsid w:val="00EB444B"/>
    <w:rsid w:val="00EB5873"/>
    <w:rsid w:val="00EC06F2"/>
    <w:rsid w:val="00ED7A33"/>
    <w:rsid w:val="00EE43B8"/>
    <w:rsid w:val="00EF2135"/>
    <w:rsid w:val="00EF7129"/>
    <w:rsid w:val="00F048F7"/>
    <w:rsid w:val="00F11C15"/>
    <w:rsid w:val="00F15752"/>
    <w:rsid w:val="00F16079"/>
    <w:rsid w:val="00F16F7D"/>
    <w:rsid w:val="00F2070E"/>
    <w:rsid w:val="00F20F01"/>
    <w:rsid w:val="00F21E8C"/>
    <w:rsid w:val="00F2238D"/>
    <w:rsid w:val="00F2428E"/>
    <w:rsid w:val="00F2623B"/>
    <w:rsid w:val="00F339A7"/>
    <w:rsid w:val="00F34757"/>
    <w:rsid w:val="00F41C04"/>
    <w:rsid w:val="00F424F0"/>
    <w:rsid w:val="00F43A3D"/>
    <w:rsid w:val="00F4669D"/>
    <w:rsid w:val="00F56BCF"/>
    <w:rsid w:val="00F607FF"/>
    <w:rsid w:val="00F63023"/>
    <w:rsid w:val="00F674F2"/>
    <w:rsid w:val="00F74161"/>
    <w:rsid w:val="00F83033"/>
    <w:rsid w:val="00F94B8A"/>
    <w:rsid w:val="00FA06A8"/>
    <w:rsid w:val="00FA2A18"/>
    <w:rsid w:val="00FA709D"/>
    <w:rsid w:val="00FB66CB"/>
    <w:rsid w:val="00FC273F"/>
    <w:rsid w:val="00FD023B"/>
    <w:rsid w:val="00FD1DE1"/>
    <w:rsid w:val="00FD709F"/>
    <w:rsid w:val="00FE0144"/>
    <w:rsid w:val="00FE03C7"/>
    <w:rsid w:val="00FE3044"/>
    <w:rsid w:val="00FE435B"/>
    <w:rsid w:val="00FE78A1"/>
    <w:rsid w:val="00FE7D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4737"/>
    <o:shapelayout v:ext="edit">
      <o:idmap v:ext="edit" data="1"/>
    </o:shapelayout>
  </w:shapeDefaults>
  <w:decimalSymbol w:val="."/>
  <w:listSeparator w:val=","/>
  <w14:docId w14:val="3C3FC5DA"/>
  <w15:docId w15:val="{8A835179-CA27-4B6B-8EEB-19050087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96"/>
    <w:pPr>
      <w:spacing w:line="300" w:lineRule="exact"/>
      <w:jc w:val="both"/>
    </w:pPr>
    <w:rPr>
      <w:rFonts w:ascii="Times New Roman" w:eastAsiaTheme="majorEastAsia" w:hAnsi="Times New Roman" w:cs="Times New Roman"/>
      <w:sz w:val="22"/>
      <w:szCs w:val="22"/>
    </w:rPr>
  </w:style>
  <w:style w:type="paragraph" w:styleId="Heading1">
    <w:name w:val="heading 1"/>
    <w:basedOn w:val="Normal"/>
    <w:next w:val="Normal"/>
    <w:link w:val="Heading1Char"/>
    <w:uiPriority w:val="9"/>
    <w:qFormat/>
    <w:rsid w:val="00573796"/>
    <w:pPr>
      <w:keepNext/>
      <w:keepLines/>
      <w:widowControl w:val="0"/>
      <w:pBdr>
        <w:top w:val="dotted" w:sz="4" w:space="1" w:color="auto"/>
        <w:bottom w:val="dotted" w:sz="4" w:space="1" w:color="auto"/>
      </w:pBdr>
      <w:spacing w:before="240" w:line="259" w:lineRule="auto"/>
      <w:jc w:val="left"/>
      <w:outlineLvl w:val="0"/>
    </w:pPr>
    <w:rPr>
      <w:noProof/>
      <w:color w:val="2F75B5"/>
      <w:spacing w:val="20"/>
      <w:sz w:val="32"/>
      <w:szCs w:val="28"/>
    </w:rPr>
  </w:style>
  <w:style w:type="paragraph" w:styleId="Heading2">
    <w:name w:val="heading 2"/>
    <w:basedOn w:val="Normal"/>
    <w:next w:val="Normal"/>
    <w:link w:val="Heading2Char"/>
    <w:autoRedefine/>
    <w:uiPriority w:val="9"/>
    <w:unhideWhenUsed/>
    <w:qFormat/>
    <w:rsid w:val="00573796"/>
    <w:pPr>
      <w:keepNext/>
      <w:keepLines/>
      <w:widowControl w:val="0"/>
      <w:spacing w:before="40" w:line="259" w:lineRule="auto"/>
      <w:jc w:val="left"/>
      <w:outlineLvl w:val="1"/>
    </w:pPr>
  </w:style>
  <w:style w:type="paragraph" w:styleId="Heading3">
    <w:name w:val="heading 3"/>
    <w:aliases w:val="RNA Headline C"/>
    <w:basedOn w:val="Heading2"/>
    <w:next w:val="Normal"/>
    <w:link w:val="Heading3Char"/>
    <w:autoRedefine/>
    <w:uiPriority w:val="9"/>
    <w:unhideWhenUsed/>
    <w:qFormat/>
    <w:rsid w:val="00FE3044"/>
    <w:pPr>
      <w:spacing w:before="140" w:after="60" w:line="240" w:lineRule="auto"/>
      <w:outlineLvl w:val="2"/>
    </w:pPr>
    <w:rPr>
      <w:rFonts w:ascii="Georgia" w:hAnsi="Georgia"/>
      <w:color w:val="DE9C2F" w:themeColor="accent4"/>
      <w:sz w:val="26"/>
      <w:szCs w:val="26"/>
    </w:rPr>
  </w:style>
  <w:style w:type="paragraph" w:styleId="Heading4">
    <w:name w:val="heading 4"/>
    <w:basedOn w:val="Normal"/>
    <w:next w:val="Normal"/>
    <w:link w:val="Heading4Char"/>
    <w:uiPriority w:val="9"/>
    <w:semiHidden/>
    <w:unhideWhenUsed/>
    <w:qFormat/>
    <w:rsid w:val="00573796"/>
    <w:pPr>
      <w:pBdr>
        <w:bottom w:val="dotted" w:sz="4" w:space="1" w:color="2E74B5" w:themeColor="accent2" w:themeShade="BF"/>
      </w:pBdr>
      <w:jc w:val="center"/>
      <w:outlineLvl w:val="3"/>
    </w:pPr>
    <w:rPr>
      <w:caps/>
      <w:color w:val="1F4D78" w:themeColor="accent2" w:themeShade="7F"/>
      <w:spacing w:val="10"/>
    </w:rPr>
  </w:style>
  <w:style w:type="paragraph" w:styleId="Heading5">
    <w:name w:val="heading 5"/>
    <w:basedOn w:val="Normal"/>
    <w:next w:val="Normal"/>
    <w:link w:val="Heading5Char"/>
    <w:uiPriority w:val="9"/>
    <w:semiHidden/>
    <w:unhideWhenUsed/>
    <w:qFormat/>
    <w:rsid w:val="00573796"/>
    <w:pPr>
      <w:spacing w:before="320"/>
      <w:jc w:val="center"/>
      <w:outlineLvl w:val="4"/>
    </w:pPr>
    <w:rPr>
      <w:caps/>
      <w:color w:val="1F4D78" w:themeColor="accent2" w:themeShade="7F"/>
      <w:spacing w:val="10"/>
    </w:rPr>
  </w:style>
  <w:style w:type="paragraph" w:styleId="Heading6">
    <w:name w:val="heading 6"/>
    <w:basedOn w:val="Normal"/>
    <w:next w:val="Normal"/>
    <w:link w:val="Heading6Char"/>
    <w:uiPriority w:val="9"/>
    <w:semiHidden/>
    <w:unhideWhenUsed/>
    <w:qFormat/>
    <w:rsid w:val="00573796"/>
    <w:pPr>
      <w:jc w:val="center"/>
      <w:outlineLvl w:val="5"/>
    </w:pPr>
    <w:rPr>
      <w:caps/>
      <w:color w:val="2E74B5" w:themeColor="accent2" w:themeShade="BF"/>
      <w:spacing w:val="10"/>
    </w:rPr>
  </w:style>
  <w:style w:type="paragraph" w:styleId="Heading7">
    <w:name w:val="heading 7"/>
    <w:basedOn w:val="Normal"/>
    <w:next w:val="Normal"/>
    <w:link w:val="Heading7Char"/>
    <w:uiPriority w:val="9"/>
    <w:semiHidden/>
    <w:unhideWhenUsed/>
    <w:qFormat/>
    <w:rsid w:val="00573796"/>
    <w:pPr>
      <w:jc w:val="center"/>
      <w:outlineLvl w:val="6"/>
    </w:pPr>
    <w:rPr>
      <w:i/>
      <w:iCs/>
      <w:caps/>
      <w:color w:val="2E74B5" w:themeColor="accent2" w:themeShade="BF"/>
      <w:spacing w:val="10"/>
    </w:rPr>
  </w:style>
  <w:style w:type="paragraph" w:styleId="Heading8">
    <w:name w:val="heading 8"/>
    <w:basedOn w:val="Normal"/>
    <w:next w:val="Normal"/>
    <w:link w:val="Heading8Char"/>
    <w:uiPriority w:val="9"/>
    <w:semiHidden/>
    <w:unhideWhenUsed/>
    <w:qFormat/>
    <w:rsid w:val="00573796"/>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3796"/>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96"/>
    <w:rPr>
      <w:rFonts w:ascii="Times New Roman" w:eastAsiaTheme="majorEastAsia" w:hAnsi="Times New Roman" w:cs="Times New Roman"/>
      <w:noProof/>
      <w:color w:val="2F75B5"/>
      <w:spacing w:val="20"/>
      <w:sz w:val="32"/>
      <w:szCs w:val="28"/>
    </w:rPr>
  </w:style>
  <w:style w:type="character" w:customStyle="1" w:styleId="Heading2Char">
    <w:name w:val="Heading 2 Char"/>
    <w:basedOn w:val="DefaultParagraphFont"/>
    <w:link w:val="Heading2"/>
    <w:uiPriority w:val="9"/>
    <w:rsid w:val="00573796"/>
    <w:rPr>
      <w:rFonts w:ascii="Times New Roman" w:eastAsiaTheme="majorEastAsia" w:hAnsi="Times New Roman" w:cs="Times New Roman"/>
      <w:sz w:val="22"/>
      <w:szCs w:val="22"/>
    </w:rPr>
  </w:style>
  <w:style w:type="character" w:customStyle="1" w:styleId="Heading3Char">
    <w:name w:val="Heading 3 Char"/>
    <w:aliases w:val="RNA Headline C Char"/>
    <w:basedOn w:val="DefaultParagraphFont"/>
    <w:link w:val="Heading3"/>
    <w:uiPriority w:val="9"/>
    <w:rsid w:val="00FE3044"/>
    <w:rPr>
      <w:rFonts w:ascii="Georgia" w:eastAsiaTheme="majorEastAsia" w:hAnsi="Georgia" w:cs="Times New Roman"/>
      <w:color w:val="DE9C2F" w:themeColor="accent4"/>
      <w:sz w:val="26"/>
      <w:szCs w:val="26"/>
    </w:rPr>
  </w:style>
  <w:style w:type="character" w:customStyle="1" w:styleId="Heading4Char">
    <w:name w:val="Heading 4 Char"/>
    <w:basedOn w:val="DefaultParagraphFont"/>
    <w:link w:val="Heading4"/>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5Char">
    <w:name w:val="Heading 5 Char"/>
    <w:basedOn w:val="DefaultParagraphFont"/>
    <w:link w:val="Heading5"/>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6Char">
    <w:name w:val="Heading 6 Char"/>
    <w:basedOn w:val="DefaultParagraphFont"/>
    <w:link w:val="Heading6"/>
    <w:uiPriority w:val="9"/>
    <w:semiHidden/>
    <w:rsid w:val="00573796"/>
    <w:rPr>
      <w:rFonts w:ascii="Times New Roman" w:eastAsiaTheme="majorEastAsia" w:hAnsi="Times New Roman" w:cs="Times New Roman"/>
      <w:caps/>
      <w:color w:val="2E74B5" w:themeColor="accent2" w:themeShade="BF"/>
      <w:spacing w:val="10"/>
      <w:sz w:val="22"/>
      <w:szCs w:val="22"/>
    </w:rPr>
  </w:style>
  <w:style w:type="character" w:customStyle="1" w:styleId="Heading7Char">
    <w:name w:val="Heading 7 Char"/>
    <w:basedOn w:val="DefaultParagraphFont"/>
    <w:link w:val="Heading7"/>
    <w:uiPriority w:val="9"/>
    <w:semiHidden/>
    <w:rsid w:val="00573796"/>
    <w:rPr>
      <w:rFonts w:ascii="Times New Roman" w:eastAsiaTheme="majorEastAsia" w:hAnsi="Times New Roman" w:cs="Times New Roman"/>
      <w:i/>
      <w:iCs/>
      <w:caps/>
      <w:color w:val="2E74B5" w:themeColor="accent2" w:themeShade="BF"/>
      <w:spacing w:val="10"/>
      <w:sz w:val="22"/>
      <w:szCs w:val="22"/>
    </w:rPr>
  </w:style>
  <w:style w:type="character" w:customStyle="1" w:styleId="Heading8Char">
    <w:name w:val="Heading 8 Char"/>
    <w:basedOn w:val="DefaultParagraphFont"/>
    <w:link w:val="Heading8"/>
    <w:uiPriority w:val="9"/>
    <w:semiHidden/>
    <w:rsid w:val="00573796"/>
    <w:rPr>
      <w:rFonts w:ascii="Times New Roman" w:eastAsiaTheme="majorEastAsia" w:hAnsi="Times New Roman" w:cs="Times New Roman"/>
      <w:caps/>
      <w:spacing w:val="10"/>
      <w:sz w:val="20"/>
      <w:szCs w:val="20"/>
    </w:rPr>
  </w:style>
  <w:style w:type="character" w:customStyle="1" w:styleId="Heading9Char">
    <w:name w:val="Heading 9 Char"/>
    <w:basedOn w:val="DefaultParagraphFont"/>
    <w:link w:val="Heading9"/>
    <w:uiPriority w:val="9"/>
    <w:semiHidden/>
    <w:rsid w:val="00573796"/>
    <w:rPr>
      <w:rFonts w:ascii="Times New Roman" w:eastAsiaTheme="majorEastAsia" w:hAnsi="Times New Roman" w:cs="Times New Roman"/>
      <w:i/>
      <w:iCs/>
      <w:caps/>
      <w:spacing w:val="10"/>
      <w:sz w:val="20"/>
      <w:szCs w:val="20"/>
    </w:rPr>
  </w:style>
  <w:style w:type="paragraph" w:customStyle="1" w:styleId="InjuryGreenHead">
    <w:name w:val="Injury Green Head"/>
    <w:basedOn w:val="Normal"/>
    <w:qFormat/>
    <w:rsid w:val="00A87C8A"/>
    <w:pPr>
      <w:ind w:left="2160"/>
    </w:pPr>
    <w:rPr>
      <w:rFonts w:ascii="Arial" w:eastAsiaTheme="minorHAnsi" w:hAnsi="Arial" w:cs="Arial"/>
      <w:b/>
      <w:color w:val="2F7576" w:themeColor="accent1"/>
      <w:lang w:eastAsia="ja-JP"/>
    </w:rPr>
  </w:style>
  <w:style w:type="paragraph" w:customStyle="1" w:styleId="InjuryBodyCopy">
    <w:name w:val="Injury Body Copy"/>
    <w:basedOn w:val="Normal"/>
    <w:qFormat/>
    <w:rsid w:val="00A87C8A"/>
    <w:pPr>
      <w:tabs>
        <w:tab w:val="num" w:pos="720"/>
      </w:tabs>
      <w:ind w:left="-90"/>
    </w:pPr>
    <w:rPr>
      <w:rFonts w:ascii="Georgia" w:eastAsiaTheme="minorHAnsi" w:hAnsi="Georgia"/>
      <w:color w:val="000000" w:themeColor="text1" w:themeShade="BF"/>
      <w:lang w:eastAsia="ja-JP"/>
    </w:rPr>
  </w:style>
  <w:style w:type="paragraph" w:customStyle="1" w:styleId="InjuryIntroText">
    <w:name w:val="Injury Intro Text"/>
    <w:basedOn w:val="Normal"/>
    <w:qFormat/>
    <w:rsid w:val="00A87C8A"/>
    <w:rPr>
      <w:rFonts w:ascii="Arial" w:eastAsiaTheme="minorHAnsi" w:hAnsi="Arial" w:cs="Arial"/>
      <w:color w:val="A5A5A5" w:themeColor="accent3"/>
      <w:sz w:val="30"/>
      <w:szCs w:val="30"/>
      <w:lang w:eastAsia="ja-JP"/>
    </w:rPr>
  </w:style>
  <w:style w:type="paragraph" w:customStyle="1" w:styleId="InjuryTitle">
    <w:name w:val="Injury Title"/>
    <w:basedOn w:val="Normal"/>
    <w:qFormat/>
    <w:rsid w:val="00A87C8A"/>
    <w:pPr>
      <w:spacing w:after="200"/>
    </w:pPr>
    <w:rPr>
      <w:rFonts w:ascii="Arial" w:eastAsiaTheme="minorHAnsi" w:hAnsi="Arial" w:cs="Arial"/>
      <w:noProof/>
    </w:rPr>
  </w:style>
  <w:style w:type="paragraph" w:customStyle="1" w:styleId="InjuryMainTitle">
    <w:name w:val="Injury Main Title"/>
    <w:basedOn w:val="Normal"/>
    <w:qFormat/>
    <w:rsid w:val="00A87C8A"/>
    <w:pPr>
      <w:spacing w:after="200"/>
    </w:pPr>
    <w:rPr>
      <w:rFonts w:ascii="Arial" w:eastAsiaTheme="minorHAnsi" w:hAnsi="Arial" w:cs="Arial"/>
      <w:noProof/>
      <w:color w:val="FFFFFF" w:themeColor="background1"/>
      <w:sz w:val="62"/>
    </w:rPr>
  </w:style>
  <w:style w:type="paragraph" w:customStyle="1" w:styleId="InjurySubtitle">
    <w:name w:val="Injury Subtitle"/>
    <w:basedOn w:val="Normal"/>
    <w:qFormat/>
    <w:rsid w:val="00A87C8A"/>
    <w:pPr>
      <w:spacing w:after="100"/>
    </w:pPr>
    <w:rPr>
      <w:rFonts w:ascii="Arial" w:eastAsiaTheme="minorHAnsi" w:hAnsi="Arial" w:cs="Arial"/>
      <w:b/>
      <w:color w:val="A5A5A5" w:themeColor="accent3"/>
      <w:sz w:val="28"/>
      <w:szCs w:val="28"/>
      <w:lang w:eastAsia="ja-JP"/>
    </w:rPr>
  </w:style>
  <w:style w:type="paragraph" w:styleId="NoSpacing">
    <w:name w:val="No Spacing"/>
    <w:basedOn w:val="Normal"/>
    <w:link w:val="NoSpacingChar"/>
    <w:uiPriority w:val="1"/>
    <w:qFormat/>
    <w:rsid w:val="00573796"/>
    <w:pPr>
      <w:spacing w:line="240" w:lineRule="auto"/>
    </w:pPr>
  </w:style>
  <w:style w:type="character" w:customStyle="1" w:styleId="NoSpacingChar">
    <w:name w:val="No Spacing Char"/>
    <w:basedOn w:val="DefaultParagraphFont"/>
    <w:link w:val="NoSpacing"/>
    <w:uiPriority w:val="1"/>
    <w:rsid w:val="00573796"/>
    <w:rPr>
      <w:rFonts w:ascii="Times New Roman" w:eastAsiaTheme="majorEastAsia" w:hAnsi="Times New Roman" w:cs="Times New Roman"/>
      <w:sz w:val="22"/>
      <w:szCs w:val="22"/>
    </w:rPr>
  </w:style>
  <w:style w:type="paragraph" w:styleId="BalloonText">
    <w:name w:val="Balloon Text"/>
    <w:basedOn w:val="Normal"/>
    <w:link w:val="BalloonTextChar"/>
    <w:uiPriority w:val="99"/>
    <w:semiHidden/>
    <w:unhideWhenUsed/>
    <w:rsid w:val="00573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96"/>
    <w:rPr>
      <w:rFonts w:ascii="Tahoma" w:eastAsiaTheme="majorEastAsia" w:hAnsi="Tahoma" w:cs="Tahoma"/>
      <w:sz w:val="16"/>
      <w:szCs w:val="16"/>
    </w:rPr>
  </w:style>
  <w:style w:type="paragraph" w:styleId="Header">
    <w:name w:val="header"/>
    <w:basedOn w:val="Normal"/>
    <w:link w:val="HeaderChar"/>
    <w:uiPriority w:val="99"/>
    <w:unhideWhenUsed/>
    <w:rsid w:val="00573796"/>
    <w:pPr>
      <w:tabs>
        <w:tab w:val="center" w:pos="4680"/>
        <w:tab w:val="right" w:pos="9360"/>
      </w:tabs>
      <w:spacing w:line="240" w:lineRule="auto"/>
    </w:pPr>
  </w:style>
  <w:style w:type="character" w:customStyle="1" w:styleId="HeaderChar">
    <w:name w:val="Header Char"/>
    <w:basedOn w:val="DefaultParagraphFont"/>
    <w:link w:val="Header"/>
    <w:uiPriority w:val="99"/>
    <w:rsid w:val="00573796"/>
    <w:rPr>
      <w:rFonts w:ascii="Times New Roman" w:eastAsiaTheme="majorEastAsia" w:hAnsi="Times New Roman" w:cs="Times New Roman"/>
      <w:sz w:val="22"/>
      <w:szCs w:val="22"/>
    </w:rPr>
  </w:style>
  <w:style w:type="paragraph" w:styleId="Footer">
    <w:name w:val="footer"/>
    <w:basedOn w:val="Normal"/>
    <w:link w:val="FooterChar"/>
    <w:uiPriority w:val="99"/>
    <w:unhideWhenUsed/>
    <w:rsid w:val="00573796"/>
    <w:pPr>
      <w:tabs>
        <w:tab w:val="center" w:pos="4680"/>
        <w:tab w:val="right" w:pos="9360"/>
      </w:tabs>
      <w:spacing w:line="240" w:lineRule="auto"/>
    </w:pPr>
  </w:style>
  <w:style w:type="character" w:customStyle="1" w:styleId="FooterChar">
    <w:name w:val="Footer Char"/>
    <w:basedOn w:val="DefaultParagraphFont"/>
    <w:link w:val="Footer"/>
    <w:uiPriority w:val="99"/>
    <w:rsid w:val="00573796"/>
    <w:rPr>
      <w:rFonts w:ascii="Times New Roman" w:eastAsiaTheme="majorEastAsia" w:hAnsi="Times New Roman" w:cs="Times New Roman"/>
      <w:sz w:val="22"/>
      <w:szCs w:val="22"/>
    </w:rPr>
  </w:style>
  <w:style w:type="paragraph" w:styleId="TOCHeading">
    <w:name w:val="TOC Heading"/>
    <w:basedOn w:val="Heading1"/>
    <w:next w:val="Normal"/>
    <w:uiPriority w:val="39"/>
    <w:unhideWhenUsed/>
    <w:qFormat/>
    <w:rsid w:val="00573796"/>
    <w:pPr>
      <w:outlineLvl w:val="9"/>
    </w:pPr>
    <w:rPr>
      <w:lang w:bidi="en-US"/>
    </w:rPr>
  </w:style>
  <w:style w:type="paragraph" w:styleId="TOC1">
    <w:name w:val="toc 1"/>
    <w:basedOn w:val="Normal"/>
    <w:next w:val="Normal"/>
    <w:autoRedefine/>
    <w:uiPriority w:val="39"/>
    <w:unhideWhenUsed/>
    <w:rsid w:val="00575DEC"/>
    <w:pPr>
      <w:spacing w:before="120"/>
    </w:pPr>
    <w:rPr>
      <w:rFonts w:ascii="Georgia" w:hAnsi="Georgia" w:cstheme="minorHAnsi"/>
      <w:b/>
      <w:bCs/>
      <w:caps/>
      <w:color w:val="2E74B5" w:themeColor="accent2" w:themeShade="BF"/>
      <w:sz w:val="20"/>
      <w:szCs w:val="20"/>
    </w:rPr>
  </w:style>
  <w:style w:type="paragraph" w:styleId="TOC2">
    <w:name w:val="toc 2"/>
    <w:basedOn w:val="Normal"/>
    <w:next w:val="Normal"/>
    <w:autoRedefine/>
    <w:uiPriority w:val="39"/>
    <w:unhideWhenUsed/>
    <w:rsid w:val="00575DEC"/>
    <w:pPr>
      <w:tabs>
        <w:tab w:val="right" w:leader="dot" w:pos="10080"/>
      </w:tabs>
      <w:ind w:left="220"/>
    </w:pPr>
    <w:rPr>
      <w:rFonts w:ascii="Georgia" w:hAnsi="Georgia" w:cstheme="minorHAnsi"/>
      <w:noProof/>
      <w:color w:val="7F7F7F" w:themeColor="text1" w:themeTint="80"/>
      <w:sz w:val="20"/>
      <w:szCs w:val="20"/>
    </w:rPr>
  </w:style>
  <w:style w:type="character" w:styleId="Hyperlink">
    <w:name w:val="Hyperlink"/>
    <w:basedOn w:val="DefaultParagraphFont"/>
    <w:uiPriority w:val="99"/>
    <w:unhideWhenUsed/>
    <w:rsid w:val="00573796"/>
    <w:rPr>
      <w:color w:val="0563C1" w:themeColor="hyperlink"/>
      <w:u w:val="single"/>
    </w:rPr>
  </w:style>
  <w:style w:type="paragraph" w:styleId="ListParagraph">
    <w:name w:val="List Paragraph"/>
    <w:basedOn w:val="Normal"/>
    <w:link w:val="ListParagraphChar"/>
    <w:uiPriority w:val="34"/>
    <w:qFormat/>
    <w:rsid w:val="00573796"/>
    <w:pPr>
      <w:ind w:left="720"/>
      <w:contextualSpacing/>
    </w:pPr>
  </w:style>
  <w:style w:type="character" w:customStyle="1" w:styleId="ListParagraphChar">
    <w:name w:val="List Paragraph Char"/>
    <w:basedOn w:val="DefaultParagraphFont"/>
    <w:link w:val="ListParagraph"/>
    <w:uiPriority w:val="34"/>
    <w:rsid w:val="00573796"/>
    <w:rPr>
      <w:rFonts w:ascii="Times New Roman" w:eastAsiaTheme="majorEastAsia" w:hAnsi="Times New Roman" w:cs="Times New Roman"/>
      <w:sz w:val="22"/>
      <w:szCs w:val="22"/>
    </w:rPr>
  </w:style>
  <w:style w:type="paragraph" w:styleId="FootnoteText">
    <w:name w:val="footnote text"/>
    <w:aliases w:val="FT"/>
    <w:basedOn w:val="Normal"/>
    <w:link w:val="FootnoteTextChar"/>
    <w:uiPriority w:val="99"/>
    <w:unhideWhenUsed/>
    <w:qFormat/>
    <w:rsid w:val="003E2324"/>
    <w:pPr>
      <w:spacing w:line="240" w:lineRule="auto"/>
      <w:jc w:val="left"/>
    </w:pPr>
    <w:rPr>
      <w:rFonts w:ascii="Georgia" w:hAnsi="Georgia"/>
      <w:color w:val="595959" w:themeColor="text1" w:themeTint="A6"/>
      <w:sz w:val="16"/>
      <w:szCs w:val="16"/>
    </w:rPr>
  </w:style>
  <w:style w:type="character" w:customStyle="1" w:styleId="FootnoteTextChar">
    <w:name w:val="Footnote Text Char"/>
    <w:aliases w:val="FT Char"/>
    <w:basedOn w:val="DefaultParagraphFont"/>
    <w:link w:val="FootnoteText"/>
    <w:uiPriority w:val="99"/>
    <w:rsid w:val="003E2324"/>
    <w:rPr>
      <w:rFonts w:ascii="Georgia" w:eastAsiaTheme="majorEastAsia" w:hAnsi="Georgia" w:cs="Times New Roman"/>
      <w:color w:val="595959" w:themeColor="text1" w:themeTint="A6"/>
      <w:sz w:val="16"/>
      <w:szCs w:val="16"/>
    </w:rPr>
  </w:style>
  <w:style w:type="character" w:styleId="FootnoteReference">
    <w:name w:val="footnote reference"/>
    <w:basedOn w:val="DefaultParagraphFont"/>
    <w:uiPriority w:val="99"/>
    <w:unhideWhenUsed/>
    <w:rsid w:val="00573796"/>
    <w:rPr>
      <w:vertAlign w:val="superscript"/>
    </w:rPr>
  </w:style>
  <w:style w:type="character" w:styleId="CommentReference">
    <w:name w:val="annotation reference"/>
    <w:basedOn w:val="DefaultParagraphFont"/>
    <w:uiPriority w:val="99"/>
    <w:semiHidden/>
    <w:unhideWhenUsed/>
    <w:rsid w:val="00573796"/>
    <w:rPr>
      <w:sz w:val="16"/>
      <w:szCs w:val="16"/>
    </w:rPr>
  </w:style>
  <w:style w:type="paragraph" w:styleId="CommentText">
    <w:name w:val="annotation text"/>
    <w:basedOn w:val="Normal"/>
    <w:link w:val="CommentTextChar"/>
    <w:uiPriority w:val="99"/>
    <w:semiHidden/>
    <w:unhideWhenUsed/>
    <w:rsid w:val="00573796"/>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573796"/>
    <w:rPr>
      <w:rFonts w:ascii="Times New Roman" w:eastAsia="Times New Roman" w:hAnsi="Times New Roman" w:cs="Times New Roman"/>
      <w:sz w:val="20"/>
      <w:szCs w:val="20"/>
    </w:rPr>
  </w:style>
  <w:style w:type="paragraph" w:customStyle="1" w:styleId="BodyTextNumbered">
    <w:name w:val="Body Text Numbered"/>
    <w:basedOn w:val="Normal"/>
    <w:rsid w:val="00573796"/>
    <w:pPr>
      <w:numPr>
        <w:numId w:val="1"/>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57379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7379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73796"/>
    <w:rPr>
      <w:rFonts w:ascii="Times New Roman" w:eastAsiaTheme="minorHAnsi" w:hAnsi="Times New Roman" w:cs="Times New Roman"/>
      <w:b/>
      <w:bCs/>
      <w:sz w:val="20"/>
      <w:szCs w:val="20"/>
    </w:rPr>
  </w:style>
  <w:style w:type="paragraph" w:styleId="TOC3">
    <w:name w:val="toc 3"/>
    <w:basedOn w:val="Normal"/>
    <w:next w:val="Normal"/>
    <w:autoRedefine/>
    <w:uiPriority w:val="39"/>
    <w:unhideWhenUsed/>
    <w:rsid w:val="00573796"/>
    <w:pPr>
      <w:ind w:left="440"/>
    </w:pPr>
    <w:rPr>
      <w:rFonts w:asciiTheme="minorHAnsi" w:hAnsiTheme="minorHAnsi" w:cstheme="minorHAnsi"/>
      <w:i/>
      <w:iCs/>
      <w:sz w:val="20"/>
      <w:szCs w:val="20"/>
    </w:rPr>
  </w:style>
  <w:style w:type="paragraph" w:styleId="Caption">
    <w:name w:val="caption"/>
    <w:basedOn w:val="Normal"/>
    <w:next w:val="Normal"/>
    <w:uiPriority w:val="35"/>
    <w:semiHidden/>
    <w:unhideWhenUsed/>
    <w:qFormat/>
    <w:rsid w:val="00573796"/>
    <w:rPr>
      <w:caps/>
      <w:spacing w:val="10"/>
      <w:sz w:val="18"/>
      <w:szCs w:val="18"/>
    </w:rPr>
  </w:style>
  <w:style w:type="paragraph" w:styleId="Title">
    <w:name w:val="Title"/>
    <w:basedOn w:val="Normal"/>
    <w:next w:val="Normal"/>
    <w:link w:val="TitleChar"/>
    <w:uiPriority w:val="10"/>
    <w:qFormat/>
    <w:rsid w:val="00573796"/>
    <w:pPr>
      <w:pBdr>
        <w:top w:val="dotted" w:sz="2" w:space="1" w:color="1F4E79" w:themeColor="accent2" w:themeShade="80"/>
        <w:bottom w:val="dotted" w:sz="2" w:space="6" w:color="1F4E79" w:themeColor="accent2" w:themeShade="80"/>
      </w:pBdr>
      <w:spacing w:before="500" w:after="300" w:line="240" w:lineRule="auto"/>
      <w:jc w:val="center"/>
    </w:pPr>
    <w:rPr>
      <w:caps/>
      <w:color w:val="1F4E79" w:themeColor="accent2" w:themeShade="80"/>
      <w:spacing w:val="50"/>
      <w:sz w:val="44"/>
      <w:szCs w:val="44"/>
    </w:rPr>
  </w:style>
  <w:style w:type="character" w:customStyle="1" w:styleId="TitleChar">
    <w:name w:val="Title Char"/>
    <w:basedOn w:val="DefaultParagraphFont"/>
    <w:link w:val="Title"/>
    <w:uiPriority w:val="10"/>
    <w:rsid w:val="00573796"/>
    <w:rPr>
      <w:rFonts w:ascii="Times New Roman" w:eastAsiaTheme="majorEastAsia" w:hAnsi="Times New Roman" w:cs="Times New Roman"/>
      <w:caps/>
      <w:color w:val="1F4E79" w:themeColor="accent2" w:themeShade="80"/>
      <w:spacing w:val="50"/>
      <w:sz w:val="44"/>
      <w:szCs w:val="44"/>
    </w:rPr>
  </w:style>
  <w:style w:type="paragraph" w:styleId="Subtitle">
    <w:name w:val="Subtitle"/>
    <w:basedOn w:val="Normal"/>
    <w:next w:val="Normal"/>
    <w:link w:val="SubtitleChar"/>
    <w:uiPriority w:val="11"/>
    <w:qFormat/>
    <w:rsid w:val="0057379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73796"/>
    <w:rPr>
      <w:rFonts w:ascii="Times New Roman" w:eastAsiaTheme="majorEastAsia" w:hAnsi="Times New Roman" w:cs="Times New Roman"/>
      <w:caps/>
      <w:spacing w:val="20"/>
      <w:sz w:val="18"/>
      <w:szCs w:val="18"/>
    </w:rPr>
  </w:style>
  <w:style w:type="character" w:styleId="Strong">
    <w:name w:val="Strong"/>
    <w:uiPriority w:val="22"/>
    <w:qFormat/>
    <w:rsid w:val="00573796"/>
    <w:rPr>
      <w:b/>
      <w:bCs/>
      <w:color w:val="2E74B5" w:themeColor="accent2" w:themeShade="BF"/>
      <w:spacing w:val="5"/>
    </w:rPr>
  </w:style>
  <w:style w:type="character" w:styleId="Emphasis">
    <w:name w:val="Emphasis"/>
    <w:uiPriority w:val="20"/>
    <w:qFormat/>
    <w:rsid w:val="00573796"/>
    <w:rPr>
      <w:caps/>
      <w:spacing w:val="5"/>
      <w:sz w:val="20"/>
      <w:szCs w:val="20"/>
    </w:rPr>
  </w:style>
  <w:style w:type="paragraph" w:styleId="Quote">
    <w:name w:val="Quote"/>
    <w:basedOn w:val="Normal"/>
    <w:next w:val="Normal"/>
    <w:link w:val="QuoteChar"/>
    <w:uiPriority w:val="29"/>
    <w:qFormat/>
    <w:rsid w:val="00573796"/>
    <w:rPr>
      <w:i/>
      <w:iCs/>
    </w:rPr>
  </w:style>
  <w:style w:type="character" w:customStyle="1" w:styleId="QuoteChar">
    <w:name w:val="Quote Char"/>
    <w:basedOn w:val="DefaultParagraphFont"/>
    <w:link w:val="Quote"/>
    <w:uiPriority w:val="29"/>
    <w:rsid w:val="00573796"/>
    <w:rPr>
      <w:rFonts w:ascii="Times New Roman" w:eastAsiaTheme="majorEastAsia" w:hAnsi="Times New Roman" w:cs="Times New Roman"/>
      <w:i/>
      <w:iCs/>
      <w:sz w:val="22"/>
      <w:szCs w:val="22"/>
    </w:rPr>
  </w:style>
  <w:style w:type="paragraph" w:styleId="IntenseQuote">
    <w:name w:val="Intense Quote"/>
    <w:basedOn w:val="Normal"/>
    <w:next w:val="Normal"/>
    <w:link w:val="IntenseQuoteChar"/>
    <w:uiPriority w:val="30"/>
    <w:qFormat/>
    <w:rsid w:val="00573796"/>
    <w:pPr>
      <w:pBdr>
        <w:top w:val="dotted" w:sz="2" w:space="10" w:color="1F4E79" w:themeColor="accent2" w:themeShade="80"/>
        <w:bottom w:val="dotted" w:sz="2" w:space="4" w:color="1F4E79" w:themeColor="accent2" w:themeShade="80"/>
      </w:pBdr>
      <w:spacing w:before="160" w:line="300" w:lineRule="auto"/>
      <w:ind w:left="1440" w:right="1440"/>
    </w:pPr>
    <w:rPr>
      <w:caps/>
      <w:color w:val="1F4D78" w:themeColor="accent2" w:themeShade="7F"/>
      <w:spacing w:val="5"/>
      <w:sz w:val="20"/>
      <w:szCs w:val="20"/>
    </w:rPr>
  </w:style>
  <w:style w:type="character" w:customStyle="1" w:styleId="IntenseQuoteChar">
    <w:name w:val="Intense Quote Char"/>
    <w:basedOn w:val="DefaultParagraphFont"/>
    <w:link w:val="IntenseQuote"/>
    <w:uiPriority w:val="30"/>
    <w:rsid w:val="00573796"/>
    <w:rPr>
      <w:rFonts w:ascii="Times New Roman" w:eastAsiaTheme="majorEastAsia" w:hAnsi="Times New Roman" w:cs="Times New Roman"/>
      <w:caps/>
      <w:color w:val="1F4D78" w:themeColor="accent2" w:themeShade="7F"/>
      <w:spacing w:val="5"/>
      <w:sz w:val="20"/>
      <w:szCs w:val="20"/>
    </w:rPr>
  </w:style>
  <w:style w:type="character" w:styleId="SubtleEmphasis">
    <w:name w:val="Subtle Emphasis"/>
    <w:uiPriority w:val="19"/>
    <w:qFormat/>
    <w:rsid w:val="00573796"/>
    <w:rPr>
      <w:i/>
      <w:iCs/>
    </w:rPr>
  </w:style>
  <w:style w:type="character" w:styleId="IntenseEmphasis">
    <w:name w:val="Intense Emphasis"/>
    <w:uiPriority w:val="21"/>
    <w:qFormat/>
    <w:rsid w:val="00573796"/>
    <w:rPr>
      <w:i/>
      <w:iCs/>
      <w:caps/>
      <w:spacing w:val="10"/>
      <w:sz w:val="20"/>
      <w:szCs w:val="20"/>
    </w:rPr>
  </w:style>
  <w:style w:type="character" w:styleId="SubtleReference">
    <w:name w:val="Subtle Reference"/>
    <w:basedOn w:val="DefaultParagraphFont"/>
    <w:uiPriority w:val="31"/>
    <w:qFormat/>
    <w:rsid w:val="00573796"/>
    <w:rPr>
      <w:rFonts w:asciiTheme="minorHAnsi" w:eastAsiaTheme="minorEastAsia" w:hAnsiTheme="minorHAnsi" w:cstheme="minorBidi"/>
      <w:i/>
      <w:iCs/>
      <w:color w:val="1F4D78" w:themeColor="accent2" w:themeShade="7F"/>
    </w:rPr>
  </w:style>
  <w:style w:type="character" w:styleId="IntenseReference">
    <w:name w:val="Intense Reference"/>
    <w:uiPriority w:val="32"/>
    <w:qFormat/>
    <w:rsid w:val="00573796"/>
    <w:rPr>
      <w:rFonts w:asciiTheme="minorHAnsi" w:eastAsiaTheme="minorEastAsia" w:hAnsiTheme="minorHAnsi" w:cstheme="minorBidi"/>
      <w:b/>
      <w:bCs/>
      <w:i/>
      <w:iCs/>
      <w:color w:val="1F4D78" w:themeColor="accent2" w:themeShade="7F"/>
    </w:rPr>
  </w:style>
  <w:style w:type="character" w:styleId="BookTitle">
    <w:name w:val="Book Title"/>
    <w:uiPriority w:val="33"/>
    <w:qFormat/>
    <w:rsid w:val="00573796"/>
    <w:rPr>
      <w:caps/>
      <w:color w:val="1F4D78" w:themeColor="accent2" w:themeShade="7F"/>
      <w:spacing w:val="5"/>
      <w:u w:color="1F4D78" w:themeColor="accent2" w:themeShade="7F"/>
    </w:rPr>
  </w:style>
  <w:style w:type="character" w:styleId="PlaceholderText">
    <w:name w:val="Placeholder Text"/>
    <w:basedOn w:val="DefaultParagraphFont"/>
    <w:uiPriority w:val="99"/>
    <w:semiHidden/>
    <w:rsid w:val="00573796"/>
    <w:rPr>
      <w:color w:val="808080"/>
    </w:rPr>
  </w:style>
  <w:style w:type="table" w:styleId="TableGrid">
    <w:name w:val="Table Grid"/>
    <w:basedOn w:val="TableNormal"/>
    <w:uiPriority w:val="59"/>
    <w:rsid w:val="00573796"/>
    <w:rPr>
      <w:rFonts w:ascii="Garamond" w:eastAsiaTheme="minorHAnsi" w:hAnsi="Garamond"/>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73796"/>
    <w:rPr>
      <w:rFonts w:eastAsiaTheme="minorHAnsi"/>
      <w:i/>
      <w:noProof/>
      <w:color w:val="2F75B5"/>
      <w:sz w:val="24"/>
      <w:szCs w:val="52"/>
    </w:rPr>
  </w:style>
  <w:style w:type="character" w:customStyle="1" w:styleId="TableHeaderChar">
    <w:name w:val="Table Header Char"/>
    <w:basedOn w:val="DefaultParagraphFont"/>
    <w:link w:val="TableHeader"/>
    <w:rsid w:val="00573796"/>
    <w:rPr>
      <w:rFonts w:ascii="Times New Roman" w:eastAsiaTheme="minorHAnsi" w:hAnsi="Times New Roman" w:cs="Times New Roman"/>
      <w:i/>
      <w:noProof/>
      <w:color w:val="2F75B5"/>
      <w:szCs w:val="52"/>
    </w:rPr>
  </w:style>
  <w:style w:type="paragraph" w:customStyle="1" w:styleId="TableFooter">
    <w:name w:val="Table Footer"/>
    <w:basedOn w:val="Normal"/>
    <w:link w:val="TableFooterChar"/>
    <w:qFormat/>
    <w:rsid w:val="00571D7E"/>
    <w:rPr>
      <w:rFonts w:ascii="Arial" w:eastAsiaTheme="minorHAnsi" w:hAnsi="Arial" w:cstheme="minorBidi"/>
      <w:i/>
      <w:color w:val="7F7F7F" w:themeColor="text1" w:themeTint="80"/>
      <w:sz w:val="18"/>
      <w:szCs w:val="18"/>
    </w:rPr>
  </w:style>
  <w:style w:type="character" w:customStyle="1" w:styleId="TableFooterChar">
    <w:name w:val="Table Footer Char"/>
    <w:basedOn w:val="DefaultParagraphFont"/>
    <w:link w:val="TableFooter"/>
    <w:rsid w:val="00571D7E"/>
    <w:rPr>
      <w:rFonts w:ascii="Arial" w:eastAsiaTheme="minorHAnsi" w:hAnsi="Arial"/>
      <w:i/>
      <w:color w:val="7F7F7F" w:themeColor="text1" w:themeTint="80"/>
      <w:sz w:val="18"/>
      <w:szCs w:val="18"/>
    </w:rPr>
  </w:style>
  <w:style w:type="paragraph" w:styleId="TOC4">
    <w:name w:val="toc 4"/>
    <w:basedOn w:val="Normal"/>
    <w:next w:val="Normal"/>
    <w:autoRedefine/>
    <w:uiPriority w:val="39"/>
    <w:unhideWhenUsed/>
    <w:rsid w:val="0057379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7379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7379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7379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7379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73796"/>
    <w:pPr>
      <w:ind w:left="1760"/>
    </w:pPr>
    <w:rPr>
      <w:rFonts w:asciiTheme="minorHAnsi" w:hAnsiTheme="minorHAnsi" w:cstheme="minorHAnsi"/>
      <w:sz w:val="18"/>
      <w:szCs w:val="18"/>
    </w:rPr>
  </w:style>
  <w:style w:type="character" w:customStyle="1" w:styleId="apple-converted-space">
    <w:name w:val="apple-converted-space"/>
    <w:basedOn w:val="DefaultParagraphFont"/>
    <w:rsid w:val="00573796"/>
  </w:style>
  <w:style w:type="paragraph" w:styleId="NormalWeb">
    <w:name w:val="Normal (Web)"/>
    <w:basedOn w:val="Normal"/>
    <w:uiPriority w:val="99"/>
    <w:semiHidden/>
    <w:unhideWhenUsed/>
    <w:rsid w:val="00573796"/>
    <w:pPr>
      <w:spacing w:before="100" w:beforeAutospacing="1" w:after="100" w:afterAutospacing="1" w:line="240" w:lineRule="auto"/>
    </w:pPr>
    <w:rPr>
      <w:rFonts w:eastAsia="Times New Roman"/>
      <w:sz w:val="24"/>
      <w:szCs w:val="24"/>
    </w:rPr>
  </w:style>
  <w:style w:type="paragraph" w:customStyle="1" w:styleId="CoverPage">
    <w:name w:val="Cover Page"/>
    <w:basedOn w:val="Normal"/>
    <w:link w:val="CoverPageChar"/>
    <w:qFormat/>
    <w:rsid w:val="00573796"/>
    <w:pPr>
      <w:spacing w:line="240" w:lineRule="auto"/>
      <w:jc w:val="center"/>
    </w:pPr>
    <w:rPr>
      <w:rFonts w:eastAsia="Times New Roman"/>
      <w:noProof/>
      <w:sz w:val="52"/>
      <w:szCs w:val="52"/>
    </w:rPr>
  </w:style>
  <w:style w:type="character" w:customStyle="1" w:styleId="CoverPageChar">
    <w:name w:val="Cover Page Char"/>
    <w:basedOn w:val="DefaultParagraphFont"/>
    <w:link w:val="CoverPage"/>
    <w:rsid w:val="00573796"/>
    <w:rPr>
      <w:rFonts w:ascii="Times New Roman" w:eastAsia="Times New Roman" w:hAnsi="Times New Roman" w:cs="Times New Roman"/>
      <w:noProof/>
      <w:sz w:val="52"/>
      <w:szCs w:val="52"/>
    </w:rPr>
  </w:style>
  <w:style w:type="paragraph" w:customStyle="1" w:styleId="CoverRNALogo">
    <w:name w:val="Cover RNA Logo"/>
    <w:basedOn w:val="Normal"/>
    <w:link w:val="CoverRNALogoChar"/>
    <w:qFormat/>
    <w:rsid w:val="00573796"/>
  </w:style>
  <w:style w:type="character" w:customStyle="1" w:styleId="CoverRNALogoChar">
    <w:name w:val="Cover RNA Logo Char"/>
    <w:basedOn w:val="DefaultParagraphFont"/>
    <w:link w:val="CoverRNALogo"/>
    <w:rsid w:val="00573796"/>
    <w:rPr>
      <w:rFonts w:ascii="Times New Roman" w:eastAsiaTheme="majorEastAsia" w:hAnsi="Times New Roman" w:cs="Times New Roman"/>
      <w:sz w:val="22"/>
      <w:szCs w:val="22"/>
    </w:rPr>
  </w:style>
  <w:style w:type="paragraph" w:customStyle="1" w:styleId="NormalBoldUnderline">
    <w:name w:val="Normal Bold Underline"/>
    <w:basedOn w:val="Normal"/>
    <w:link w:val="NormalBoldUnderlineChar"/>
    <w:qFormat/>
    <w:rsid w:val="00573796"/>
  </w:style>
  <w:style w:type="character" w:customStyle="1" w:styleId="NormalBoldUnderlineChar">
    <w:name w:val="Normal Bold Underline Char"/>
    <w:basedOn w:val="DefaultParagraphFont"/>
    <w:link w:val="NormalBoldUnderline"/>
    <w:rsid w:val="00573796"/>
    <w:rPr>
      <w:rFonts w:ascii="Times New Roman" w:eastAsiaTheme="majorEastAsia" w:hAnsi="Times New Roman" w:cs="Times New Roman"/>
      <w:sz w:val="22"/>
      <w:szCs w:val="22"/>
    </w:rPr>
  </w:style>
  <w:style w:type="paragraph" w:customStyle="1" w:styleId="RNAFooter">
    <w:name w:val="RNA Footer"/>
    <w:basedOn w:val="Normal"/>
    <w:link w:val="RNAFooterChar"/>
    <w:qFormat/>
    <w:rsid w:val="00573796"/>
    <w:rPr>
      <w:rFonts w:ascii="Imprint MT Shadow" w:hAnsi="Imprint MT Shadow"/>
      <w:noProof/>
      <w:color w:val="2F75B5"/>
    </w:rPr>
  </w:style>
  <w:style w:type="character" w:customStyle="1" w:styleId="RNAFooterChar">
    <w:name w:val="RNA Footer Char"/>
    <w:basedOn w:val="DefaultParagraphFont"/>
    <w:link w:val="RNAFooter"/>
    <w:rsid w:val="00573796"/>
    <w:rPr>
      <w:rFonts w:ascii="Imprint MT Shadow" w:eastAsiaTheme="majorEastAsia" w:hAnsi="Imprint MT Shadow" w:cs="Times New Roman"/>
      <w:noProof/>
      <w:color w:val="2F75B5"/>
      <w:sz w:val="22"/>
      <w:szCs w:val="22"/>
    </w:rPr>
  </w:style>
  <w:style w:type="paragraph" w:customStyle="1" w:styleId="RNAFootnote1">
    <w:name w:val="RNA Footnote1"/>
    <w:basedOn w:val="FootnoteText"/>
    <w:link w:val="RNAFootnote1Char"/>
    <w:qFormat/>
    <w:rsid w:val="00571D7E"/>
  </w:style>
  <w:style w:type="character" w:customStyle="1" w:styleId="RNAFootnote1Char">
    <w:name w:val="RNA Footnote1 Char"/>
    <w:basedOn w:val="FootnoteTextChar"/>
    <w:link w:val="RNAFootnote1"/>
    <w:rsid w:val="00571D7E"/>
    <w:rPr>
      <w:rFonts w:ascii="Georgia" w:eastAsiaTheme="majorEastAsia" w:hAnsi="Georgia" w:cs="Times New Roman"/>
      <w:color w:val="595959" w:themeColor="text1" w:themeTint="A6"/>
      <w:sz w:val="16"/>
      <w:szCs w:val="16"/>
    </w:rPr>
  </w:style>
  <w:style w:type="paragraph" w:customStyle="1" w:styleId="Conclusion">
    <w:name w:val="Conclusion"/>
    <w:basedOn w:val="Normal"/>
    <w:link w:val="ConclusionChar"/>
    <w:qFormat/>
    <w:rsid w:val="00573796"/>
    <w:pPr>
      <w:jc w:val="center"/>
    </w:pPr>
    <w:rPr>
      <w:b/>
    </w:rPr>
  </w:style>
  <w:style w:type="character" w:customStyle="1" w:styleId="ConclusionChar">
    <w:name w:val="Conclusion Char"/>
    <w:basedOn w:val="DefaultParagraphFont"/>
    <w:link w:val="Conclusion"/>
    <w:rsid w:val="00573796"/>
    <w:rPr>
      <w:rFonts w:ascii="Times New Roman" w:eastAsiaTheme="majorEastAsia" w:hAnsi="Times New Roman" w:cs="Times New Roman"/>
      <w:b/>
      <w:sz w:val="22"/>
      <w:szCs w:val="22"/>
    </w:rPr>
  </w:style>
  <w:style w:type="paragraph" w:customStyle="1" w:styleId="NormalBold">
    <w:name w:val="Normal Bold"/>
    <w:basedOn w:val="Normal"/>
    <w:link w:val="NormalBoldChar"/>
    <w:qFormat/>
    <w:rsid w:val="00573796"/>
    <w:rPr>
      <w:b/>
    </w:rPr>
  </w:style>
  <w:style w:type="character" w:customStyle="1" w:styleId="NormalBoldChar">
    <w:name w:val="Normal Bold Char"/>
    <w:basedOn w:val="DefaultParagraphFont"/>
    <w:link w:val="NormalBold"/>
    <w:rsid w:val="00573796"/>
    <w:rPr>
      <w:rFonts w:ascii="Times New Roman" w:eastAsiaTheme="majorEastAsia" w:hAnsi="Times New Roman" w:cs="Times New Roman"/>
      <w:b/>
      <w:sz w:val="22"/>
      <w:szCs w:val="22"/>
    </w:rPr>
  </w:style>
  <w:style w:type="paragraph" w:customStyle="1" w:styleId="Bullets">
    <w:name w:val="Bullets"/>
    <w:basedOn w:val="ListParagraph"/>
    <w:link w:val="BulletsChar"/>
    <w:qFormat/>
    <w:rsid w:val="00573796"/>
  </w:style>
  <w:style w:type="character" w:customStyle="1" w:styleId="BulletsChar">
    <w:name w:val="Bullets Char"/>
    <w:basedOn w:val="ListParagraphChar"/>
    <w:link w:val="Bullets"/>
    <w:rsid w:val="00573796"/>
    <w:rPr>
      <w:rFonts w:ascii="Times New Roman" w:eastAsiaTheme="majorEastAsia" w:hAnsi="Times New Roman" w:cs="Times New Roman"/>
      <w:sz w:val="22"/>
      <w:szCs w:val="22"/>
    </w:rPr>
  </w:style>
  <w:style w:type="character" w:styleId="PageNumber">
    <w:name w:val="page number"/>
    <w:basedOn w:val="DefaultParagraphFont"/>
    <w:uiPriority w:val="99"/>
    <w:semiHidden/>
    <w:unhideWhenUsed/>
    <w:rsid w:val="00573796"/>
  </w:style>
  <w:style w:type="paragraph" w:customStyle="1" w:styleId="RNABodyCopy">
    <w:name w:val="RNA Body Copy"/>
    <w:basedOn w:val="Normal"/>
    <w:qFormat/>
    <w:rsid w:val="00B802C4"/>
    <w:rPr>
      <w:rFonts w:ascii="Georgia" w:hAnsi="Georgia"/>
      <w:color w:val="595959" w:themeColor="text1" w:themeTint="A6"/>
    </w:rPr>
  </w:style>
  <w:style w:type="paragraph" w:customStyle="1" w:styleId="RNAHeadlineB">
    <w:name w:val="RNA Headline B"/>
    <w:basedOn w:val="NormalBoldUnderline"/>
    <w:link w:val="RNAHeadlineBChar"/>
    <w:qFormat/>
    <w:rsid w:val="007C77D3"/>
    <w:pPr>
      <w:keepNext/>
      <w:spacing w:before="200" w:after="120"/>
    </w:pPr>
    <w:rPr>
      <w:rFonts w:ascii="Arial" w:hAnsi="Arial" w:cs="Arial"/>
      <w:caps/>
      <w:color w:val="2E74B5" w:themeColor="accent2" w:themeShade="BF"/>
      <w:spacing w:val="20"/>
      <w:sz w:val="24"/>
    </w:rPr>
  </w:style>
  <w:style w:type="paragraph" w:customStyle="1" w:styleId="RNABodyCopy-bullets">
    <w:name w:val="RNA Body Copy - bullets"/>
    <w:basedOn w:val="RNABodyCopy"/>
    <w:qFormat/>
    <w:rsid w:val="007C77D3"/>
    <w:pPr>
      <w:numPr>
        <w:numId w:val="19"/>
      </w:numPr>
    </w:pPr>
  </w:style>
  <w:style w:type="paragraph" w:customStyle="1" w:styleId="RNAHeadlineA">
    <w:name w:val="RNA Headline A"/>
    <w:basedOn w:val="Normal"/>
    <w:qFormat/>
    <w:rsid w:val="007C77D3"/>
    <w:pPr>
      <w:spacing w:before="100" w:after="100" w:line="240" w:lineRule="auto"/>
    </w:pPr>
    <w:rPr>
      <w:rFonts w:ascii="Georgia" w:hAnsi="Georgia"/>
      <w:color w:val="DE9C2F" w:themeColor="accent4"/>
      <w:sz w:val="42"/>
      <w:szCs w:val="42"/>
    </w:rPr>
  </w:style>
  <w:style w:type="paragraph" w:customStyle="1" w:styleId="RNAHeadlineD">
    <w:name w:val="RNA Headline D"/>
    <w:basedOn w:val="RNABodyCopy"/>
    <w:qFormat/>
    <w:rsid w:val="00FE3044"/>
    <w:rPr>
      <w:b/>
    </w:rPr>
  </w:style>
  <w:style w:type="paragraph" w:customStyle="1" w:styleId="RNAHeadline3">
    <w:name w:val="RNA Headline 3"/>
    <w:basedOn w:val="Heading3"/>
    <w:qFormat/>
    <w:rsid w:val="00FE3044"/>
  </w:style>
  <w:style w:type="paragraph" w:customStyle="1" w:styleId="RNAIntrotext">
    <w:name w:val="RNA Intro text"/>
    <w:basedOn w:val="Normal"/>
    <w:qFormat/>
    <w:rsid w:val="00FE3044"/>
    <w:pPr>
      <w:spacing w:line="240" w:lineRule="auto"/>
    </w:pPr>
    <w:rPr>
      <w:rFonts w:ascii="Arial" w:hAnsi="Arial" w:cs="Arial"/>
      <w:color w:val="7F7F7F" w:themeColor="text1" w:themeTint="80"/>
      <w:sz w:val="28"/>
      <w:szCs w:val="28"/>
    </w:rPr>
  </w:style>
  <w:style w:type="paragraph" w:customStyle="1" w:styleId="RNABodyCopy-Numbered">
    <w:name w:val="RNA Body Copy - Numbered"/>
    <w:basedOn w:val="RNABodyCopy"/>
    <w:autoRedefine/>
    <w:qFormat/>
    <w:rsid w:val="00D53E13"/>
    <w:pPr>
      <w:numPr>
        <w:numId w:val="21"/>
      </w:numPr>
    </w:pPr>
  </w:style>
  <w:style w:type="paragraph" w:customStyle="1" w:styleId="RNABodyCopy-2ndABClist">
    <w:name w:val="RNA Body Copy - 2nd ABC list"/>
    <w:basedOn w:val="ListParagraph"/>
    <w:qFormat/>
    <w:rsid w:val="000503A9"/>
    <w:pPr>
      <w:numPr>
        <w:ilvl w:val="1"/>
        <w:numId w:val="26"/>
      </w:numPr>
    </w:pPr>
    <w:rPr>
      <w:rFonts w:ascii="Georgia" w:hAnsi="Georgia"/>
      <w:color w:val="595959" w:themeColor="text1" w:themeTint="A6"/>
    </w:rPr>
  </w:style>
  <w:style w:type="paragraph" w:customStyle="1" w:styleId="Footnote1">
    <w:name w:val="Footnote1"/>
    <w:basedOn w:val="FootnoteText"/>
    <w:link w:val="Footnote1Char"/>
    <w:qFormat/>
    <w:rsid w:val="00AA3F4F"/>
    <w:rPr>
      <w:rFonts w:ascii="Times New Roman" w:hAnsi="Times New Roman"/>
    </w:rPr>
  </w:style>
  <w:style w:type="character" w:customStyle="1" w:styleId="Footnote1Char">
    <w:name w:val="Footnote1 Char"/>
    <w:basedOn w:val="FootnoteTextChar"/>
    <w:link w:val="Footnote1"/>
    <w:rsid w:val="00AA3F4F"/>
    <w:rPr>
      <w:rFonts w:ascii="Times New Roman" w:eastAsiaTheme="majorEastAsia" w:hAnsi="Times New Roman" w:cs="Times New Roman"/>
      <w:color w:val="7F7F7F" w:themeColor="text1" w:themeTint="80"/>
      <w:sz w:val="16"/>
      <w:szCs w:val="20"/>
    </w:rPr>
  </w:style>
  <w:style w:type="paragraph" w:styleId="Revision">
    <w:name w:val="Revision"/>
    <w:hidden/>
    <w:uiPriority w:val="99"/>
    <w:semiHidden/>
    <w:rsid w:val="00B03B65"/>
    <w:rPr>
      <w:rFonts w:ascii="Times New Roman" w:eastAsiaTheme="majorEastAsia" w:hAnsi="Times New Roman" w:cs="Times New Roman"/>
      <w:sz w:val="22"/>
      <w:szCs w:val="22"/>
    </w:rPr>
  </w:style>
  <w:style w:type="paragraph" w:customStyle="1" w:styleId="RNA-Heading2">
    <w:name w:val="RNA - Heading 2"/>
    <w:basedOn w:val="RNAHeadlineB"/>
    <w:link w:val="RNA-Heading2Char"/>
    <w:qFormat/>
    <w:rsid w:val="00870F67"/>
    <w:pPr>
      <w:outlineLvl w:val="1"/>
    </w:pPr>
    <w:rPr>
      <w:rFonts w:ascii="Georgia" w:hAnsi="Georgia"/>
    </w:rPr>
  </w:style>
  <w:style w:type="character" w:customStyle="1" w:styleId="RNAHeadlineBChar">
    <w:name w:val="RNA Headline B Char"/>
    <w:basedOn w:val="NormalBoldUnderlineChar"/>
    <w:link w:val="RNAHeadlineB"/>
    <w:rsid w:val="00870F67"/>
    <w:rPr>
      <w:rFonts w:ascii="Arial" w:eastAsiaTheme="majorEastAsia" w:hAnsi="Arial" w:cs="Arial"/>
      <w:caps/>
      <w:color w:val="2E74B5" w:themeColor="accent2" w:themeShade="BF"/>
      <w:spacing w:val="20"/>
      <w:sz w:val="22"/>
      <w:szCs w:val="22"/>
    </w:rPr>
  </w:style>
  <w:style w:type="character" w:customStyle="1" w:styleId="RNA-Heading2Char">
    <w:name w:val="RNA - Heading 2 Char"/>
    <w:basedOn w:val="RNAHeadlineBChar"/>
    <w:link w:val="RNA-Heading2"/>
    <w:rsid w:val="00870F67"/>
    <w:rPr>
      <w:rFonts w:ascii="Georgia" w:eastAsiaTheme="majorEastAsia" w:hAnsi="Georgia" w:cs="Arial"/>
      <w:caps/>
      <w:color w:val="2E74B5" w:themeColor="accent2" w:themeShade="BF"/>
      <w:spacing w:val="20"/>
      <w:sz w:val="22"/>
      <w:szCs w:val="22"/>
    </w:rPr>
  </w:style>
  <w:style w:type="character" w:styleId="UnresolvedMention">
    <w:name w:val="Unresolved Mention"/>
    <w:basedOn w:val="DefaultParagraphFont"/>
    <w:uiPriority w:val="99"/>
    <w:semiHidden/>
    <w:unhideWhenUsed/>
    <w:rsid w:val="00253D1B"/>
    <w:rPr>
      <w:color w:val="605E5C"/>
      <w:shd w:val="clear" w:color="auto" w:fill="E1DFDD"/>
    </w:rPr>
  </w:style>
  <w:style w:type="paragraph" w:styleId="EndnoteText">
    <w:name w:val="endnote text"/>
    <w:basedOn w:val="Normal"/>
    <w:link w:val="EndnoteTextChar"/>
    <w:uiPriority w:val="99"/>
    <w:semiHidden/>
    <w:unhideWhenUsed/>
    <w:rsid w:val="0077553B"/>
    <w:pPr>
      <w:spacing w:line="240" w:lineRule="auto"/>
    </w:pPr>
    <w:rPr>
      <w:sz w:val="20"/>
      <w:szCs w:val="20"/>
    </w:rPr>
  </w:style>
  <w:style w:type="character" w:customStyle="1" w:styleId="EndnoteTextChar">
    <w:name w:val="Endnote Text Char"/>
    <w:basedOn w:val="DefaultParagraphFont"/>
    <w:link w:val="EndnoteText"/>
    <w:uiPriority w:val="99"/>
    <w:semiHidden/>
    <w:rsid w:val="0077553B"/>
    <w:rPr>
      <w:rFonts w:ascii="Times New Roman" w:eastAsiaTheme="majorEastAsia" w:hAnsi="Times New Roman" w:cs="Times New Roman"/>
      <w:sz w:val="20"/>
      <w:szCs w:val="20"/>
    </w:rPr>
  </w:style>
  <w:style w:type="character" w:styleId="EndnoteReference">
    <w:name w:val="endnote reference"/>
    <w:basedOn w:val="DefaultParagraphFont"/>
    <w:uiPriority w:val="99"/>
    <w:semiHidden/>
    <w:unhideWhenUsed/>
    <w:rsid w:val="00775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942724">
      <w:bodyDiv w:val="1"/>
      <w:marLeft w:val="0"/>
      <w:marRight w:val="0"/>
      <w:marTop w:val="0"/>
      <w:marBottom w:val="0"/>
      <w:divBdr>
        <w:top w:val="none" w:sz="0" w:space="0" w:color="auto"/>
        <w:left w:val="none" w:sz="0" w:space="0" w:color="auto"/>
        <w:bottom w:val="none" w:sz="0" w:space="0" w:color="auto"/>
        <w:right w:val="none" w:sz="0" w:space="0" w:color="auto"/>
      </w:divBdr>
    </w:div>
    <w:div w:id="1280604861">
      <w:bodyDiv w:val="1"/>
      <w:marLeft w:val="0"/>
      <w:marRight w:val="0"/>
      <w:marTop w:val="0"/>
      <w:marBottom w:val="0"/>
      <w:divBdr>
        <w:top w:val="none" w:sz="0" w:space="0" w:color="auto"/>
        <w:left w:val="none" w:sz="0" w:space="0" w:color="auto"/>
        <w:bottom w:val="none" w:sz="0" w:space="0" w:color="auto"/>
        <w:right w:val="none" w:sz="0" w:space="0" w:color="auto"/>
      </w:divBdr>
    </w:div>
    <w:div w:id="1430269271">
      <w:bodyDiv w:val="1"/>
      <w:marLeft w:val="0"/>
      <w:marRight w:val="0"/>
      <w:marTop w:val="0"/>
      <w:marBottom w:val="0"/>
      <w:divBdr>
        <w:top w:val="none" w:sz="0" w:space="0" w:color="auto"/>
        <w:left w:val="none" w:sz="0" w:space="0" w:color="auto"/>
        <w:bottom w:val="none" w:sz="0" w:space="0" w:color="auto"/>
        <w:right w:val="none" w:sz="0" w:space="0" w:color="auto"/>
      </w:divBdr>
    </w:div>
    <w:div w:id="1675917273">
      <w:bodyDiv w:val="1"/>
      <w:marLeft w:val="0"/>
      <w:marRight w:val="0"/>
      <w:marTop w:val="0"/>
      <w:marBottom w:val="0"/>
      <w:divBdr>
        <w:top w:val="none" w:sz="0" w:space="0" w:color="auto"/>
        <w:left w:val="none" w:sz="0" w:space="0" w:color="auto"/>
        <w:bottom w:val="none" w:sz="0" w:space="0" w:color="auto"/>
        <w:right w:val="none" w:sz="0" w:space="0" w:color="auto"/>
      </w:divBdr>
    </w:div>
    <w:div w:id="1797865378">
      <w:bodyDiv w:val="1"/>
      <w:marLeft w:val="0"/>
      <w:marRight w:val="0"/>
      <w:marTop w:val="0"/>
      <w:marBottom w:val="0"/>
      <w:divBdr>
        <w:top w:val="none" w:sz="0" w:space="0" w:color="auto"/>
        <w:left w:val="none" w:sz="0" w:space="0" w:color="auto"/>
        <w:bottom w:val="none" w:sz="0" w:space="0" w:color="auto"/>
        <w:right w:val="none" w:sz="0" w:space="0" w:color="auto"/>
      </w:divBdr>
    </w:div>
    <w:div w:id="1855683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RNA_ColorPaletteTheme">
  <a:themeElements>
    <a:clrScheme name="Custom 10">
      <a:dk1>
        <a:sysClr val="windowText" lastClr="000000"/>
      </a:dk1>
      <a:lt1>
        <a:sysClr val="window" lastClr="FFFFFF"/>
      </a:lt1>
      <a:dk2>
        <a:srgbClr val="44546A"/>
      </a:dk2>
      <a:lt2>
        <a:srgbClr val="E7E6E6"/>
      </a:lt2>
      <a:accent1>
        <a:srgbClr val="2F7576"/>
      </a:accent1>
      <a:accent2>
        <a:srgbClr val="5B9BD5"/>
      </a:accent2>
      <a:accent3>
        <a:srgbClr val="A5A5A5"/>
      </a:accent3>
      <a:accent4>
        <a:srgbClr val="DE9C2F"/>
      </a:accent4>
      <a:accent5>
        <a:srgbClr val="A5BBC2"/>
      </a:accent5>
      <a:accent6>
        <a:srgbClr val="9BB876"/>
      </a:accent6>
      <a:hlink>
        <a:srgbClr val="0563C1"/>
      </a:hlink>
      <a:folHlink>
        <a:srgbClr val="954F72"/>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3F443-4D51-48FC-8723-5A7272DB9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45</Pages>
  <Words>14916</Words>
  <Characters>85023</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McCall</dc:creator>
  <cp:keywords/>
  <dc:description/>
  <cp:lastModifiedBy>RNA</cp:lastModifiedBy>
  <cp:revision>14</cp:revision>
  <cp:lastPrinted>2018-10-09T09:09:00Z</cp:lastPrinted>
  <dcterms:created xsi:type="dcterms:W3CDTF">2019-05-06T09:36:00Z</dcterms:created>
  <dcterms:modified xsi:type="dcterms:W3CDTF">2019-05-10T06:31:00Z</dcterms:modified>
</cp:coreProperties>
</file>